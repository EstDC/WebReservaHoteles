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1452" w:rsidRDefault="00491452" w:rsidP="00930025">
      <w:pPr>
        <w:rPr>
          <w:b/>
          <w:bCs/>
        </w:rPr>
      </w:pPr>
      <w:r w:rsidRPr="00491452">
        <w:rPr>
          <w:b/>
          <w:bCs/>
        </w:rPr>
        <w:t xml:space="preserve">ok, este es mi temario que me han dado de </w:t>
      </w:r>
      <w:proofErr w:type="spellStart"/>
      <w:r w:rsidRPr="00491452">
        <w:rPr>
          <w:b/>
          <w:bCs/>
        </w:rPr>
        <w:t>react</w:t>
      </w:r>
      <w:proofErr w:type="spellEnd"/>
      <w:r w:rsidRPr="00491452">
        <w:rPr>
          <w:b/>
          <w:bCs/>
        </w:rPr>
        <w:t xml:space="preserve"> y astro, he añadido el </w:t>
      </w:r>
      <w:proofErr w:type="spellStart"/>
      <w:r w:rsidRPr="00491452">
        <w:rPr>
          <w:b/>
          <w:bCs/>
        </w:rPr>
        <w:t>view</w:t>
      </w:r>
      <w:proofErr w:type="spellEnd"/>
      <w:r w:rsidRPr="00491452">
        <w:rPr>
          <w:b/>
          <w:bCs/>
        </w:rPr>
        <w:t xml:space="preserve"> </w:t>
      </w:r>
      <w:proofErr w:type="spellStart"/>
      <w:r w:rsidRPr="00491452">
        <w:rPr>
          <w:b/>
          <w:bCs/>
        </w:rPr>
        <w:t>transactions</w:t>
      </w:r>
      <w:proofErr w:type="spellEnd"/>
      <w:r w:rsidRPr="00491452">
        <w:rPr>
          <w:b/>
          <w:bCs/>
        </w:rPr>
        <w:t xml:space="preserve"> porque está muy bien aunque nunca lo use. también me comentaron el </w:t>
      </w:r>
      <w:proofErr w:type="spellStart"/>
      <w:r w:rsidRPr="00491452">
        <w:rPr>
          <w:b/>
          <w:bCs/>
        </w:rPr>
        <w:t>eventsource</w:t>
      </w:r>
      <w:proofErr w:type="spellEnd"/>
      <w:r w:rsidRPr="00491452">
        <w:rPr>
          <w:b/>
          <w:bCs/>
        </w:rPr>
        <w:t xml:space="preserve"> pero no me explicaron nada, así que si lo evito mejor, en su lugar el store </w:t>
      </w:r>
      <w:proofErr w:type="spellStart"/>
      <w:r w:rsidRPr="00491452">
        <w:rPr>
          <w:b/>
          <w:bCs/>
        </w:rPr>
        <w:t>zustand</w:t>
      </w:r>
      <w:proofErr w:type="spellEnd"/>
      <w:r w:rsidRPr="00491452">
        <w:rPr>
          <w:b/>
          <w:bCs/>
        </w:rPr>
        <w:t xml:space="preserve"> puede ayudar. quiero hacer una web de reserva de hoteles, usando la api y base de datos que cree en el otro proyecto como back. nunca lo he </w:t>
      </w:r>
      <w:proofErr w:type="spellStart"/>
      <w:r w:rsidRPr="00491452">
        <w:rPr>
          <w:b/>
          <w:bCs/>
        </w:rPr>
        <w:t>hehco</w:t>
      </w:r>
      <w:proofErr w:type="spellEnd"/>
      <w:r w:rsidRPr="00491452">
        <w:rPr>
          <w:b/>
          <w:bCs/>
        </w:rPr>
        <w:t xml:space="preserve"> y necesitaré que me ayudes mucho.</w:t>
      </w:r>
    </w:p>
    <w:p w:rsidR="00491452" w:rsidRDefault="00491452" w:rsidP="00930025">
      <w:pPr>
        <w:rPr>
          <w:b/>
          <w:bCs/>
        </w:rPr>
      </w:pPr>
    </w:p>
    <w:p w:rsidR="00491452" w:rsidRDefault="00491452" w:rsidP="00930025">
      <w:pPr>
        <w:rPr>
          <w:b/>
          <w:bCs/>
        </w:rPr>
      </w:pPr>
    </w:p>
    <w:p w:rsidR="00930025" w:rsidRPr="00930025" w:rsidRDefault="00930025" w:rsidP="00930025">
      <w:pPr>
        <w:rPr>
          <w:b/>
          <w:bCs/>
        </w:rPr>
      </w:pPr>
      <w:r w:rsidRPr="00930025">
        <w:rPr>
          <w:b/>
          <w:bCs/>
        </w:rPr>
        <w:t xml:space="preserve">Store </w:t>
      </w:r>
      <w:proofErr w:type="spellStart"/>
      <w:r w:rsidRPr="00930025">
        <w:rPr>
          <w:b/>
          <w:bCs/>
        </w:rPr>
        <w:t>Zustand</w:t>
      </w:r>
      <w:proofErr w:type="spellEnd"/>
    </w:p>
    <w:p w:rsidR="00930025" w:rsidRPr="00930025" w:rsidRDefault="00930025" w:rsidP="00930025">
      <w:r w:rsidRPr="00930025">
        <w:t xml:space="preserve">A diferencia de otros enfoques más complejos, como </w:t>
      </w:r>
      <w:proofErr w:type="spellStart"/>
      <w:r w:rsidRPr="00930025">
        <w:t>Redux</w:t>
      </w:r>
      <w:proofErr w:type="spellEnd"/>
      <w:r w:rsidRPr="00930025">
        <w:t xml:space="preserve">, </w:t>
      </w:r>
      <w:proofErr w:type="spellStart"/>
      <w:r w:rsidRPr="00930025">
        <w:t>Zustand</w:t>
      </w:r>
      <w:proofErr w:type="spellEnd"/>
      <w:r w:rsidRPr="00930025">
        <w:t xml:space="preserve"> se destaca por su sencillez, flexibilidad y una curva de aprendizaje suave. Esta clase cubrirá los fundamentos de </w:t>
      </w:r>
      <w:proofErr w:type="spellStart"/>
      <w:r w:rsidRPr="00930025">
        <w:t>Zustand</w:t>
      </w:r>
      <w:proofErr w:type="spellEnd"/>
      <w:r w:rsidRPr="00930025">
        <w:t>, cómo configurarlo y cómo integrarlo en tus componentes, además de algunos ejemplos prácticos.</w:t>
      </w:r>
    </w:p>
    <w:p w:rsidR="00930025" w:rsidRPr="00930025" w:rsidRDefault="00000000" w:rsidP="00930025">
      <w:r>
        <w:pict>
          <v:rect id="_x0000_i1025" style="width:0;height:1.5pt" o:hralign="center" o:hrstd="t" o:hr="t" fillcolor="#a0a0a0" stroked="f"/>
        </w:pict>
      </w:r>
    </w:p>
    <w:p w:rsidR="00930025" w:rsidRPr="00930025" w:rsidRDefault="00930025" w:rsidP="00930025">
      <w:pPr>
        <w:rPr>
          <w:b/>
          <w:bCs/>
        </w:rPr>
      </w:pPr>
      <w:r w:rsidRPr="00930025">
        <w:rPr>
          <w:b/>
          <w:bCs/>
        </w:rPr>
        <w:t xml:space="preserve">¿Qué es </w:t>
      </w:r>
      <w:proofErr w:type="spellStart"/>
      <w:r w:rsidRPr="00930025">
        <w:rPr>
          <w:b/>
          <w:bCs/>
        </w:rPr>
        <w:t>Zustand</w:t>
      </w:r>
      <w:proofErr w:type="spellEnd"/>
      <w:r w:rsidRPr="00930025">
        <w:rPr>
          <w:b/>
          <w:bCs/>
        </w:rPr>
        <w:t>?</w:t>
      </w:r>
    </w:p>
    <w:p w:rsidR="00930025" w:rsidRPr="00930025" w:rsidRDefault="00930025" w:rsidP="00930025">
      <w:proofErr w:type="spellStart"/>
      <w:r w:rsidRPr="00930025">
        <w:rPr>
          <w:b/>
          <w:bCs/>
        </w:rPr>
        <w:t>Zustand</w:t>
      </w:r>
      <w:proofErr w:type="spellEnd"/>
      <w:r w:rsidRPr="00930025">
        <w:t xml:space="preserve"> es una librería de estado global para </w:t>
      </w:r>
      <w:proofErr w:type="spellStart"/>
      <w:r w:rsidRPr="00930025">
        <w:t>React</w:t>
      </w:r>
      <w:proofErr w:type="spellEnd"/>
      <w:r w:rsidRPr="00930025">
        <w:t xml:space="preserve"> que proporciona una API simple basada en funciones y </w:t>
      </w:r>
      <w:proofErr w:type="spellStart"/>
      <w:r w:rsidRPr="00930025">
        <w:t>Hooks</w:t>
      </w:r>
      <w:proofErr w:type="spellEnd"/>
      <w:r w:rsidRPr="00930025">
        <w:t xml:space="preserve">, sin la complejidad de acciones, </w:t>
      </w:r>
      <w:proofErr w:type="spellStart"/>
      <w:r w:rsidRPr="00930025">
        <w:t>reducers</w:t>
      </w:r>
      <w:proofErr w:type="spellEnd"/>
      <w:r w:rsidRPr="00930025">
        <w:t xml:space="preserve"> o middlewares que se encuentran en soluciones más pesadas. Con </w:t>
      </w:r>
      <w:proofErr w:type="spellStart"/>
      <w:r w:rsidRPr="00930025">
        <w:t>Zustand</w:t>
      </w:r>
      <w:proofErr w:type="spellEnd"/>
      <w:r w:rsidRPr="00930025">
        <w:t>, puedes:</w:t>
      </w:r>
    </w:p>
    <w:p w:rsidR="00930025" w:rsidRPr="00930025" w:rsidRDefault="00930025" w:rsidP="00930025">
      <w:pPr>
        <w:numPr>
          <w:ilvl w:val="0"/>
          <w:numId w:val="1"/>
        </w:numPr>
      </w:pPr>
      <w:r w:rsidRPr="00930025">
        <w:t xml:space="preserve">Crear un </w:t>
      </w:r>
      <w:r w:rsidRPr="00930025">
        <w:rPr>
          <w:b/>
          <w:bCs/>
        </w:rPr>
        <w:t>store</w:t>
      </w:r>
      <w:r w:rsidRPr="00930025">
        <w:t xml:space="preserve"> de estado global usando una función.</w:t>
      </w:r>
    </w:p>
    <w:p w:rsidR="00930025" w:rsidRPr="00930025" w:rsidRDefault="00930025" w:rsidP="00930025">
      <w:pPr>
        <w:numPr>
          <w:ilvl w:val="0"/>
          <w:numId w:val="1"/>
        </w:numPr>
      </w:pPr>
      <w:r w:rsidRPr="00930025">
        <w:t xml:space="preserve">Acceder a ese estado desde cualquier componente mediante el Hook </w:t>
      </w:r>
      <w:proofErr w:type="spellStart"/>
      <w:r w:rsidRPr="00930025">
        <w:t>useStore</w:t>
      </w:r>
      <w:proofErr w:type="spellEnd"/>
      <w:r w:rsidRPr="00930025">
        <w:t>.</w:t>
      </w:r>
    </w:p>
    <w:p w:rsidR="00930025" w:rsidRPr="00930025" w:rsidRDefault="00930025" w:rsidP="00930025">
      <w:pPr>
        <w:numPr>
          <w:ilvl w:val="0"/>
          <w:numId w:val="1"/>
        </w:numPr>
      </w:pPr>
      <w:r w:rsidRPr="00930025">
        <w:t xml:space="preserve">Actualizar el estado llamando a funciones directamente, sin acciones ni </w:t>
      </w:r>
      <w:proofErr w:type="spellStart"/>
      <w:r w:rsidRPr="00930025">
        <w:t>dispatchers</w:t>
      </w:r>
      <w:proofErr w:type="spellEnd"/>
      <w:r w:rsidRPr="00930025">
        <w:t>.</w:t>
      </w:r>
    </w:p>
    <w:p w:rsidR="00930025" w:rsidRPr="00930025" w:rsidRDefault="00930025" w:rsidP="00930025">
      <w:pPr>
        <w:rPr>
          <w:b/>
          <w:bCs/>
        </w:rPr>
      </w:pPr>
      <w:r w:rsidRPr="00930025">
        <w:rPr>
          <w:b/>
          <w:bCs/>
        </w:rPr>
        <w:t xml:space="preserve">¿Por qué usar </w:t>
      </w:r>
      <w:proofErr w:type="spellStart"/>
      <w:r w:rsidRPr="00930025">
        <w:rPr>
          <w:b/>
          <w:bCs/>
        </w:rPr>
        <w:t>Zustand</w:t>
      </w:r>
      <w:proofErr w:type="spellEnd"/>
      <w:r w:rsidRPr="00930025">
        <w:rPr>
          <w:b/>
          <w:bCs/>
        </w:rPr>
        <w:t>?</w:t>
      </w:r>
    </w:p>
    <w:p w:rsidR="00930025" w:rsidRPr="00930025" w:rsidRDefault="00930025" w:rsidP="00930025">
      <w:pPr>
        <w:numPr>
          <w:ilvl w:val="0"/>
          <w:numId w:val="2"/>
        </w:numPr>
      </w:pPr>
      <w:r w:rsidRPr="00930025">
        <w:rPr>
          <w:b/>
          <w:bCs/>
        </w:rPr>
        <w:t>Simplicidad</w:t>
      </w:r>
      <w:r w:rsidRPr="00930025">
        <w:t xml:space="preserve">: Su API es más directa que la de </w:t>
      </w:r>
      <w:proofErr w:type="spellStart"/>
      <w:r w:rsidRPr="00930025">
        <w:t>Redux</w:t>
      </w:r>
      <w:proofErr w:type="spellEnd"/>
      <w:r w:rsidRPr="00930025">
        <w:t xml:space="preserve"> u otras librerías. No necesitas crear </w:t>
      </w:r>
      <w:proofErr w:type="spellStart"/>
      <w:r w:rsidRPr="00930025">
        <w:t>reducers</w:t>
      </w:r>
      <w:proofErr w:type="spellEnd"/>
      <w:r w:rsidRPr="00930025">
        <w:t xml:space="preserve"> ni tipos de acciones.</w:t>
      </w:r>
    </w:p>
    <w:p w:rsidR="00930025" w:rsidRPr="00930025" w:rsidRDefault="00930025" w:rsidP="00930025">
      <w:pPr>
        <w:numPr>
          <w:ilvl w:val="0"/>
          <w:numId w:val="2"/>
        </w:numPr>
      </w:pPr>
      <w:r w:rsidRPr="00930025">
        <w:rPr>
          <w:b/>
          <w:bCs/>
        </w:rPr>
        <w:t>Rendimiento</w:t>
      </w:r>
      <w:r w:rsidRPr="00930025">
        <w:t xml:space="preserve">: </w:t>
      </w:r>
      <w:proofErr w:type="spellStart"/>
      <w:r w:rsidRPr="00930025">
        <w:t>Zustand</w:t>
      </w:r>
      <w:proofErr w:type="spellEnd"/>
      <w:r w:rsidRPr="00930025">
        <w:t xml:space="preserve"> suscribe de forma fina a las partes del estado que cada componente necesita, minimizando </w:t>
      </w:r>
      <w:proofErr w:type="spellStart"/>
      <w:r w:rsidRPr="00930025">
        <w:t>re-renderizados</w:t>
      </w:r>
      <w:proofErr w:type="spellEnd"/>
      <w:r w:rsidRPr="00930025">
        <w:t xml:space="preserve"> innecesarios.</w:t>
      </w:r>
    </w:p>
    <w:p w:rsidR="00930025" w:rsidRPr="00930025" w:rsidRDefault="00930025" w:rsidP="00930025">
      <w:pPr>
        <w:numPr>
          <w:ilvl w:val="0"/>
          <w:numId w:val="2"/>
        </w:numPr>
      </w:pPr>
      <w:r w:rsidRPr="00930025">
        <w:rPr>
          <w:b/>
          <w:bCs/>
        </w:rPr>
        <w:t>Flexibilidad</w:t>
      </w:r>
      <w:r w:rsidRPr="00930025">
        <w:t xml:space="preserve">: Puedes definir el estado en una sola función, mezclar </w:t>
      </w:r>
      <w:proofErr w:type="spellStart"/>
      <w:r w:rsidRPr="00930025">
        <w:t>Hooks</w:t>
      </w:r>
      <w:proofErr w:type="spellEnd"/>
      <w:r w:rsidRPr="00930025">
        <w:t xml:space="preserve"> de </w:t>
      </w:r>
      <w:proofErr w:type="spellStart"/>
      <w:r w:rsidRPr="00930025">
        <w:t>React</w:t>
      </w:r>
      <w:proofErr w:type="spellEnd"/>
      <w:r w:rsidRPr="00930025">
        <w:t xml:space="preserve"> y lógica dentro de tu store, y estructurarlo a tu gusto.</w:t>
      </w:r>
    </w:p>
    <w:p w:rsidR="00930025" w:rsidRPr="00930025" w:rsidRDefault="00930025" w:rsidP="00930025">
      <w:pPr>
        <w:numPr>
          <w:ilvl w:val="0"/>
          <w:numId w:val="2"/>
        </w:numPr>
      </w:pPr>
      <w:r w:rsidRPr="00930025">
        <w:rPr>
          <w:b/>
          <w:bCs/>
        </w:rPr>
        <w:t>Integración fácil</w:t>
      </w:r>
      <w:r w:rsidRPr="00930025">
        <w:t>: No requiere una configuración compleja. Se instala y se usa rápidamente.</w:t>
      </w:r>
    </w:p>
    <w:p w:rsidR="00930025" w:rsidRPr="00930025" w:rsidRDefault="00930025" w:rsidP="00930025">
      <w:pPr>
        <w:rPr>
          <w:b/>
          <w:bCs/>
        </w:rPr>
      </w:pPr>
      <w:r w:rsidRPr="00930025">
        <w:rPr>
          <w:b/>
          <w:bCs/>
        </w:rPr>
        <w:t>Instalación</w:t>
      </w:r>
    </w:p>
    <w:p w:rsidR="00930025" w:rsidRPr="00930025" w:rsidRDefault="00930025" w:rsidP="00930025">
      <w:r w:rsidRPr="00930025">
        <w:t xml:space="preserve">Para agregar </w:t>
      </w:r>
      <w:proofErr w:type="spellStart"/>
      <w:r w:rsidRPr="00930025">
        <w:t>Zustand</w:t>
      </w:r>
      <w:proofErr w:type="spellEnd"/>
      <w:r w:rsidRPr="00930025">
        <w:t xml:space="preserve"> a tu proyecto, ejecuta en la terminal:</w:t>
      </w:r>
    </w:p>
    <w:p w:rsidR="00930025" w:rsidRPr="00930025" w:rsidRDefault="00930025" w:rsidP="00930025">
      <w:proofErr w:type="spellStart"/>
      <w:r w:rsidRPr="00930025">
        <w:t>npm</w:t>
      </w:r>
      <w:proofErr w:type="spellEnd"/>
      <w:r w:rsidRPr="00930025">
        <w:t xml:space="preserve"> </w:t>
      </w:r>
      <w:proofErr w:type="spellStart"/>
      <w:r w:rsidRPr="00930025">
        <w:t>install</w:t>
      </w:r>
      <w:proofErr w:type="spellEnd"/>
      <w:r w:rsidRPr="00930025">
        <w:t xml:space="preserve"> </w:t>
      </w:r>
      <w:proofErr w:type="spellStart"/>
      <w:r w:rsidRPr="00930025">
        <w:t>zustand</w:t>
      </w:r>
      <w:proofErr w:type="spellEnd"/>
    </w:p>
    <w:p w:rsidR="00930025" w:rsidRPr="00930025" w:rsidRDefault="00930025" w:rsidP="00930025">
      <w:r w:rsidRPr="00930025">
        <w:t xml:space="preserve">o con </w:t>
      </w:r>
      <w:proofErr w:type="spellStart"/>
      <w:r w:rsidRPr="00930025">
        <w:t>Yarn</w:t>
      </w:r>
      <w:proofErr w:type="spellEnd"/>
      <w:r w:rsidRPr="00930025">
        <w:t>:</w:t>
      </w:r>
    </w:p>
    <w:p w:rsidR="00930025" w:rsidRPr="00930025" w:rsidRDefault="00930025" w:rsidP="00930025">
      <w:proofErr w:type="spellStart"/>
      <w:r w:rsidRPr="00930025">
        <w:t>yarn</w:t>
      </w:r>
      <w:proofErr w:type="spellEnd"/>
      <w:r w:rsidRPr="00930025">
        <w:t xml:space="preserve"> </w:t>
      </w:r>
      <w:proofErr w:type="spellStart"/>
      <w:r w:rsidRPr="00930025">
        <w:t>add</w:t>
      </w:r>
      <w:proofErr w:type="spellEnd"/>
      <w:r w:rsidRPr="00930025">
        <w:t xml:space="preserve"> </w:t>
      </w:r>
      <w:proofErr w:type="spellStart"/>
      <w:r w:rsidRPr="00930025">
        <w:t>zustand</w:t>
      </w:r>
      <w:proofErr w:type="spellEnd"/>
    </w:p>
    <w:p w:rsidR="00930025" w:rsidRPr="00930025" w:rsidRDefault="00930025" w:rsidP="00930025">
      <w:pPr>
        <w:rPr>
          <w:b/>
          <w:bCs/>
        </w:rPr>
      </w:pPr>
      <w:r w:rsidRPr="00930025">
        <w:rPr>
          <w:b/>
          <w:bCs/>
        </w:rPr>
        <w:t>Creación de un Store</w:t>
      </w:r>
    </w:p>
    <w:p w:rsidR="00930025" w:rsidRPr="00930025" w:rsidRDefault="00930025" w:rsidP="00930025">
      <w:r w:rsidRPr="00930025">
        <w:lastRenderedPageBreak/>
        <w:t xml:space="preserve">En </w:t>
      </w:r>
      <w:proofErr w:type="spellStart"/>
      <w:r w:rsidRPr="00930025">
        <w:t>Zustand</w:t>
      </w:r>
      <w:proofErr w:type="spellEnd"/>
      <w:r w:rsidRPr="00930025">
        <w:t xml:space="preserve">, creas el store definiendo una función que retorna un objeto con el estado y las funciones para actualizarlo. Luego, pasas esta función a </w:t>
      </w:r>
      <w:proofErr w:type="spellStart"/>
      <w:r w:rsidRPr="00930025">
        <w:t>create</w:t>
      </w:r>
      <w:proofErr w:type="spellEnd"/>
      <w:r w:rsidRPr="00930025">
        <w:t xml:space="preserve"> (importada de </w:t>
      </w:r>
      <w:proofErr w:type="spellStart"/>
      <w:r w:rsidRPr="00930025">
        <w:t>zustand</w:t>
      </w:r>
      <w:proofErr w:type="spellEnd"/>
      <w:r w:rsidRPr="00930025">
        <w:t>) y obtienes un Hook que puedes utilizar en tus componentes.</w:t>
      </w:r>
    </w:p>
    <w:p w:rsidR="00930025" w:rsidRPr="00930025" w:rsidRDefault="00930025" w:rsidP="00930025">
      <w:r w:rsidRPr="00930025">
        <w:rPr>
          <w:b/>
          <w:bCs/>
        </w:rPr>
        <w:t>Ejemplo básico:</w:t>
      </w:r>
    </w:p>
    <w:p w:rsidR="00930025" w:rsidRPr="00930025" w:rsidRDefault="00930025" w:rsidP="00930025">
      <w:proofErr w:type="spellStart"/>
      <w:r w:rsidRPr="00930025">
        <w:t>import</w:t>
      </w:r>
      <w:proofErr w:type="spellEnd"/>
      <w:r w:rsidRPr="00930025">
        <w:t xml:space="preserve"> </w:t>
      </w:r>
      <w:proofErr w:type="spellStart"/>
      <w:r w:rsidRPr="00930025">
        <w:t>create</w:t>
      </w:r>
      <w:proofErr w:type="spellEnd"/>
      <w:r w:rsidRPr="00930025">
        <w:t xml:space="preserve"> </w:t>
      </w:r>
      <w:proofErr w:type="spellStart"/>
      <w:r w:rsidRPr="00930025">
        <w:t>from</w:t>
      </w:r>
      <w:proofErr w:type="spellEnd"/>
      <w:r w:rsidRPr="00930025">
        <w:t xml:space="preserve"> '</w:t>
      </w:r>
      <w:proofErr w:type="spellStart"/>
      <w:r w:rsidRPr="00930025">
        <w:t>zustand</w:t>
      </w:r>
      <w:proofErr w:type="spellEnd"/>
      <w:r w:rsidRPr="00930025">
        <w:t>';</w:t>
      </w:r>
    </w:p>
    <w:p w:rsidR="00930025" w:rsidRPr="00930025" w:rsidRDefault="00930025" w:rsidP="00930025"/>
    <w:p w:rsidR="00930025" w:rsidRPr="00930025" w:rsidRDefault="00930025" w:rsidP="00930025">
      <w:pPr>
        <w:rPr>
          <w:lang w:val="en-US"/>
        </w:rPr>
      </w:pPr>
      <w:r w:rsidRPr="00930025">
        <w:rPr>
          <w:lang w:val="en-US"/>
        </w:rPr>
        <w:t xml:space="preserve">const </w:t>
      </w:r>
      <w:proofErr w:type="spellStart"/>
      <w:r w:rsidRPr="00930025">
        <w:rPr>
          <w:lang w:val="en-US"/>
        </w:rPr>
        <w:t>useStore</w:t>
      </w:r>
      <w:proofErr w:type="spellEnd"/>
      <w:r w:rsidRPr="00930025">
        <w:rPr>
          <w:lang w:val="en-US"/>
        </w:rPr>
        <w:t xml:space="preserve"> = create((set) =&gt; ({</w:t>
      </w:r>
    </w:p>
    <w:p w:rsidR="00930025" w:rsidRPr="00930025" w:rsidRDefault="00930025" w:rsidP="00930025">
      <w:pPr>
        <w:rPr>
          <w:lang w:val="en-US"/>
        </w:rPr>
      </w:pPr>
      <w:r w:rsidRPr="00930025">
        <w:rPr>
          <w:lang w:val="en-US"/>
        </w:rPr>
        <w:t xml:space="preserve">  </w:t>
      </w:r>
      <w:proofErr w:type="spellStart"/>
      <w:r w:rsidRPr="00930025">
        <w:rPr>
          <w:lang w:val="en-US"/>
        </w:rPr>
        <w:t>contador</w:t>
      </w:r>
      <w:proofErr w:type="spellEnd"/>
      <w:r w:rsidRPr="00930025">
        <w:rPr>
          <w:lang w:val="en-US"/>
        </w:rPr>
        <w:t>: 0,</w:t>
      </w:r>
    </w:p>
    <w:p w:rsidR="00930025" w:rsidRPr="00930025" w:rsidRDefault="00930025" w:rsidP="00930025">
      <w:pPr>
        <w:rPr>
          <w:lang w:val="en-US"/>
        </w:rPr>
      </w:pPr>
      <w:r w:rsidRPr="00930025">
        <w:rPr>
          <w:lang w:val="en-US"/>
        </w:rPr>
        <w:t xml:space="preserve">  </w:t>
      </w:r>
      <w:proofErr w:type="spellStart"/>
      <w:r w:rsidRPr="00930025">
        <w:rPr>
          <w:lang w:val="en-US"/>
        </w:rPr>
        <w:t>incrementar</w:t>
      </w:r>
      <w:proofErr w:type="spellEnd"/>
      <w:r w:rsidRPr="00930025">
        <w:rPr>
          <w:lang w:val="en-US"/>
        </w:rPr>
        <w:t xml:space="preserve">: () =&gt; set((state) =&gt; ({ </w:t>
      </w:r>
      <w:proofErr w:type="spellStart"/>
      <w:r w:rsidRPr="00930025">
        <w:rPr>
          <w:lang w:val="en-US"/>
        </w:rPr>
        <w:t>contador</w:t>
      </w:r>
      <w:proofErr w:type="spellEnd"/>
      <w:r w:rsidRPr="00930025">
        <w:rPr>
          <w:lang w:val="en-US"/>
        </w:rPr>
        <w:t xml:space="preserve">: </w:t>
      </w:r>
      <w:proofErr w:type="spellStart"/>
      <w:r w:rsidRPr="00930025">
        <w:rPr>
          <w:lang w:val="en-US"/>
        </w:rPr>
        <w:t>state.contador</w:t>
      </w:r>
      <w:proofErr w:type="spellEnd"/>
      <w:r w:rsidRPr="00930025">
        <w:rPr>
          <w:lang w:val="en-US"/>
        </w:rPr>
        <w:t xml:space="preserve"> + 1 })),</w:t>
      </w:r>
    </w:p>
    <w:p w:rsidR="00930025" w:rsidRPr="00930025" w:rsidRDefault="00930025" w:rsidP="00930025">
      <w:pPr>
        <w:rPr>
          <w:lang w:val="en-US"/>
        </w:rPr>
      </w:pPr>
      <w:r w:rsidRPr="00930025">
        <w:rPr>
          <w:lang w:val="en-US"/>
        </w:rPr>
        <w:t xml:space="preserve">  </w:t>
      </w:r>
      <w:proofErr w:type="spellStart"/>
      <w:r w:rsidRPr="00930025">
        <w:rPr>
          <w:lang w:val="en-US"/>
        </w:rPr>
        <w:t>decrementar</w:t>
      </w:r>
      <w:proofErr w:type="spellEnd"/>
      <w:r w:rsidRPr="00930025">
        <w:rPr>
          <w:lang w:val="en-US"/>
        </w:rPr>
        <w:t xml:space="preserve">: () =&gt; set((state) =&gt; ({ </w:t>
      </w:r>
      <w:proofErr w:type="spellStart"/>
      <w:r w:rsidRPr="00930025">
        <w:rPr>
          <w:lang w:val="en-US"/>
        </w:rPr>
        <w:t>contador</w:t>
      </w:r>
      <w:proofErr w:type="spellEnd"/>
      <w:r w:rsidRPr="00930025">
        <w:rPr>
          <w:lang w:val="en-US"/>
        </w:rPr>
        <w:t xml:space="preserve">: </w:t>
      </w:r>
      <w:proofErr w:type="spellStart"/>
      <w:r w:rsidRPr="00930025">
        <w:rPr>
          <w:lang w:val="en-US"/>
        </w:rPr>
        <w:t>state.contador</w:t>
      </w:r>
      <w:proofErr w:type="spellEnd"/>
      <w:r w:rsidRPr="00930025">
        <w:rPr>
          <w:lang w:val="en-US"/>
        </w:rPr>
        <w:t xml:space="preserve"> - 1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export default </w:t>
      </w:r>
      <w:proofErr w:type="spellStart"/>
      <w:r w:rsidRPr="00930025">
        <w:rPr>
          <w:lang w:val="en-US"/>
        </w:rPr>
        <w:t>useStore</w:t>
      </w:r>
      <w:proofErr w:type="spellEnd"/>
      <w:r w:rsidRPr="00930025">
        <w:rPr>
          <w:lang w:val="en-US"/>
        </w:rPr>
        <w:t>;</w:t>
      </w:r>
    </w:p>
    <w:p w:rsidR="00930025" w:rsidRPr="00930025" w:rsidRDefault="00930025" w:rsidP="00930025">
      <w:r w:rsidRPr="00930025">
        <w:rPr>
          <w:b/>
          <w:bCs/>
        </w:rPr>
        <w:t>Explicación:</w:t>
      </w:r>
    </w:p>
    <w:p w:rsidR="00930025" w:rsidRPr="00930025" w:rsidRDefault="00930025" w:rsidP="00930025">
      <w:pPr>
        <w:numPr>
          <w:ilvl w:val="0"/>
          <w:numId w:val="3"/>
        </w:numPr>
      </w:pPr>
      <w:proofErr w:type="spellStart"/>
      <w:r w:rsidRPr="00930025">
        <w:t>create</w:t>
      </w:r>
      <w:proofErr w:type="spellEnd"/>
      <w:r w:rsidRPr="00930025">
        <w:t>((set) =&gt; ({})): set es una función para actualizar el estado.</w:t>
      </w:r>
    </w:p>
    <w:p w:rsidR="00930025" w:rsidRPr="00930025" w:rsidRDefault="00930025" w:rsidP="00930025">
      <w:pPr>
        <w:numPr>
          <w:ilvl w:val="0"/>
          <w:numId w:val="3"/>
        </w:numPr>
      </w:pPr>
      <w:r w:rsidRPr="00930025">
        <w:t>Definimos contador con valor inicial 0.</w:t>
      </w:r>
    </w:p>
    <w:p w:rsidR="00930025" w:rsidRPr="00930025" w:rsidRDefault="00930025" w:rsidP="00930025">
      <w:pPr>
        <w:numPr>
          <w:ilvl w:val="0"/>
          <w:numId w:val="3"/>
        </w:numPr>
      </w:pPr>
      <w:r w:rsidRPr="00930025">
        <w:t>Definimos incrementar y decrementar, que usan set para actualizar el estado.</w:t>
      </w:r>
    </w:p>
    <w:p w:rsidR="00930025" w:rsidRPr="00930025" w:rsidRDefault="00930025" w:rsidP="00930025">
      <w:pPr>
        <w:numPr>
          <w:ilvl w:val="0"/>
          <w:numId w:val="3"/>
        </w:numPr>
      </w:pPr>
      <w:r w:rsidRPr="00930025">
        <w:t xml:space="preserve">Esta función </w:t>
      </w:r>
      <w:proofErr w:type="spellStart"/>
      <w:r w:rsidRPr="00930025">
        <w:t>create</w:t>
      </w:r>
      <w:proofErr w:type="spellEnd"/>
      <w:r w:rsidRPr="00930025">
        <w:t xml:space="preserve"> devuelve el Hook </w:t>
      </w:r>
      <w:proofErr w:type="spellStart"/>
      <w:r w:rsidRPr="00930025">
        <w:t>useStore</w:t>
      </w:r>
      <w:proofErr w:type="spellEnd"/>
      <w:r w:rsidRPr="00930025">
        <w:t>, que utilizaremos en los componentes para leer y actualizar el estado global.</w:t>
      </w:r>
    </w:p>
    <w:p w:rsidR="00930025" w:rsidRPr="00930025" w:rsidRDefault="00930025" w:rsidP="00930025">
      <w:pPr>
        <w:rPr>
          <w:b/>
          <w:bCs/>
        </w:rPr>
      </w:pPr>
      <w:r w:rsidRPr="00930025">
        <w:rPr>
          <w:b/>
          <w:bCs/>
        </w:rPr>
        <w:t>Uso del Store en los Componentes</w:t>
      </w:r>
    </w:p>
    <w:p w:rsidR="00930025" w:rsidRPr="00930025" w:rsidRDefault="00930025" w:rsidP="00930025">
      <w:r w:rsidRPr="00930025">
        <w:t xml:space="preserve">Para leer o actualizar el estado en tus componentes, importas el Hook </w:t>
      </w:r>
      <w:proofErr w:type="spellStart"/>
      <w:r w:rsidRPr="00930025">
        <w:t>useStore</w:t>
      </w:r>
      <w:proofErr w:type="spellEnd"/>
      <w:r w:rsidRPr="00930025">
        <w:t xml:space="preserve"> y seleccionas las partes del estado que necesitas.</w:t>
      </w:r>
    </w:p>
    <w:p w:rsidR="00930025" w:rsidRPr="00930025" w:rsidRDefault="00930025" w:rsidP="00930025">
      <w:r w:rsidRPr="00930025">
        <w:rPr>
          <w:b/>
          <w:bCs/>
        </w:rPr>
        <w:t>Ejemplo en un componente:</w:t>
      </w:r>
    </w:p>
    <w:p w:rsidR="00930025" w:rsidRPr="00491452" w:rsidRDefault="00930025" w:rsidP="00930025">
      <w:pPr>
        <w:rPr>
          <w:lang w:val="en-US"/>
        </w:rPr>
      </w:pPr>
      <w:r w:rsidRPr="00491452">
        <w:rPr>
          <w:lang w:val="en-US"/>
        </w:rPr>
        <w:t xml:space="preserve">import </w:t>
      </w:r>
      <w:proofErr w:type="spellStart"/>
      <w:r w:rsidRPr="00491452">
        <w:rPr>
          <w:lang w:val="en-US"/>
        </w:rPr>
        <w:t>useStore</w:t>
      </w:r>
      <w:proofErr w:type="spellEnd"/>
      <w:r w:rsidRPr="00491452">
        <w:rPr>
          <w:lang w:val="en-US"/>
        </w:rPr>
        <w:t xml:space="preserve"> from './store';</w:t>
      </w:r>
    </w:p>
    <w:p w:rsidR="00930025" w:rsidRPr="00491452" w:rsidRDefault="00930025" w:rsidP="00930025">
      <w:pPr>
        <w:rPr>
          <w:lang w:val="en-US"/>
        </w:rPr>
      </w:pPr>
    </w:p>
    <w:p w:rsidR="00930025" w:rsidRPr="00930025" w:rsidRDefault="00930025" w:rsidP="00930025">
      <w:proofErr w:type="spellStart"/>
      <w:r w:rsidRPr="00930025">
        <w:t>function</w:t>
      </w:r>
      <w:proofErr w:type="spellEnd"/>
      <w:r w:rsidRPr="00930025">
        <w:t xml:space="preserve"> Contador() {</w:t>
      </w:r>
    </w:p>
    <w:p w:rsidR="00930025" w:rsidRPr="00930025" w:rsidRDefault="00930025" w:rsidP="00930025">
      <w:r w:rsidRPr="00930025">
        <w:t xml:space="preserve">  </w:t>
      </w:r>
      <w:proofErr w:type="spellStart"/>
      <w:r w:rsidRPr="00930025">
        <w:t>const</w:t>
      </w:r>
      <w:proofErr w:type="spellEnd"/>
      <w:r w:rsidRPr="00930025">
        <w:t xml:space="preserve"> { contador, incrementar, decrementar } = </w:t>
      </w:r>
      <w:proofErr w:type="spellStart"/>
      <w:r w:rsidRPr="00930025">
        <w:t>useStore</w:t>
      </w:r>
      <w:proofErr w:type="spellEnd"/>
      <w:r w:rsidRPr="00930025">
        <w:t>((</w:t>
      </w:r>
      <w:proofErr w:type="spellStart"/>
      <w:r w:rsidRPr="00930025">
        <w:t>state</w:t>
      </w:r>
      <w:proofErr w:type="spellEnd"/>
      <w:r w:rsidRPr="00930025">
        <w:t>) =&gt; ({</w:t>
      </w:r>
    </w:p>
    <w:p w:rsidR="00930025" w:rsidRPr="00930025" w:rsidRDefault="00930025" w:rsidP="00930025">
      <w:r w:rsidRPr="00930025">
        <w:t xml:space="preserve">    contador: </w:t>
      </w:r>
      <w:proofErr w:type="spellStart"/>
      <w:r w:rsidRPr="00930025">
        <w:t>state.contador</w:t>
      </w:r>
      <w:proofErr w:type="spellEnd"/>
      <w:r w:rsidRPr="00930025">
        <w:t>,</w:t>
      </w:r>
    </w:p>
    <w:p w:rsidR="00930025" w:rsidRPr="00930025" w:rsidRDefault="00930025" w:rsidP="00930025">
      <w:r w:rsidRPr="00930025">
        <w:t xml:space="preserve">    incrementar: </w:t>
      </w:r>
      <w:proofErr w:type="spellStart"/>
      <w:r w:rsidRPr="00930025">
        <w:t>state.incrementar</w:t>
      </w:r>
      <w:proofErr w:type="spellEnd"/>
      <w:r w:rsidRPr="00930025">
        <w:t>,</w:t>
      </w:r>
    </w:p>
    <w:p w:rsidR="00930025" w:rsidRPr="00930025" w:rsidRDefault="00930025" w:rsidP="00930025">
      <w:r w:rsidRPr="00930025">
        <w:t xml:space="preserve">    decrementar: </w:t>
      </w:r>
      <w:proofErr w:type="spellStart"/>
      <w:r w:rsidRPr="00930025">
        <w:t>state.decrementar</w:t>
      </w:r>
      <w:proofErr w:type="spellEnd"/>
      <w:r w:rsidRPr="00930025">
        <w:t>,</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lastRenderedPageBreak/>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&lt;p&gt;Contador: {contador}&lt;/p&gt;</w:t>
      </w:r>
    </w:p>
    <w:p w:rsidR="00930025" w:rsidRPr="00930025" w:rsidRDefault="00930025" w:rsidP="00930025">
      <w:r w:rsidRPr="00930025">
        <w:t xml:space="preserve">      &lt;</w:t>
      </w:r>
      <w:proofErr w:type="spellStart"/>
      <w:r w:rsidRPr="00930025">
        <w:t>button</w:t>
      </w:r>
      <w:proofErr w:type="spellEnd"/>
      <w:r w:rsidRPr="00930025">
        <w:t xml:space="preserve"> onClick={incrementar}&gt;Incrementar&lt;/</w:t>
      </w:r>
      <w:proofErr w:type="spellStart"/>
      <w:r w:rsidRPr="00930025">
        <w:t>button</w:t>
      </w:r>
      <w:proofErr w:type="spellEnd"/>
      <w:r w:rsidRPr="00930025">
        <w:t>&gt;</w:t>
      </w:r>
    </w:p>
    <w:p w:rsidR="00930025" w:rsidRPr="00930025" w:rsidRDefault="00930025" w:rsidP="00930025">
      <w:r w:rsidRPr="00930025">
        <w:t xml:space="preserve">      &lt;</w:t>
      </w:r>
      <w:proofErr w:type="spellStart"/>
      <w:r w:rsidRPr="00930025">
        <w:t>button</w:t>
      </w:r>
      <w:proofErr w:type="spellEnd"/>
      <w:r w:rsidRPr="00930025">
        <w:t xml:space="preserve"> onClick={decrementar}&gt;Decrementar&lt;/</w:t>
      </w:r>
      <w:proofErr w:type="spellStart"/>
      <w:r w:rsidRPr="00930025">
        <w:t>button</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Contador;</w:t>
      </w:r>
    </w:p>
    <w:p w:rsidR="00930025" w:rsidRPr="00930025" w:rsidRDefault="00930025" w:rsidP="00930025">
      <w:r w:rsidRPr="00930025">
        <w:rPr>
          <w:b/>
          <w:bCs/>
        </w:rPr>
        <w:t>Explicación:</w:t>
      </w:r>
    </w:p>
    <w:p w:rsidR="00930025" w:rsidRPr="00930025" w:rsidRDefault="00930025" w:rsidP="00930025">
      <w:pPr>
        <w:numPr>
          <w:ilvl w:val="0"/>
          <w:numId w:val="4"/>
        </w:numPr>
      </w:pPr>
      <w:proofErr w:type="spellStart"/>
      <w:r w:rsidRPr="00930025">
        <w:t>useStore</w:t>
      </w:r>
      <w:proofErr w:type="spellEnd"/>
      <w:r w:rsidRPr="00930025">
        <w:t>((</w:t>
      </w:r>
      <w:proofErr w:type="spellStart"/>
      <w:r w:rsidRPr="00930025">
        <w:t>state</w:t>
      </w:r>
      <w:proofErr w:type="spellEnd"/>
      <w:r w:rsidRPr="00930025">
        <w:t>) =&gt; ({})): Pasamos una función que recibe el estado completo y devuelve un objeto con las propiedades que queremos extraer.</w:t>
      </w:r>
    </w:p>
    <w:p w:rsidR="00930025" w:rsidRPr="00930025" w:rsidRDefault="00930025" w:rsidP="00930025">
      <w:pPr>
        <w:numPr>
          <w:ilvl w:val="0"/>
          <w:numId w:val="4"/>
        </w:numPr>
      </w:pPr>
      <w:r w:rsidRPr="00930025">
        <w:t>Obtenemos contador, incrementar y decrementar del estado global.</w:t>
      </w:r>
    </w:p>
    <w:p w:rsidR="00930025" w:rsidRPr="00930025" w:rsidRDefault="00930025" w:rsidP="00930025">
      <w:pPr>
        <w:numPr>
          <w:ilvl w:val="0"/>
          <w:numId w:val="4"/>
        </w:numPr>
      </w:pPr>
      <w:r w:rsidRPr="00930025">
        <w:t xml:space="preserve">Al presionar los botones, llamamos a las funciones para actualizar el estado global, y el componente se </w:t>
      </w:r>
      <w:proofErr w:type="spellStart"/>
      <w:r w:rsidRPr="00930025">
        <w:t>re-renderiza</w:t>
      </w:r>
      <w:proofErr w:type="spellEnd"/>
      <w:r w:rsidRPr="00930025">
        <w:t xml:space="preserve"> con el nuevo valor.</w:t>
      </w:r>
    </w:p>
    <w:p w:rsidR="00930025" w:rsidRPr="00930025" w:rsidRDefault="00930025" w:rsidP="00930025">
      <w:pPr>
        <w:rPr>
          <w:b/>
          <w:bCs/>
        </w:rPr>
      </w:pPr>
      <w:r w:rsidRPr="00930025">
        <w:rPr>
          <w:b/>
          <w:bCs/>
        </w:rPr>
        <w:t>Selección de Estado y Minimización de Renderizados</w:t>
      </w:r>
    </w:p>
    <w:p w:rsidR="00930025" w:rsidRPr="00930025" w:rsidRDefault="00930025" w:rsidP="00930025">
      <w:proofErr w:type="spellStart"/>
      <w:r w:rsidRPr="00930025">
        <w:t>Zustand</w:t>
      </w:r>
      <w:proofErr w:type="spellEnd"/>
      <w:r w:rsidRPr="00930025">
        <w:t xml:space="preserve"> recomienda seleccionar solo las partes del estado que necesitas, evitando renderizados innecesarios.</w:t>
      </w:r>
    </w:p>
    <w:p w:rsidR="00930025" w:rsidRPr="00930025" w:rsidRDefault="00930025" w:rsidP="00930025">
      <w:r w:rsidRPr="00930025">
        <w:t>Ejemplo: Si tu estado es más grande y el componente solo necesita contador, haz:</w:t>
      </w:r>
    </w:p>
    <w:p w:rsidR="00930025" w:rsidRPr="00930025" w:rsidRDefault="00930025" w:rsidP="00930025">
      <w:pPr>
        <w:rPr>
          <w:lang w:val="en-US"/>
        </w:rPr>
      </w:pPr>
      <w:r w:rsidRPr="00930025">
        <w:rPr>
          <w:lang w:val="en-US"/>
        </w:rPr>
        <w:t xml:space="preserve">import </w:t>
      </w:r>
      <w:proofErr w:type="spellStart"/>
      <w:r w:rsidRPr="00930025">
        <w:rPr>
          <w:lang w:val="en-US"/>
        </w:rPr>
        <w:t>useStore</w:t>
      </w:r>
      <w:proofErr w:type="spellEnd"/>
      <w:r w:rsidRPr="00930025">
        <w:rPr>
          <w:lang w:val="en-US"/>
        </w:rPr>
        <w:t xml:space="preserve"> from './store';</w:t>
      </w:r>
    </w:p>
    <w:p w:rsidR="00930025" w:rsidRPr="00930025" w:rsidRDefault="00930025" w:rsidP="00930025">
      <w:pPr>
        <w:rPr>
          <w:lang w:val="en-US"/>
        </w:rPr>
      </w:pPr>
    </w:p>
    <w:p w:rsidR="00930025" w:rsidRPr="00930025" w:rsidRDefault="00930025" w:rsidP="00930025">
      <w:proofErr w:type="spellStart"/>
      <w:r w:rsidRPr="00930025">
        <w:t>function</w:t>
      </w:r>
      <w:proofErr w:type="spellEnd"/>
      <w:r w:rsidRPr="00930025">
        <w:t xml:space="preserve"> </w:t>
      </w:r>
      <w:proofErr w:type="spellStart"/>
      <w:r w:rsidRPr="00930025">
        <w:t>SoloContador</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contador = </w:t>
      </w:r>
      <w:proofErr w:type="spellStart"/>
      <w:r w:rsidRPr="00930025">
        <w:t>useStore</w:t>
      </w:r>
      <w:proofErr w:type="spellEnd"/>
      <w:r w:rsidRPr="00930025">
        <w:t>((</w:t>
      </w:r>
      <w:proofErr w:type="spellStart"/>
      <w:r w:rsidRPr="00930025">
        <w:t>state</w:t>
      </w:r>
      <w:proofErr w:type="spellEnd"/>
      <w:r w:rsidRPr="00930025">
        <w:t xml:space="preserve">) =&gt; </w:t>
      </w:r>
      <w:proofErr w:type="spellStart"/>
      <w:r w:rsidRPr="00930025">
        <w:t>state.contador</w:t>
      </w:r>
      <w:proofErr w:type="spellEnd"/>
      <w:r w:rsidRPr="00930025">
        <w:t>);</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&lt;p&gt;Valor: {contador}&lt;/p&gt;;</w:t>
      </w:r>
    </w:p>
    <w:p w:rsidR="00930025" w:rsidRPr="00930025" w:rsidRDefault="00930025" w:rsidP="00930025">
      <w:r w:rsidRPr="00930025">
        <w:t>}</w:t>
      </w:r>
    </w:p>
    <w:p w:rsidR="00930025" w:rsidRPr="00930025" w:rsidRDefault="00930025" w:rsidP="00930025">
      <w:r w:rsidRPr="00930025">
        <w:t>De esta forma, el componente se actualizará solo cuando contador cambie.</w:t>
      </w:r>
    </w:p>
    <w:p w:rsidR="00930025" w:rsidRPr="00930025" w:rsidRDefault="00930025" w:rsidP="00930025">
      <w:pPr>
        <w:rPr>
          <w:b/>
          <w:bCs/>
        </w:rPr>
      </w:pPr>
      <w:r w:rsidRPr="00930025">
        <w:rPr>
          <w:b/>
          <w:bCs/>
        </w:rPr>
        <w:t>Ejemplo con Múltiples Componentes y Estado Compartido</w:t>
      </w:r>
    </w:p>
    <w:p w:rsidR="00930025" w:rsidRPr="00930025" w:rsidRDefault="00930025" w:rsidP="00930025">
      <w:r w:rsidRPr="00930025">
        <w:t>Imagina un sistema de carrito de compras:</w:t>
      </w:r>
    </w:p>
    <w:p w:rsidR="00930025" w:rsidRPr="00930025" w:rsidRDefault="00930025" w:rsidP="00930025">
      <w:pPr>
        <w:rPr>
          <w:lang w:val="en-US"/>
        </w:rPr>
      </w:pPr>
      <w:r w:rsidRPr="00930025">
        <w:rPr>
          <w:lang w:val="en-US"/>
        </w:rPr>
        <w:t>import create from '</w:t>
      </w:r>
      <w:proofErr w:type="spellStart"/>
      <w:r w:rsidRPr="00930025">
        <w:rPr>
          <w:lang w:val="en-US"/>
        </w:rPr>
        <w:t>zustand</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lastRenderedPageBreak/>
        <w:t xml:space="preserve">const </w:t>
      </w:r>
      <w:proofErr w:type="spellStart"/>
      <w:r w:rsidRPr="00930025">
        <w:rPr>
          <w:lang w:val="en-US"/>
        </w:rPr>
        <w:t>useCarritoStore</w:t>
      </w:r>
      <w:proofErr w:type="spellEnd"/>
      <w:r w:rsidRPr="00930025">
        <w:rPr>
          <w:lang w:val="en-US"/>
        </w:rPr>
        <w:t xml:space="preserve"> = create((set) =&gt; ({</w:t>
      </w:r>
    </w:p>
    <w:p w:rsidR="00930025" w:rsidRPr="00930025" w:rsidRDefault="00930025" w:rsidP="00930025">
      <w:pPr>
        <w:rPr>
          <w:lang w:val="en-US"/>
        </w:rPr>
      </w:pPr>
      <w:r w:rsidRPr="00930025">
        <w:rPr>
          <w:lang w:val="en-US"/>
        </w:rPr>
        <w:t xml:space="preserve">  items: [],</w:t>
      </w:r>
    </w:p>
    <w:p w:rsidR="00930025" w:rsidRPr="00930025" w:rsidRDefault="00930025" w:rsidP="00930025">
      <w:pPr>
        <w:rPr>
          <w:lang w:val="en-US"/>
        </w:rPr>
      </w:pPr>
      <w:r w:rsidRPr="00930025">
        <w:rPr>
          <w:lang w:val="en-US"/>
        </w:rPr>
        <w:t xml:space="preserve">  </w:t>
      </w:r>
      <w:proofErr w:type="spellStart"/>
      <w:r w:rsidRPr="00930025">
        <w:rPr>
          <w:lang w:val="en-US"/>
        </w:rPr>
        <w:t>agregarItem</w:t>
      </w:r>
      <w:proofErr w:type="spellEnd"/>
      <w:r w:rsidRPr="00930025">
        <w:rPr>
          <w:lang w:val="en-US"/>
        </w:rPr>
        <w:t>: (item) =&gt; set((state) =&gt; ({ items: [...</w:t>
      </w:r>
      <w:proofErr w:type="spellStart"/>
      <w:r w:rsidRPr="00930025">
        <w:rPr>
          <w:lang w:val="en-US"/>
        </w:rPr>
        <w:t>state.items</w:t>
      </w:r>
      <w:proofErr w:type="spellEnd"/>
      <w:r w:rsidRPr="00930025">
        <w:rPr>
          <w:lang w:val="en-US"/>
        </w:rPr>
        <w:t>, item] })),</w:t>
      </w:r>
    </w:p>
    <w:p w:rsidR="00930025" w:rsidRPr="00930025" w:rsidRDefault="00930025" w:rsidP="00930025">
      <w:pPr>
        <w:rPr>
          <w:lang w:val="en-US"/>
        </w:rPr>
      </w:pPr>
      <w:r w:rsidRPr="00930025">
        <w:rPr>
          <w:lang w:val="en-US"/>
        </w:rPr>
        <w:t xml:space="preserve">  </w:t>
      </w:r>
      <w:proofErr w:type="spellStart"/>
      <w:r w:rsidRPr="00930025">
        <w:rPr>
          <w:lang w:val="en-US"/>
        </w:rPr>
        <w:t>removerItem</w:t>
      </w:r>
      <w:proofErr w:type="spellEnd"/>
      <w:r w:rsidRPr="00930025">
        <w:rPr>
          <w:lang w:val="en-US"/>
        </w:rPr>
        <w:t xml:space="preserve">: (id) =&gt; set((state) =&gt; ({ items: </w:t>
      </w:r>
      <w:proofErr w:type="spellStart"/>
      <w:r w:rsidRPr="00930025">
        <w:rPr>
          <w:lang w:val="en-US"/>
        </w:rPr>
        <w:t>state.items.filter</w:t>
      </w:r>
      <w:proofErr w:type="spellEnd"/>
      <w:r w:rsidRPr="00930025">
        <w:rPr>
          <w:lang w:val="en-US"/>
        </w:rPr>
        <w:t>((item) =&gt; item.id !== id)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useCarritoStore</w:t>
      </w:r>
      <w:proofErr w:type="spellEnd"/>
      <w:r w:rsidRPr="00930025">
        <w:t>;</w:t>
      </w:r>
    </w:p>
    <w:p w:rsidR="00930025" w:rsidRPr="00930025" w:rsidRDefault="00930025" w:rsidP="00930025">
      <w:r w:rsidRPr="00930025">
        <w:t xml:space="preserve">Un componente </w:t>
      </w:r>
      <w:proofErr w:type="spellStart"/>
      <w:r w:rsidRPr="00930025">
        <w:t>ListaProductos</w:t>
      </w:r>
      <w:proofErr w:type="spellEnd"/>
      <w:r w:rsidRPr="00930025">
        <w:t xml:space="preserve"> que agrega productos al carrito:</w:t>
      </w:r>
    </w:p>
    <w:p w:rsidR="00930025" w:rsidRPr="00930025" w:rsidRDefault="00930025" w:rsidP="00930025">
      <w:pPr>
        <w:rPr>
          <w:lang w:val="en-US"/>
        </w:rPr>
      </w:pPr>
      <w:r w:rsidRPr="00930025">
        <w:rPr>
          <w:lang w:val="en-US"/>
        </w:rPr>
        <w:t xml:space="preserve">import </w:t>
      </w:r>
      <w:proofErr w:type="spellStart"/>
      <w:r w:rsidRPr="00930025">
        <w:rPr>
          <w:lang w:val="en-US"/>
        </w:rPr>
        <w:t>useCarritoStore</w:t>
      </w:r>
      <w:proofErr w:type="spellEnd"/>
      <w:r w:rsidRPr="00930025">
        <w:rPr>
          <w:lang w:val="en-US"/>
        </w:rPr>
        <w:t xml:space="preserve"> from './</w:t>
      </w:r>
      <w:proofErr w:type="spellStart"/>
      <w:r w:rsidRPr="00930025">
        <w:rPr>
          <w:lang w:val="en-US"/>
        </w:rPr>
        <w:t>carritoStore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ListaProductos</w:t>
      </w:r>
      <w:proofErr w:type="spellEnd"/>
      <w:r w:rsidRPr="00930025">
        <w:rPr>
          <w:lang w:val="en-US"/>
        </w:rPr>
        <w:t>() {</w:t>
      </w:r>
    </w:p>
    <w:p w:rsidR="00930025" w:rsidRPr="00930025" w:rsidRDefault="00930025" w:rsidP="00930025">
      <w:pPr>
        <w:rPr>
          <w:lang w:val="en-US"/>
        </w:rPr>
      </w:pPr>
      <w:r w:rsidRPr="00930025">
        <w:rPr>
          <w:lang w:val="en-US"/>
        </w:rPr>
        <w:t xml:space="preserve">  const </w:t>
      </w:r>
      <w:proofErr w:type="spellStart"/>
      <w:r w:rsidRPr="00930025">
        <w:rPr>
          <w:lang w:val="en-US"/>
        </w:rPr>
        <w:t>agregarItem</w:t>
      </w:r>
      <w:proofErr w:type="spellEnd"/>
      <w:r w:rsidRPr="00930025">
        <w:rPr>
          <w:lang w:val="en-US"/>
        </w:rPr>
        <w:t xml:space="preserve"> = </w:t>
      </w:r>
      <w:proofErr w:type="spellStart"/>
      <w:r w:rsidRPr="00930025">
        <w:rPr>
          <w:lang w:val="en-US"/>
        </w:rPr>
        <w:t>useCarritoStore</w:t>
      </w:r>
      <w:proofErr w:type="spellEnd"/>
      <w:r w:rsidRPr="00930025">
        <w:rPr>
          <w:lang w:val="en-US"/>
        </w:rPr>
        <w:t xml:space="preserve">((state) =&gt; </w:t>
      </w:r>
      <w:proofErr w:type="spellStart"/>
      <w:r w:rsidRPr="00930025">
        <w:rPr>
          <w:lang w:val="en-US"/>
        </w:rPr>
        <w:t>state.agregarItem</w:t>
      </w:r>
      <w:proofErr w:type="spellEnd"/>
      <w:r w:rsidRPr="00930025">
        <w:rPr>
          <w:lang w:val="en-US"/>
        </w:rPr>
        <w:t>);</w:t>
      </w:r>
    </w:p>
    <w:p w:rsidR="00930025" w:rsidRPr="00930025" w:rsidRDefault="00930025" w:rsidP="00930025">
      <w:pPr>
        <w:rPr>
          <w:lang w:val="en-US"/>
        </w:rPr>
      </w:pPr>
    </w:p>
    <w:p w:rsidR="00930025" w:rsidRPr="00930025" w:rsidRDefault="00930025" w:rsidP="00930025">
      <w:r w:rsidRPr="00930025">
        <w:rPr>
          <w:lang w:val="en-US"/>
        </w:rPr>
        <w:t xml:space="preserve">  </w:t>
      </w:r>
      <w:proofErr w:type="spellStart"/>
      <w:r w:rsidRPr="00930025">
        <w:t>const</w:t>
      </w:r>
      <w:proofErr w:type="spellEnd"/>
      <w:r w:rsidRPr="00930025">
        <w:t xml:space="preserve"> productos = [</w:t>
      </w:r>
    </w:p>
    <w:p w:rsidR="00930025" w:rsidRPr="00930025" w:rsidRDefault="00930025" w:rsidP="00930025">
      <w:r w:rsidRPr="00930025">
        <w:t xml:space="preserve">    { id: 1, nombre: 'Camiseta', precio: 20 },</w:t>
      </w:r>
    </w:p>
    <w:p w:rsidR="00930025" w:rsidRPr="00930025" w:rsidRDefault="00930025" w:rsidP="00930025">
      <w:r w:rsidRPr="00930025">
        <w:t xml:space="preserve">    { id: 2, nombre: 'Pantalón', precio: 40 },</w:t>
      </w:r>
    </w:p>
    <w:p w:rsidR="00930025" w:rsidRPr="00491452" w:rsidRDefault="00930025" w:rsidP="00930025">
      <w:pPr>
        <w:rPr>
          <w:lang w:val="en-US"/>
        </w:rPr>
      </w:pPr>
      <w:r w:rsidRPr="00930025">
        <w:t xml:space="preserve">  </w:t>
      </w:r>
      <w:r w:rsidRPr="00491452">
        <w:rPr>
          <w:lang w:val="en-US"/>
        </w:rPr>
        <w:t>];</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  return (</w:t>
      </w:r>
    </w:p>
    <w:p w:rsidR="00930025" w:rsidRPr="00491452" w:rsidRDefault="00930025" w:rsidP="00930025">
      <w:pPr>
        <w:rPr>
          <w:lang w:val="en-US"/>
        </w:rPr>
      </w:pPr>
      <w:r w:rsidRPr="00491452">
        <w:rPr>
          <w:lang w:val="en-US"/>
        </w:rPr>
        <w:t xml:space="preserve">    &lt;div&gt;</w:t>
      </w:r>
    </w:p>
    <w:p w:rsidR="00930025" w:rsidRPr="00491452" w:rsidRDefault="00930025" w:rsidP="00930025">
      <w:pPr>
        <w:rPr>
          <w:lang w:val="en-US"/>
        </w:rPr>
      </w:pPr>
      <w:r w:rsidRPr="00491452">
        <w:rPr>
          <w:lang w:val="en-US"/>
        </w:rPr>
        <w:t xml:space="preserve">      &lt;h2&gt;</w:t>
      </w:r>
      <w:proofErr w:type="spellStart"/>
      <w:r w:rsidRPr="00491452">
        <w:rPr>
          <w:lang w:val="en-US"/>
        </w:rPr>
        <w:t>Productos</w:t>
      </w:r>
      <w:proofErr w:type="spellEnd"/>
      <w:r w:rsidRPr="00491452">
        <w:rPr>
          <w:lang w:val="en-US"/>
        </w:rPr>
        <w:t>&lt;/h2&gt;</w:t>
      </w:r>
    </w:p>
    <w:p w:rsidR="00930025" w:rsidRPr="00491452" w:rsidRDefault="00930025" w:rsidP="00930025">
      <w:pPr>
        <w:rPr>
          <w:lang w:val="en-US"/>
        </w:rPr>
      </w:pPr>
      <w:r w:rsidRPr="00491452">
        <w:rPr>
          <w:lang w:val="en-US"/>
        </w:rPr>
        <w:t xml:space="preserve">      {</w:t>
      </w:r>
      <w:proofErr w:type="spellStart"/>
      <w:r w:rsidRPr="00491452">
        <w:rPr>
          <w:lang w:val="en-US"/>
        </w:rPr>
        <w:t>productos.map</w:t>
      </w:r>
      <w:proofErr w:type="spellEnd"/>
      <w:r w:rsidRPr="00491452">
        <w:rPr>
          <w:lang w:val="en-US"/>
        </w:rPr>
        <w:t>((prod) =&gt; (</w:t>
      </w:r>
    </w:p>
    <w:p w:rsidR="00930025" w:rsidRPr="00491452" w:rsidRDefault="00930025" w:rsidP="00930025">
      <w:pPr>
        <w:rPr>
          <w:lang w:val="en-US"/>
        </w:rPr>
      </w:pPr>
      <w:r w:rsidRPr="00491452">
        <w:rPr>
          <w:lang w:val="en-US"/>
        </w:rPr>
        <w:t xml:space="preserve">        &lt;div key={prod.id}&gt;</w:t>
      </w:r>
    </w:p>
    <w:p w:rsidR="00930025" w:rsidRPr="00930025" w:rsidRDefault="00930025" w:rsidP="00930025">
      <w:r w:rsidRPr="00491452">
        <w:rPr>
          <w:lang w:val="en-US"/>
        </w:rPr>
        <w:t xml:space="preserve">          </w:t>
      </w:r>
      <w:r w:rsidRPr="00930025">
        <w:t>&lt;</w:t>
      </w:r>
      <w:proofErr w:type="spellStart"/>
      <w:r w:rsidRPr="00930025">
        <w:t>span</w:t>
      </w:r>
      <w:proofErr w:type="spellEnd"/>
      <w:r w:rsidRPr="00930025">
        <w:t>&gt;{</w:t>
      </w:r>
      <w:proofErr w:type="spellStart"/>
      <w:r w:rsidRPr="00930025">
        <w:t>prod.nombre</w:t>
      </w:r>
      <w:proofErr w:type="spellEnd"/>
      <w:r w:rsidRPr="00930025">
        <w:t>} - ${</w:t>
      </w:r>
      <w:proofErr w:type="spellStart"/>
      <w:r w:rsidRPr="00930025">
        <w:t>prod.precio</w:t>
      </w:r>
      <w:proofErr w:type="spellEnd"/>
      <w:r w:rsidRPr="00930025">
        <w:t>}&lt;/</w:t>
      </w:r>
      <w:proofErr w:type="spellStart"/>
      <w:r w:rsidRPr="00930025">
        <w:t>span</w:t>
      </w:r>
      <w:proofErr w:type="spellEnd"/>
      <w:r w:rsidRPr="00930025">
        <w:t>&gt;</w:t>
      </w:r>
    </w:p>
    <w:p w:rsidR="00930025" w:rsidRPr="00930025" w:rsidRDefault="00930025" w:rsidP="00930025">
      <w:pPr>
        <w:rPr>
          <w:lang w:val="en-US"/>
        </w:rPr>
      </w:pPr>
      <w:r w:rsidRPr="00930025">
        <w:t xml:space="preserve">          </w:t>
      </w:r>
      <w:r w:rsidRPr="00930025">
        <w:rPr>
          <w:lang w:val="en-US"/>
        </w:rPr>
        <w:t xml:space="preserve">&lt;button </w:t>
      </w:r>
      <w:proofErr w:type="spellStart"/>
      <w:r w:rsidRPr="00930025">
        <w:rPr>
          <w:lang w:val="en-US"/>
        </w:rPr>
        <w:t>onClick</w:t>
      </w:r>
      <w:proofErr w:type="spellEnd"/>
      <w:r w:rsidRPr="00930025">
        <w:rPr>
          <w:lang w:val="en-US"/>
        </w:rPr>
        <w:t xml:space="preserve">={() =&gt; </w:t>
      </w:r>
      <w:proofErr w:type="spellStart"/>
      <w:r w:rsidRPr="00930025">
        <w:rPr>
          <w:lang w:val="en-US"/>
        </w:rPr>
        <w:t>agregarItem</w:t>
      </w:r>
      <w:proofErr w:type="spellEnd"/>
      <w:r w:rsidRPr="00930025">
        <w:rPr>
          <w:lang w:val="en-US"/>
        </w:rPr>
        <w:t>(prod)}&gt;</w:t>
      </w:r>
      <w:proofErr w:type="spellStart"/>
      <w:r w:rsidRPr="00930025">
        <w:rPr>
          <w:lang w:val="en-US"/>
        </w:rPr>
        <w:t>Agregar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t>Y un componente Carrito para mostrar y manipular el estado global:</w:t>
      </w:r>
    </w:p>
    <w:p w:rsidR="00930025" w:rsidRPr="00930025" w:rsidRDefault="00930025" w:rsidP="00930025">
      <w:pPr>
        <w:rPr>
          <w:lang w:val="en-US"/>
        </w:rPr>
      </w:pPr>
      <w:r w:rsidRPr="00930025">
        <w:rPr>
          <w:lang w:val="en-US"/>
        </w:rPr>
        <w:lastRenderedPageBreak/>
        <w:t xml:space="preserve">import </w:t>
      </w:r>
      <w:proofErr w:type="spellStart"/>
      <w:r w:rsidRPr="00930025">
        <w:rPr>
          <w:lang w:val="en-US"/>
        </w:rPr>
        <w:t>useCarritoStore</w:t>
      </w:r>
      <w:proofErr w:type="spellEnd"/>
      <w:r w:rsidRPr="00930025">
        <w:rPr>
          <w:lang w:val="en-US"/>
        </w:rPr>
        <w:t xml:space="preserve"> from './</w:t>
      </w:r>
      <w:proofErr w:type="spellStart"/>
      <w:r w:rsidRPr="00930025">
        <w:rPr>
          <w:lang w:val="en-US"/>
        </w:rPr>
        <w:t>carritoStore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Carrito</w:t>
      </w:r>
      <w:proofErr w:type="spellEnd"/>
      <w:r w:rsidRPr="00930025">
        <w:rPr>
          <w:lang w:val="en-US"/>
        </w:rPr>
        <w:t>() {</w:t>
      </w:r>
    </w:p>
    <w:p w:rsidR="00930025" w:rsidRPr="00930025" w:rsidRDefault="00930025" w:rsidP="00930025">
      <w:pPr>
        <w:rPr>
          <w:lang w:val="en-US"/>
        </w:rPr>
      </w:pPr>
      <w:r w:rsidRPr="00930025">
        <w:rPr>
          <w:lang w:val="en-US"/>
        </w:rPr>
        <w:t xml:space="preserve">  const items = </w:t>
      </w:r>
      <w:proofErr w:type="spellStart"/>
      <w:r w:rsidRPr="00930025">
        <w:rPr>
          <w:lang w:val="en-US"/>
        </w:rPr>
        <w:t>useCarritoStore</w:t>
      </w:r>
      <w:proofErr w:type="spellEnd"/>
      <w:r w:rsidRPr="00930025">
        <w:rPr>
          <w:lang w:val="en-US"/>
        </w:rPr>
        <w:t xml:space="preserve">((state) =&gt; </w:t>
      </w:r>
      <w:proofErr w:type="spellStart"/>
      <w:r w:rsidRPr="00930025">
        <w:rPr>
          <w:lang w:val="en-US"/>
        </w:rPr>
        <w:t>state.items</w:t>
      </w:r>
      <w:proofErr w:type="spellEnd"/>
      <w:r w:rsidRPr="00930025">
        <w:rPr>
          <w:lang w:val="en-US"/>
        </w:rPr>
        <w:t>);</w:t>
      </w:r>
    </w:p>
    <w:p w:rsidR="00930025" w:rsidRPr="00930025" w:rsidRDefault="00930025" w:rsidP="00930025">
      <w:pPr>
        <w:rPr>
          <w:lang w:val="en-US"/>
        </w:rPr>
      </w:pPr>
      <w:r w:rsidRPr="00930025">
        <w:rPr>
          <w:lang w:val="en-US"/>
        </w:rPr>
        <w:t xml:space="preserve">  const </w:t>
      </w:r>
      <w:proofErr w:type="spellStart"/>
      <w:r w:rsidRPr="00930025">
        <w:rPr>
          <w:lang w:val="en-US"/>
        </w:rPr>
        <w:t>removerItem</w:t>
      </w:r>
      <w:proofErr w:type="spellEnd"/>
      <w:r w:rsidRPr="00930025">
        <w:rPr>
          <w:lang w:val="en-US"/>
        </w:rPr>
        <w:t xml:space="preserve"> = </w:t>
      </w:r>
      <w:proofErr w:type="spellStart"/>
      <w:r w:rsidRPr="00930025">
        <w:rPr>
          <w:lang w:val="en-US"/>
        </w:rPr>
        <w:t>useCarritoStore</w:t>
      </w:r>
      <w:proofErr w:type="spellEnd"/>
      <w:r w:rsidRPr="00930025">
        <w:rPr>
          <w:lang w:val="en-US"/>
        </w:rPr>
        <w:t xml:space="preserve">((state) =&gt; </w:t>
      </w:r>
      <w:proofErr w:type="spellStart"/>
      <w:r w:rsidRPr="00930025">
        <w:rPr>
          <w:lang w:val="en-US"/>
        </w:rPr>
        <w:t>state.removerItem</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&lt;h2&gt;</w:t>
      </w:r>
      <w:proofErr w:type="spellStart"/>
      <w:r w:rsidRPr="00930025">
        <w:rPr>
          <w:lang w:val="en-US"/>
        </w:rPr>
        <w:t>Carrito</w:t>
      </w:r>
      <w:proofErr w:type="spellEnd"/>
      <w:r w:rsidRPr="00930025">
        <w:rPr>
          <w:lang w:val="en-US"/>
        </w:rPr>
        <w:t>&lt;/h2&gt;</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items.map</w:t>
      </w:r>
      <w:proofErr w:type="spellEnd"/>
      <w:r w:rsidRPr="00930025">
        <w:rPr>
          <w:lang w:val="en-US"/>
        </w:rPr>
        <w:t>((item) =&gt; (</w:t>
      </w:r>
    </w:p>
    <w:p w:rsidR="00930025" w:rsidRPr="00930025" w:rsidRDefault="00930025" w:rsidP="00930025">
      <w:pPr>
        <w:rPr>
          <w:lang w:val="en-US"/>
        </w:rPr>
      </w:pPr>
      <w:r w:rsidRPr="00930025">
        <w:rPr>
          <w:lang w:val="en-US"/>
        </w:rPr>
        <w:t xml:space="preserve">          &lt;li key={item.id}&gt;</w:t>
      </w:r>
    </w:p>
    <w:p w:rsidR="00930025" w:rsidRPr="00930025" w:rsidRDefault="00930025" w:rsidP="00930025">
      <w:pPr>
        <w:rPr>
          <w:lang w:val="en-US"/>
        </w:rPr>
      </w:pPr>
      <w:r w:rsidRPr="00930025">
        <w:rPr>
          <w:lang w:val="en-US"/>
        </w:rPr>
        <w:t xml:space="preserve">            {</w:t>
      </w:r>
      <w:proofErr w:type="spellStart"/>
      <w:r w:rsidRPr="00930025">
        <w:rPr>
          <w:lang w:val="en-US"/>
        </w:rPr>
        <w:t>item.nombre</w:t>
      </w:r>
      <w:proofErr w:type="spellEnd"/>
      <w:r w:rsidRPr="00930025">
        <w:rPr>
          <w:lang w:val="en-US"/>
        </w:rPr>
        <w:t>} - ${</w:t>
      </w:r>
      <w:proofErr w:type="spellStart"/>
      <w:r w:rsidRPr="00930025">
        <w:rPr>
          <w:lang w:val="en-US"/>
        </w:rPr>
        <w:t>item.precio</w:t>
      </w:r>
      <w:proofErr w:type="spellEnd"/>
      <w:r w:rsidRPr="00930025">
        <w:rPr>
          <w:lang w:val="en-US"/>
        </w:rPr>
        <w: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 xml:space="preserve">={() =&gt; </w:t>
      </w:r>
      <w:proofErr w:type="spellStart"/>
      <w:r w:rsidRPr="00930025">
        <w:rPr>
          <w:lang w:val="en-US"/>
        </w:rPr>
        <w:t>removerItem</w:t>
      </w:r>
      <w:proofErr w:type="spellEnd"/>
      <w:r w:rsidRPr="00930025">
        <w:rPr>
          <w:lang w:val="en-US"/>
        </w:rPr>
        <w:t>(item.id)}&gt;</w:t>
      </w:r>
      <w:proofErr w:type="spellStart"/>
      <w:r w:rsidRPr="00930025">
        <w:rPr>
          <w:lang w:val="en-US"/>
        </w:rPr>
        <w:t>Eliminar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t xml:space="preserve">Aquí </w:t>
      </w:r>
      <w:proofErr w:type="spellStart"/>
      <w:r w:rsidRPr="00930025">
        <w:t>ListaProductos</w:t>
      </w:r>
      <w:proofErr w:type="spellEnd"/>
      <w:r w:rsidRPr="00930025">
        <w:t xml:space="preserve"> y Carrito comparten el mismo estado global. </w:t>
      </w:r>
      <w:proofErr w:type="spellStart"/>
      <w:r w:rsidRPr="00930025">
        <w:t>ListaProductos</w:t>
      </w:r>
      <w:proofErr w:type="spellEnd"/>
      <w:r w:rsidRPr="00930025">
        <w:t xml:space="preserve"> modifica el estado agregando ítems, Carrito muestra el estado actual y permite eliminarlos. No es necesario pasar </w:t>
      </w:r>
      <w:proofErr w:type="spellStart"/>
      <w:r w:rsidRPr="00930025">
        <w:t>props</w:t>
      </w:r>
      <w:proofErr w:type="spellEnd"/>
      <w:r w:rsidRPr="00930025">
        <w:t xml:space="preserve"> entre ellos.</w:t>
      </w:r>
    </w:p>
    <w:p w:rsidR="00930025" w:rsidRPr="00930025" w:rsidRDefault="00930025" w:rsidP="00930025">
      <w:pPr>
        <w:rPr>
          <w:b/>
          <w:bCs/>
        </w:rPr>
      </w:pPr>
      <w:r w:rsidRPr="00930025">
        <w:rPr>
          <w:b/>
          <w:bCs/>
        </w:rPr>
        <w:t>Middleware y Persistencia del Estado</w:t>
      </w:r>
    </w:p>
    <w:p w:rsidR="00930025" w:rsidRPr="00930025" w:rsidRDefault="00930025" w:rsidP="00930025">
      <w:proofErr w:type="spellStart"/>
      <w:r w:rsidRPr="00930025">
        <w:t>Zustand</w:t>
      </w:r>
      <w:proofErr w:type="spellEnd"/>
      <w:r w:rsidRPr="00930025">
        <w:t xml:space="preserve"> soporta middleware para ampliar sus funcionalidades. Por ejemplo, </w:t>
      </w:r>
      <w:proofErr w:type="spellStart"/>
      <w:r w:rsidRPr="00930025">
        <w:t>zustand</w:t>
      </w:r>
      <w:proofErr w:type="spellEnd"/>
      <w:r w:rsidRPr="00930025">
        <w:t xml:space="preserve">/middleware incluye persistencia en </w:t>
      </w:r>
      <w:proofErr w:type="spellStart"/>
      <w:r w:rsidRPr="00930025">
        <w:t>localStorage</w:t>
      </w:r>
      <w:proofErr w:type="spellEnd"/>
      <w:r w:rsidRPr="00930025">
        <w:t>:</w:t>
      </w:r>
    </w:p>
    <w:p w:rsidR="00930025" w:rsidRPr="00930025" w:rsidRDefault="00930025" w:rsidP="00930025">
      <w:pPr>
        <w:rPr>
          <w:lang w:val="en-US"/>
        </w:rPr>
      </w:pPr>
      <w:r w:rsidRPr="00930025">
        <w:rPr>
          <w:lang w:val="en-US"/>
        </w:rPr>
        <w:t>import create from '</w:t>
      </w:r>
      <w:proofErr w:type="spellStart"/>
      <w:r w:rsidRPr="00930025">
        <w:rPr>
          <w:lang w:val="en-US"/>
        </w:rPr>
        <w:t>zustand</w:t>
      </w:r>
      <w:proofErr w:type="spellEnd"/>
      <w:r w:rsidRPr="00930025">
        <w:rPr>
          <w:lang w:val="en-US"/>
        </w:rPr>
        <w:t>';</w:t>
      </w:r>
    </w:p>
    <w:p w:rsidR="00930025" w:rsidRPr="00930025" w:rsidRDefault="00930025" w:rsidP="00930025">
      <w:pPr>
        <w:rPr>
          <w:lang w:val="en-US"/>
        </w:rPr>
      </w:pPr>
      <w:r w:rsidRPr="00930025">
        <w:rPr>
          <w:lang w:val="en-US"/>
        </w:rPr>
        <w:t>import { persist } from '</w:t>
      </w:r>
      <w:proofErr w:type="spellStart"/>
      <w:r w:rsidRPr="00930025">
        <w:rPr>
          <w:lang w:val="en-US"/>
        </w:rPr>
        <w:t>zustand</w:t>
      </w:r>
      <w:proofErr w:type="spellEnd"/>
      <w:r w:rsidRPr="00930025">
        <w:rPr>
          <w:lang w:val="en-US"/>
        </w:rPr>
        <w:t>/middleware';</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const </w:t>
      </w:r>
      <w:proofErr w:type="spellStart"/>
      <w:r w:rsidRPr="00930025">
        <w:rPr>
          <w:lang w:val="en-US"/>
        </w:rPr>
        <w:t>useStore</w:t>
      </w:r>
      <w:proofErr w:type="spellEnd"/>
      <w:r w:rsidRPr="00930025">
        <w:rPr>
          <w:lang w:val="en-US"/>
        </w:rPr>
        <w:t xml:space="preserve"> = create(persist(</w:t>
      </w:r>
    </w:p>
    <w:p w:rsidR="00930025" w:rsidRPr="00930025" w:rsidRDefault="00930025" w:rsidP="00930025">
      <w:pPr>
        <w:rPr>
          <w:lang w:val="en-US"/>
        </w:rPr>
      </w:pPr>
      <w:r w:rsidRPr="00930025">
        <w:rPr>
          <w:lang w:val="en-US"/>
        </w:rPr>
        <w:t xml:space="preserve">  (set) =&gt; ({</w:t>
      </w:r>
    </w:p>
    <w:p w:rsidR="00930025" w:rsidRPr="00930025" w:rsidRDefault="00930025" w:rsidP="00930025">
      <w:r w:rsidRPr="00930025">
        <w:rPr>
          <w:lang w:val="en-US"/>
        </w:rPr>
        <w:t xml:space="preserve">    </w:t>
      </w:r>
      <w:r w:rsidRPr="00930025">
        <w:t>contador: 0,</w:t>
      </w:r>
    </w:p>
    <w:p w:rsidR="00930025" w:rsidRPr="00930025" w:rsidRDefault="00930025" w:rsidP="00930025">
      <w:r w:rsidRPr="00930025">
        <w:lastRenderedPageBreak/>
        <w:t xml:space="preserve">    incrementar: () =&gt; set((</w:t>
      </w:r>
      <w:proofErr w:type="spellStart"/>
      <w:r w:rsidRPr="00930025">
        <w:t>state</w:t>
      </w:r>
      <w:proofErr w:type="spellEnd"/>
      <w:r w:rsidRPr="00930025">
        <w:t xml:space="preserve">) =&gt; ({ contador: </w:t>
      </w:r>
      <w:proofErr w:type="spellStart"/>
      <w:r w:rsidRPr="00930025">
        <w:t>state.contador</w:t>
      </w:r>
      <w:proofErr w:type="spellEnd"/>
      <w:r w:rsidRPr="00930025">
        <w:t xml:space="preserve"> + 1 })),</w:t>
      </w:r>
    </w:p>
    <w:p w:rsidR="00930025" w:rsidRPr="00930025" w:rsidRDefault="00930025" w:rsidP="00930025">
      <w:r w:rsidRPr="00930025">
        <w:t xml:space="preserve">  }),</w:t>
      </w:r>
    </w:p>
    <w:p w:rsidR="00930025" w:rsidRPr="00930025" w:rsidRDefault="00930025" w:rsidP="00930025">
      <w:r w:rsidRPr="00930025">
        <w:t xml:space="preserve">  { </w:t>
      </w:r>
      <w:proofErr w:type="spellStart"/>
      <w:r w:rsidRPr="00930025">
        <w:t>name</w:t>
      </w:r>
      <w:proofErr w:type="spellEnd"/>
      <w:r w:rsidRPr="00930025">
        <w:t xml:space="preserve">: 'mi-app' } // Clave en </w:t>
      </w:r>
      <w:proofErr w:type="spellStart"/>
      <w:r w:rsidRPr="00930025">
        <w:t>localStorage</w:t>
      </w:r>
      <w:proofErr w:type="spellEnd"/>
    </w:p>
    <w:p w:rsidR="00930025" w:rsidRPr="00930025" w:rsidRDefault="00930025" w:rsidP="00930025">
      <w:r w:rsidRPr="00930025">
        <w:t>));</w:t>
      </w:r>
    </w:p>
    <w:p w:rsidR="00930025" w:rsidRPr="00930025" w:rsidRDefault="00930025" w:rsidP="00930025">
      <w:r w:rsidRPr="00930025">
        <w:t xml:space="preserve">El contador ahora se guardará en </w:t>
      </w:r>
      <w:proofErr w:type="spellStart"/>
      <w:r w:rsidRPr="00930025">
        <w:t>localStorage</w:t>
      </w:r>
      <w:proofErr w:type="spellEnd"/>
      <w:r w:rsidRPr="00930025">
        <w:t xml:space="preserve"> y al recargar la página se mantendrá su valor.</w:t>
      </w:r>
    </w:p>
    <w:p w:rsidR="00930025" w:rsidRPr="00930025" w:rsidRDefault="00930025" w:rsidP="00930025">
      <w:pPr>
        <w:rPr>
          <w:b/>
          <w:bCs/>
        </w:rPr>
      </w:pPr>
      <w:r w:rsidRPr="00930025">
        <w:rPr>
          <w:b/>
          <w:bCs/>
        </w:rPr>
        <w:t>Comparación con Otras Soluciones</w:t>
      </w:r>
    </w:p>
    <w:p w:rsidR="00930025" w:rsidRPr="00930025" w:rsidRDefault="00930025" w:rsidP="00930025">
      <w:pPr>
        <w:numPr>
          <w:ilvl w:val="0"/>
          <w:numId w:val="5"/>
        </w:numPr>
      </w:pPr>
      <w:proofErr w:type="spellStart"/>
      <w:r w:rsidRPr="00930025">
        <w:rPr>
          <w:b/>
          <w:bCs/>
        </w:rPr>
        <w:t>Context</w:t>
      </w:r>
      <w:proofErr w:type="spellEnd"/>
      <w:r w:rsidRPr="00930025">
        <w:rPr>
          <w:b/>
          <w:bCs/>
        </w:rPr>
        <w:t xml:space="preserve"> + </w:t>
      </w:r>
      <w:proofErr w:type="spellStart"/>
      <w:r w:rsidRPr="00930025">
        <w:rPr>
          <w:b/>
          <w:bCs/>
        </w:rPr>
        <w:t>useReducer</w:t>
      </w:r>
      <w:proofErr w:type="spellEnd"/>
      <w:r w:rsidRPr="00930025">
        <w:t xml:space="preserve">: </w:t>
      </w:r>
      <w:proofErr w:type="spellStart"/>
      <w:r w:rsidRPr="00930025">
        <w:t>Zustand</w:t>
      </w:r>
      <w:proofErr w:type="spellEnd"/>
      <w:r w:rsidRPr="00930025">
        <w:t xml:space="preserve"> simplifica la lógica, evitando que pases Contextos por todos lados. Menos </w:t>
      </w:r>
      <w:proofErr w:type="spellStart"/>
      <w:r w:rsidRPr="00930025">
        <w:t>re-renderizados</w:t>
      </w:r>
      <w:proofErr w:type="spellEnd"/>
      <w:r w:rsidRPr="00930025">
        <w:t>.</w:t>
      </w:r>
    </w:p>
    <w:p w:rsidR="00930025" w:rsidRPr="00930025" w:rsidRDefault="00930025" w:rsidP="00930025">
      <w:pPr>
        <w:numPr>
          <w:ilvl w:val="0"/>
          <w:numId w:val="5"/>
        </w:numPr>
      </w:pPr>
      <w:proofErr w:type="spellStart"/>
      <w:r w:rsidRPr="00930025">
        <w:rPr>
          <w:b/>
          <w:bCs/>
        </w:rPr>
        <w:t>Redux</w:t>
      </w:r>
      <w:proofErr w:type="spellEnd"/>
      <w:r w:rsidRPr="00930025">
        <w:t xml:space="preserve">: </w:t>
      </w:r>
      <w:proofErr w:type="spellStart"/>
      <w:r w:rsidRPr="00930025">
        <w:t>Zustand</w:t>
      </w:r>
      <w:proofErr w:type="spellEnd"/>
      <w:r w:rsidRPr="00930025">
        <w:t xml:space="preserve"> es más ligero y requiere menos </w:t>
      </w:r>
      <w:proofErr w:type="spellStart"/>
      <w:r w:rsidRPr="00930025">
        <w:t>boilerplate</w:t>
      </w:r>
      <w:proofErr w:type="spellEnd"/>
      <w:r w:rsidRPr="00930025">
        <w:t xml:space="preserve">. </w:t>
      </w:r>
      <w:proofErr w:type="spellStart"/>
      <w:r w:rsidRPr="00930025">
        <w:t>Redux</w:t>
      </w:r>
      <w:proofErr w:type="spellEnd"/>
      <w:r w:rsidRPr="00930025">
        <w:t>, aunque más complejo, provee una estructura más estricta para apps grandes.</w:t>
      </w:r>
    </w:p>
    <w:p w:rsidR="00930025" w:rsidRPr="00930025" w:rsidRDefault="00930025" w:rsidP="00930025">
      <w:pPr>
        <w:numPr>
          <w:ilvl w:val="0"/>
          <w:numId w:val="5"/>
        </w:numPr>
      </w:pPr>
      <w:proofErr w:type="spellStart"/>
      <w:r w:rsidRPr="00930025">
        <w:rPr>
          <w:b/>
          <w:bCs/>
        </w:rPr>
        <w:t>MobX</w:t>
      </w:r>
      <w:proofErr w:type="spellEnd"/>
      <w:r w:rsidRPr="00930025">
        <w:rPr>
          <w:b/>
          <w:bCs/>
        </w:rPr>
        <w:t xml:space="preserve">, </w:t>
      </w:r>
      <w:proofErr w:type="spellStart"/>
      <w:r w:rsidRPr="00930025">
        <w:rPr>
          <w:b/>
          <w:bCs/>
        </w:rPr>
        <w:t>Recoil</w:t>
      </w:r>
      <w:proofErr w:type="spellEnd"/>
      <w:r w:rsidRPr="00930025">
        <w:rPr>
          <w:b/>
          <w:bCs/>
        </w:rPr>
        <w:t xml:space="preserve">, </w:t>
      </w:r>
      <w:proofErr w:type="spellStart"/>
      <w:r w:rsidRPr="00930025">
        <w:rPr>
          <w:b/>
          <w:bCs/>
        </w:rPr>
        <w:t>Jotai</w:t>
      </w:r>
      <w:proofErr w:type="spellEnd"/>
      <w:r w:rsidRPr="00930025">
        <w:t xml:space="preserve">: Todas son buenas opciones. </w:t>
      </w:r>
      <w:proofErr w:type="spellStart"/>
      <w:r w:rsidRPr="00930025">
        <w:t>Zustand</w:t>
      </w:r>
      <w:proofErr w:type="spellEnd"/>
      <w:r w:rsidRPr="00930025">
        <w:t xml:space="preserve"> destaca por su sencillez y mínima infraestructura.</w:t>
      </w:r>
    </w:p>
    <w:p w:rsidR="00930025" w:rsidRPr="00930025" w:rsidRDefault="00930025" w:rsidP="00930025">
      <w:pPr>
        <w:rPr>
          <w:b/>
          <w:bCs/>
        </w:rPr>
      </w:pPr>
      <w:r w:rsidRPr="00930025">
        <w:rPr>
          <w:b/>
          <w:bCs/>
        </w:rPr>
        <w:t xml:space="preserve">Buenas Prácticas con </w:t>
      </w:r>
      <w:proofErr w:type="spellStart"/>
      <w:r w:rsidRPr="00930025">
        <w:rPr>
          <w:b/>
          <w:bCs/>
        </w:rPr>
        <w:t>Zustand</w:t>
      </w:r>
      <w:proofErr w:type="spellEnd"/>
    </w:p>
    <w:p w:rsidR="00930025" w:rsidRPr="00930025" w:rsidRDefault="00930025" w:rsidP="00930025">
      <w:pPr>
        <w:numPr>
          <w:ilvl w:val="0"/>
          <w:numId w:val="6"/>
        </w:numPr>
      </w:pPr>
      <w:r w:rsidRPr="00930025">
        <w:rPr>
          <w:b/>
          <w:bCs/>
        </w:rPr>
        <w:t>Mantener el store claro y pequeño</w:t>
      </w:r>
      <w:r w:rsidRPr="00930025">
        <w:t>: Define el estado según las necesidades. Evita crear un store gigante.</w:t>
      </w:r>
    </w:p>
    <w:p w:rsidR="00930025" w:rsidRPr="00930025" w:rsidRDefault="00930025" w:rsidP="00930025">
      <w:pPr>
        <w:numPr>
          <w:ilvl w:val="0"/>
          <w:numId w:val="6"/>
        </w:numPr>
      </w:pPr>
      <w:r w:rsidRPr="00930025">
        <w:rPr>
          <w:b/>
          <w:bCs/>
        </w:rPr>
        <w:t>Separar por funcionalidad</w:t>
      </w:r>
      <w:r w:rsidRPr="00930025">
        <w:t xml:space="preserve">: Para proyectos grandes, múltiples </w:t>
      </w:r>
      <w:proofErr w:type="spellStart"/>
      <w:r w:rsidRPr="00930025">
        <w:t>stores</w:t>
      </w:r>
      <w:proofErr w:type="spellEnd"/>
      <w:r w:rsidRPr="00930025">
        <w:t xml:space="preserve"> especializados (</w:t>
      </w:r>
      <w:proofErr w:type="spellStart"/>
      <w:r w:rsidRPr="00930025">
        <w:t>auth</w:t>
      </w:r>
      <w:proofErr w:type="spellEnd"/>
      <w:r w:rsidRPr="00930025">
        <w:t xml:space="preserve">, carrito, </w:t>
      </w:r>
      <w:proofErr w:type="spellStart"/>
      <w:r w:rsidRPr="00930025">
        <w:t>config</w:t>
      </w:r>
      <w:proofErr w:type="spellEnd"/>
      <w:r w:rsidRPr="00930025">
        <w:t>) pueden ser útiles.</w:t>
      </w:r>
    </w:p>
    <w:p w:rsidR="00930025" w:rsidRPr="00930025" w:rsidRDefault="00930025" w:rsidP="00930025">
      <w:pPr>
        <w:numPr>
          <w:ilvl w:val="0"/>
          <w:numId w:val="6"/>
        </w:numPr>
      </w:pPr>
      <w:r w:rsidRPr="00930025">
        <w:rPr>
          <w:b/>
          <w:bCs/>
        </w:rPr>
        <w:t>Inmutabilidad</w:t>
      </w:r>
      <w:r w:rsidRPr="00930025">
        <w:t xml:space="preserve">: Aunque </w:t>
      </w:r>
      <w:proofErr w:type="spellStart"/>
      <w:r w:rsidRPr="00930025">
        <w:t>Zustand</w:t>
      </w:r>
      <w:proofErr w:type="spellEnd"/>
      <w:r w:rsidRPr="00930025">
        <w:t xml:space="preserve"> no lo exige estrictamente, mantener el estado inmutable es buena práctica.</w:t>
      </w:r>
    </w:p>
    <w:p w:rsidR="00930025" w:rsidRPr="00930025" w:rsidRDefault="00930025" w:rsidP="00930025">
      <w:pPr>
        <w:numPr>
          <w:ilvl w:val="0"/>
          <w:numId w:val="6"/>
        </w:numPr>
      </w:pPr>
      <w:r w:rsidRPr="00930025">
        <w:rPr>
          <w:b/>
          <w:bCs/>
        </w:rPr>
        <w:t>Uso de selectores</w:t>
      </w:r>
      <w:r w:rsidRPr="00930025">
        <w:t>: Seleccionar solo las partes del estado necesarias evita renderizados excesivos.</w:t>
      </w:r>
    </w:p>
    <w:p w:rsidR="00930025" w:rsidRPr="00930025" w:rsidRDefault="00930025" w:rsidP="00930025">
      <w:pPr>
        <w:rPr>
          <w:b/>
          <w:bCs/>
        </w:rPr>
      </w:pPr>
      <w:r w:rsidRPr="00930025">
        <w:rPr>
          <w:b/>
          <w:bCs/>
        </w:rPr>
        <w:t>Ejercicio Propuesto</w:t>
      </w:r>
    </w:p>
    <w:p w:rsidR="00930025" w:rsidRPr="00930025" w:rsidRDefault="00930025" w:rsidP="00930025">
      <w:r w:rsidRPr="00930025">
        <w:t>Crea un store para manejar una lista de tareas (todos):</w:t>
      </w:r>
    </w:p>
    <w:p w:rsidR="00930025" w:rsidRPr="00930025" w:rsidRDefault="00930025" w:rsidP="00930025">
      <w:pPr>
        <w:numPr>
          <w:ilvl w:val="0"/>
          <w:numId w:val="7"/>
        </w:numPr>
      </w:pPr>
      <w:r w:rsidRPr="00930025">
        <w:t>Estado inicial: todos = [].</w:t>
      </w:r>
    </w:p>
    <w:p w:rsidR="00930025" w:rsidRPr="00930025" w:rsidRDefault="00930025" w:rsidP="00930025">
      <w:pPr>
        <w:numPr>
          <w:ilvl w:val="0"/>
          <w:numId w:val="7"/>
        </w:numPr>
      </w:pPr>
      <w:r w:rsidRPr="00930025">
        <w:t xml:space="preserve">Funciones: </w:t>
      </w:r>
    </w:p>
    <w:p w:rsidR="00930025" w:rsidRPr="00930025" w:rsidRDefault="00930025" w:rsidP="00930025">
      <w:pPr>
        <w:numPr>
          <w:ilvl w:val="1"/>
          <w:numId w:val="7"/>
        </w:numPr>
      </w:pPr>
      <w:proofErr w:type="spellStart"/>
      <w:r w:rsidRPr="00930025">
        <w:t>agregarTarea</w:t>
      </w:r>
      <w:proofErr w:type="spellEnd"/>
      <w:r w:rsidRPr="00930025">
        <w:t>(tarea) para agregar una nueva tarea.</w:t>
      </w:r>
    </w:p>
    <w:p w:rsidR="00930025" w:rsidRPr="00930025" w:rsidRDefault="00930025" w:rsidP="00930025">
      <w:pPr>
        <w:numPr>
          <w:ilvl w:val="1"/>
          <w:numId w:val="7"/>
        </w:numPr>
      </w:pPr>
      <w:proofErr w:type="spellStart"/>
      <w:r w:rsidRPr="00930025">
        <w:t>toggleTarea</w:t>
      </w:r>
      <w:proofErr w:type="spellEnd"/>
      <w:r w:rsidRPr="00930025">
        <w:t>(id) para alternar completada/no completada.</w:t>
      </w:r>
    </w:p>
    <w:p w:rsidR="00930025" w:rsidRPr="00930025" w:rsidRDefault="00930025" w:rsidP="00930025">
      <w:r w:rsidRPr="00930025">
        <w:t>Crea dos componentes:</w:t>
      </w:r>
    </w:p>
    <w:p w:rsidR="00930025" w:rsidRPr="00930025" w:rsidRDefault="00930025" w:rsidP="00930025">
      <w:pPr>
        <w:numPr>
          <w:ilvl w:val="0"/>
          <w:numId w:val="8"/>
        </w:numPr>
      </w:pPr>
      <w:proofErr w:type="spellStart"/>
      <w:r w:rsidRPr="00930025">
        <w:t>ListaTareas</w:t>
      </w:r>
      <w:proofErr w:type="spellEnd"/>
      <w:r w:rsidRPr="00930025">
        <w:t>: Muestra las tareas y un botón para alternar su estado.</w:t>
      </w:r>
    </w:p>
    <w:p w:rsidR="00930025" w:rsidRPr="00930025" w:rsidRDefault="00930025" w:rsidP="00930025">
      <w:pPr>
        <w:numPr>
          <w:ilvl w:val="0"/>
          <w:numId w:val="8"/>
        </w:numPr>
      </w:pPr>
      <w:proofErr w:type="spellStart"/>
      <w:r w:rsidRPr="00930025">
        <w:t>AgregarTarea</w:t>
      </w:r>
      <w:proofErr w:type="spellEnd"/>
      <w:r w:rsidRPr="00930025">
        <w:t>: Contiene un input y un botón para agregar una tarea nueva.</w:t>
      </w:r>
    </w:p>
    <w:p w:rsidR="00930025" w:rsidRPr="00930025" w:rsidRDefault="00930025" w:rsidP="00930025">
      <w:r w:rsidRPr="00930025">
        <w:t xml:space="preserve">Observa cómo ambos componentes pueden acceder y actualizar el mismo estado global sin pasar </w:t>
      </w:r>
      <w:proofErr w:type="spellStart"/>
      <w:r w:rsidRPr="00930025">
        <w:t>props</w:t>
      </w:r>
      <w:proofErr w:type="spellEnd"/>
      <w:r w:rsidRPr="00930025">
        <w:t xml:space="preserve"> entre sí.</w:t>
      </w:r>
    </w:p>
    <w:p w:rsidR="00930025" w:rsidRPr="00930025" w:rsidRDefault="00000000" w:rsidP="00930025">
      <w:r>
        <w:pict>
          <v:rect id="_x0000_i1026" style="width:0;height:1.5pt" o:hralign="center" o:hrstd="t" o:hr="t" fillcolor="#a0a0a0" stroked="f"/>
        </w:pict>
      </w:r>
    </w:p>
    <w:p w:rsidR="00930025" w:rsidRPr="00930025" w:rsidRDefault="00930025" w:rsidP="00930025">
      <w:pPr>
        <w:rPr>
          <w:b/>
          <w:bCs/>
        </w:rPr>
      </w:pPr>
      <w:r w:rsidRPr="00930025">
        <w:rPr>
          <w:b/>
          <w:bCs/>
        </w:rPr>
        <w:t>Conclusión</w:t>
      </w:r>
    </w:p>
    <w:p w:rsidR="00930025" w:rsidRPr="00930025" w:rsidRDefault="00930025" w:rsidP="00930025">
      <w:r w:rsidRPr="00930025">
        <w:lastRenderedPageBreak/>
        <w:t>En esta clase aprendimos:</w:t>
      </w:r>
    </w:p>
    <w:p w:rsidR="00930025" w:rsidRPr="00930025" w:rsidRDefault="00930025" w:rsidP="00930025">
      <w:pPr>
        <w:numPr>
          <w:ilvl w:val="0"/>
          <w:numId w:val="9"/>
        </w:numPr>
      </w:pPr>
      <w:r w:rsidRPr="00930025">
        <w:t xml:space="preserve">Qué es </w:t>
      </w:r>
      <w:proofErr w:type="spellStart"/>
      <w:r w:rsidRPr="00930025">
        <w:t>Zustand</w:t>
      </w:r>
      <w:proofErr w:type="spellEnd"/>
      <w:r w:rsidRPr="00930025">
        <w:t xml:space="preserve"> y por qué puede ser más sencillo que otras herramientas.</w:t>
      </w:r>
    </w:p>
    <w:p w:rsidR="00930025" w:rsidRPr="00930025" w:rsidRDefault="00930025" w:rsidP="00930025">
      <w:pPr>
        <w:numPr>
          <w:ilvl w:val="0"/>
          <w:numId w:val="9"/>
        </w:numPr>
      </w:pPr>
      <w:r w:rsidRPr="00930025">
        <w:t>Cómo crear un store y usarlo en componentes.</w:t>
      </w:r>
    </w:p>
    <w:p w:rsidR="00930025" w:rsidRPr="00930025" w:rsidRDefault="00930025" w:rsidP="00930025">
      <w:pPr>
        <w:numPr>
          <w:ilvl w:val="0"/>
          <w:numId w:val="9"/>
        </w:numPr>
      </w:pPr>
      <w:r w:rsidRPr="00930025">
        <w:t>Cómo actualizar y leer el estado global de forma sencilla.</w:t>
      </w:r>
    </w:p>
    <w:p w:rsidR="00930025" w:rsidRPr="00930025" w:rsidRDefault="00930025" w:rsidP="00930025">
      <w:pPr>
        <w:numPr>
          <w:ilvl w:val="0"/>
          <w:numId w:val="9"/>
        </w:numPr>
      </w:pPr>
      <w:r w:rsidRPr="00930025">
        <w:t>Ejemplos prácticos que muestran su uso en escenarios reales.</w:t>
      </w:r>
    </w:p>
    <w:p w:rsidR="00930025" w:rsidRPr="00930025" w:rsidRDefault="00930025" w:rsidP="00930025">
      <w:proofErr w:type="spellStart"/>
      <w:r w:rsidRPr="00930025">
        <w:t>Zustand</w:t>
      </w:r>
      <w:proofErr w:type="spellEnd"/>
      <w:r w:rsidRPr="00930025">
        <w:t xml:space="preserve"> es una gran opción cuando quieres un estado global simple, sin la complejidad ni el </w:t>
      </w:r>
      <w:proofErr w:type="spellStart"/>
      <w:r w:rsidRPr="00930025">
        <w:t>boilerplate</w:t>
      </w:r>
      <w:proofErr w:type="spellEnd"/>
      <w:r w:rsidRPr="00930025">
        <w:t xml:space="preserve"> de </w:t>
      </w:r>
      <w:proofErr w:type="spellStart"/>
      <w:r w:rsidRPr="00930025">
        <w:t>Redux</w:t>
      </w:r>
      <w:proofErr w:type="spellEnd"/>
      <w:r w:rsidRPr="00930025">
        <w:t xml:space="preserve"> u otras soluciones más complejas. Así, tu código será más conciso, claro y fácil de mantener.</w:t>
      </w:r>
    </w:p>
    <w:p w:rsidR="00930025" w:rsidRPr="00930025" w:rsidRDefault="00000000" w:rsidP="00930025">
      <w:r>
        <w:pict>
          <v:rect id="_x0000_i1027" style="width:0;height:1.5pt" o:hralign="center" o:hrstd="t" o:hr="t" fillcolor="#a0a0a0" stroked="f"/>
        </w:pict>
      </w:r>
    </w:p>
    <w:p w:rsidR="00930025" w:rsidRPr="00930025" w:rsidRDefault="00930025" w:rsidP="00930025">
      <w:r w:rsidRPr="00930025">
        <w:t xml:space="preserve">¡Experimenta con </w:t>
      </w:r>
      <w:proofErr w:type="spellStart"/>
      <w:r w:rsidRPr="00930025">
        <w:t>Zustand</w:t>
      </w:r>
      <w:proofErr w:type="spellEnd"/>
      <w:r w:rsidRPr="00930025">
        <w:t xml:space="preserve"> en tus proyectos y descubre cómo simplifica la gestión de estado global en </w:t>
      </w:r>
      <w:proofErr w:type="spellStart"/>
      <w:r w:rsidRPr="00930025">
        <w:t>React</w:t>
      </w:r>
      <w:proofErr w:type="spellEnd"/>
      <w:r w:rsidRPr="00930025">
        <w:t>!</w:t>
      </w:r>
    </w:p>
    <w:p w:rsidR="00930025" w:rsidRPr="00930025" w:rsidRDefault="00930025" w:rsidP="00930025">
      <w:pPr>
        <w:rPr>
          <w:b/>
          <w:bCs/>
        </w:rPr>
      </w:pPr>
      <w:proofErr w:type="spellStart"/>
      <w:r w:rsidRPr="00930025">
        <w:rPr>
          <w:b/>
          <w:bCs/>
        </w:rPr>
        <w:t>Router</w:t>
      </w:r>
      <w:proofErr w:type="spellEnd"/>
    </w:p>
    <w:p w:rsidR="00930025" w:rsidRPr="00930025" w:rsidRDefault="00930025" w:rsidP="00930025">
      <w:r w:rsidRPr="00930025">
        <w:t xml:space="preserve">Ahora nos adentraremos en el enrutamiento en aplicaciones </w:t>
      </w:r>
      <w:proofErr w:type="spellStart"/>
      <w:r w:rsidRPr="00930025">
        <w:t>React</w:t>
      </w:r>
      <w:proofErr w:type="spellEnd"/>
      <w:r w:rsidRPr="00930025">
        <w:t xml:space="preserve">, utilizando </w:t>
      </w:r>
      <w:proofErr w:type="spellStart"/>
      <w:r w:rsidRPr="00930025">
        <w:rPr>
          <w:b/>
          <w:bCs/>
        </w:rPr>
        <w:t>React</w:t>
      </w:r>
      <w:proofErr w:type="spellEnd"/>
      <w:r w:rsidRPr="00930025">
        <w:rPr>
          <w:b/>
          <w:bCs/>
        </w:rPr>
        <w:t xml:space="preserve"> </w:t>
      </w:r>
      <w:proofErr w:type="spellStart"/>
      <w:r w:rsidRPr="00930025">
        <w:rPr>
          <w:b/>
          <w:bCs/>
        </w:rPr>
        <w:t>Router</w:t>
      </w:r>
      <w:proofErr w:type="spellEnd"/>
      <w:r w:rsidRPr="00930025">
        <w:t xml:space="preserve">, una de las librerías más populares y flexibles para gestionar navegación y rutas en aplicaciones de una sola página (SPA). Veremos cómo instalar y configurar </w:t>
      </w:r>
      <w:proofErr w:type="spellStart"/>
      <w:r w:rsidRPr="00930025">
        <w:t>React</w:t>
      </w:r>
      <w:proofErr w:type="spellEnd"/>
      <w:r w:rsidRPr="00930025">
        <w:t xml:space="preserve"> </w:t>
      </w:r>
      <w:proofErr w:type="spellStart"/>
      <w:r w:rsidRPr="00930025">
        <w:t>Router</w:t>
      </w:r>
      <w:proofErr w:type="spellEnd"/>
      <w:r w:rsidRPr="00930025">
        <w:t>, cómo definir rutas y componentes de ruta, cómo crear enlaces de navegación entre páginas y cómo trabajar con parámetros dinámicos y rutas anidadas.</w:t>
      </w:r>
    </w:p>
    <w:p w:rsidR="00930025" w:rsidRPr="00930025" w:rsidRDefault="00000000" w:rsidP="00930025">
      <w:r>
        <w:pict>
          <v:rect id="_x0000_i1028" style="width:0;height:1.5pt" o:hralign="center" o:hrstd="t" o:hr="t" fillcolor="#a0a0a0" stroked="f"/>
        </w:pict>
      </w:r>
    </w:p>
    <w:p w:rsidR="00930025" w:rsidRPr="00930025" w:rsidRDefault="00930025" w:rsidP="00930025">
      <w:pPr>
        <w:rPr>
          <w:b/>
          <w:bCs/>
        </w:rPr>
      </w:pPr>
      <w:r w:rsidRPr="00930025">
        <w:rPr>
          <w:b/>
          <w:bCs/>
        </w:rPr>
        <w:t xml:space="preserve">¿Por Qué </w:t>
      </w:r>
      <w:proofErr w:type="spellStart"/>
      <w:r w:rsidRPr="00930025">
        <w:rPr>
          <w:b/>
          <w:bCs/>
        </w:rPr>
        <w:t>React</w:t>
      </w:r>
      <w:proofErr w:type="spellEnd"/>
      <w:r w:rsidRPr="00930025">
        <w:rPr>
          <w:b/>
          <w:bCs/>
        </w:rPr>
        <w:t xml:space="preserve"> </w:t>
      </w:r>
      <w:proofErr w:type="spellStart"/>
      <w:r w:rsidRPr="00930025">
        <w:rPr>
          <w:b/>
          <w:bCs/>
        </w:rPr>
        <w:t>Router</w:t>
      </w:r>
      <w:proofErr w:type="spellEnd"/>
      <w:r w:rsidRPr="00930025">
        <w:rPr>
          <w:b/>
          <w:bCs/>
        </w:rPr>
        <w:t>?</w:t>
      </w:r>
    </w:p>
    <w:p w:rsidR="00930025" w:rsidRPr="00930025" w:rsidRDefault="00930025" w:rsidP="00930025">
      <w:r w:rsidRPr="00930025">
        <w:t xml:space="preserve">En una aplicación </w:t>
      </w:r>
      <w:proofErr w:type="spellStart"/>
      <w:r w:rsidRPr="00930025">
        <w:t>React</w:t>
      </w:r>
      <w:proofErr w:type="spellEnd"/>
      <w:r w:rsidRPr="00930025">
        <w:t xml:space="preserve"> normal, tenemos un archivo index.html estático que sirve como punto de entrada. </w:t>
      </w:r>
      <w:proofErr w:type="spellStart"/>
      <w:r w:rsidRPr="00930025">
        <w:t>React</w:t>
      </w:r>
      <w:proofErr w:type="spellEnd"/>
      <w:r w:rsidRPr="00930025">
        <w:t xml:space="preserve"> utiliza el Virtual DOM para actualizar la vista, pero si necesitamos múltiples "pantallas" o "vistas" sin recargar la página, necesitamos un sistema de rutas. </w:t>
      </w:r>
      <w:proofErr w:type="spellStart"/>
      <w:r w:rsidRPr="00930025">
        <w:rPr>
          <w:b/>
          <w:bCs/>
        </w:rPr>
        <w:t>React</w:t>
      </w:r>
      <w:proofErr w:type="spellEnd"/>
      <w:r w:rsidRPr="00930025">
        <w:rPr>
          <w:b/>
          <w:bCs/>
        </w:rPr>
        <w:t xml:space="preserve"> </w:t>
      </w:r>
      <w:proofErr w:type="spellStart"/>
      <w:r w:rsidRPr="00930025">
        <w:rPr>
          <w:b/>
          <w:bCs/>
        </w:rPr>
        <w:t>Router</w:t>
      </w:r>
      <w:proofErr w:type="spellEnd"/>
      <w:r w:rsidRPr="00930025">
        <w:t xml:space="preserve"> nos permite:</w:t>
      </w:r>
    </w:p>
    <w:p w:rsidR="00930025" w:rsidRPr="00930025" w:rsidRDefault="00930025" w:rsidP="00930025">
      <w:pPr>
        <w:numPr>
          <w:ilvl w:val="0"/>
          <w:numId w:val="10"/>
        </w:numPr>
      </w:pPr>
      <w:r w:rsidRPr="00930025">
        <w:t>Definir diferentes "páginas" o vistas asociadas a determinadas URL.</w:t>
      </w:r>
    </w:p>
    <w:p w:rsidR="00930025" w:rsidRPr="00930025" w:rsidRDefault="00930025" w:rsidP="00930025">
      <w:pPr>
        <w:numPr>
          <w:ilvl w:val="0"/>
          <w:numId w:val="10"/>
        </w:numPr>
      </w:pPr>
      <w:r w:rsidRPr="00930025">
        <w:t>Navegar entre esas páginas sin recargar el navegador.</w:t>
      </w:r>
    </w:p>
    <w:p w:rsidR="00930025" w:rsidRPr="00930025" w:rsidRDefault="00930025" w:rsidP="00930025">
      <w:pPr>
        <w:numPr>
          <w:ilvl w:val="0"/>
          <w:numId w:val="10"/>
        </w:numPr>
      </w:pPr>
      <w:r w:rsidRPr="00930025">
        <w:t>Mantener una buena organización del código, separando lógicamente cada vista.</w:t>
      </w:r>
    </w:p>
    <w:p w:rsidR="00930025" w:rsidRPr="00930025" w:rsidRDefault="00000000" w:rsidP="00930025">
      <w:r>
        <w:pict>
          <v:rect id="_x0000_i1029" style="width:0;height:1.5pt" o:hralign="center" o:hrstd="t" o:hr="t" fillcolor="#a0a0a0" stroked="f"/>
        </w:pict>
      </w:r>
    </w:p>
    <w:p w:rsidR="00930025" w:rsidRPr="00930025" w:rsidRDefault="00930025" w:rsidP="00930025">
      <w:pPr>
        <w:rPr>
          <w:b/>
          <w:bCs/>
        </w:rPr>
      </w:pPr>
      <w:r w:rsidRPr="00930025">
        <w:rPr>
          <w:b/>
          <w:bCs/>
        </w:rPr>
        <w:t xml:space="preserve">Instalación y Configuración de </w:t>
      </w:r>
      <w:proofErr w:type="spellStart"/>
      <w:r w:rsidRPr="00930025">
        <w:rPr>
          <w:b/>
          <w:bCs/>
        </w:rPr>
        <w:t>React</w:t>
      </w:r>
      <w:proofErr w:type="spellEnd"/>
      <w:r w:rsidRPr="00930025">
        <w:rPr>
          <w:b/>
          <w:bCs/>
        </w:rPr>
        <w:t xml:space="preserve"> </w:t>
      </w:r>
      <w:proofErr w:type="spellStart"/>
      <w:r w:rsidRPr="00930025">
        <w:rPr>
          <w:b/>
          <w:bCs/>
        </w:rPr>
        <w:t>Router</w:t>
      </w:r>
      <w:proofErr w:type="spellEnd"/>
    </w:p>
    <w:p w:rsidR="00930025" w:rsidRPr="00930025" w:rsidRDefault="00930025" w:rsidP="00930025">
      <w:proofErr w:type="spellStart"/>
      <w:r w:rsidRPr="00930025">
        <w:t>React</w:t>
      </w:r>
      <w:proofErr w:type="spellEnd"/>
      <w:r w:rsidRPr="00930025">
        <w:t xml:space="preserve"> </w:t>
      </w:r>
      <w:proofErr w:type="spellStart"/>
      <w:r w:rsidRPr="00930025">
        <w:t>Router</w:t>
      </w:r>
      <w:proofErr w:type="spellEnd"/>
      <w:r w:rsidRPr="00930025">
        <w:t xml:space="preserve"> se distribuye en múltiples paquetes, el más común para aplicaciones web es </w:t>
      </w:r>
      <w:proofErr w:type="spellStart"/>
      <w:r w:rsidRPr="00930025">
        <w:t>react</w:t>
      </w:r>
      <w:proofErr w:type="spellEnd"/>
      <w:r w:rsidRPr="00930025">
        <w:t>-</w:t>
      </w:r>
      <w:proofErr w:type="spellStart"/>
      <w:r w:rsidRPr="00930025">
        <w:t>router</w:t>
      </w:r>
      <w:proofErr w:type="spellEnd"/>
      <w:r w:rsidRPr="00930025">
        <w:t>-dom:</w:t>
      </w:r>
    </w:p>
    <w:p w:rsidR="00930025" w:rsidRPr="00930025" w:rsidRDefault="00930025" w:rsidP="00930025">
      <w:pPr>
        <w:rPr>
          <w:lang w:val="en-US"/>
        </w:rPr>
      </w:pPr>
      <w:proofErr w:type="spellStart"/>
      <w:r w:rsidRPr="00930025">
        <w:rPr>
          <w:b/>
          <w:bCs/>
          <w:lang w:val="en-US"/>
        </w:rPr>
        <w:t>Instalación</w:t>
      </w:r>
      <w:proofErr w:type="spellEnd"/>
      <w:r w:rsidRPr="00930025">
        <w:rPr>
          <w:b/>
          <w:bCs/>
          <w:lang w:val="en-US"/>
        </w:rPr>
        <w:t>:</w:t>
      </w:r>
    </w:p>
    <w:p w:rsidR="00930025" w:rsidRPr="00930025" w:rsidRDefault="00930025" w:rsidP="00930025">
      <w:pPr>
        <w:rPr>
          <w:lang w:val="en-US"/>
        </w:rPr>
      </w:pPr>
      <w:proofErr w:type="spellStart"/>
      <w:r w:rsidRPr="00930025">
        <w:rPr>
          <w:lang w:val="en-US"/>
        </w:rPr>
        <w:t>npm</w:t>
      </w:r>
      <w:proofErr w:type="spellEnd"/>
      <w:r w:rsidRPr="00930025">
        <w:rPr>
          <w:lang w:val="en-US"/>
        </w:rPr>
        <w:t xml:space="preserve"> install react-router-</w:t>
      </w:r>
      <w:proofErr w:type="spellStart"/>
      <w:r w:rsidRPr="00930025">
        <w:rPr>
          <w:lang w:val="en-US"/>
        </w:rPr>
        <w:t>dom</w:t>
      </w:r>
      <w:proofErr w:type="spellEnd"/>
    </w:p>
    <w:p w:rsidR="00930025" w:rsidRPr="00930025" w:rsidRDefault="00930025" w:rsidP="00930025">
      <w:pPr>
        <w:rPr>
          <w:lang w:val="en-US"/>
        </w:rPr>
      </w:pPr>
      <w:r w:rsidRPr="00930025">
        <w:rPr>
          <w:lang w:val="en-US"/>
        </w:rPr>
        <w:t>o con Yarn:</w:t>
      </w:r>
    </w:p>
    <w:p w:rsidR="00930025" w:rsidRPr="00930025" w:rsidRDefault="00930025" w:rsidP="00930025">
      <w:pPr>
        <w:rPr>
          <w:lang w:val="en-US"/>
        </w:rPr>
      </w:pPr>
      <w:r w:rsidRPr="00930025">
        <w:rPr>
          <w:lang w:val="en-US"/>
        </w:rPr>
        <w:t>yarn add react-router-</w:t>
      </w:r>
      <w:proofErr w:type="spellStart"/>
      <w:r w:rsidRPr="00930025">
        <w:rPr>
          <w:lang w:val="en-US"/>
        </w:rPr>
        <w:t>dom</w:t>
      </w:r>
      <w:proofErr w:type="spellEnd"/>
    </w:p>
    <w:p w:rsidR="00930025" w:rsidRPr="00930025" w:rsidRDefault="00930025" w:rsidP="00930025">
      <w:r w:rsidRPr="00930025">
        <w:lastRenderedPageBreak/>
        <w:t xml:space="preserve">Una vez instalado, podemos importar sus componentes y funciones en nuestros archivos. En </w:t>
      </w:r>
      <w:proofErr w:type="spellStart"/>
      <w:r w:rsidRPr="00930025">
        <w:t>React</w:t>
      </w:r>
      <w:proofErr w:type="spellEnd"/>
      <w:r w:rsidRPr="00930025">
        <w:t xml:space="preserve"> </w:t>
      </w:r>
      <w:proofErr w:type="spellStart"/>
      <w:r w:rsidRPr="00930025">
        <w:t>Router</w:t>
      </w:r>
      <w:proofErr w:type="spellEnd"/>
      <w:r w:rsidRPr="00930025">
        <w:t xml:space="preserve"> v6, la configuración es más directa.</w:t>
      </w:r>
    </w:p>
    <w:p w:rsidR="00930025" w:rsidRPr="00930025" w:rsidRDefault="00930025" w:rsidP="00930025">
      <w:r w:rsidRPr="00930025">
        <w:rPr>
          <w:b/>
          <w:bCs/>
        </w:rPr>
        <w:t>Configuración Básica:</w:t>
      </w:r>
    </w:p>
    <w:p w:rsidR="00930025" w:rsidRPr="00930025" w:rsidRDefault="00930025" w:rsidP="00930025">
      <w:pPr>
        <w:numPr>
          <w:ilvl w:val="0"/>
          <w:numId w:val="11"/>
        </w:numPr>
      </w:pPr>
      <w:r w:rsidRPr="00930025">
        <w:t xml:space="preserve">En el punto de entrada de tu aplicación, normalmente en </w:t>
      </w:r>
      <w:proofErr w:type="spellStart"/>
      <w:r w:rsidRPr="00930025">
        <w:t>App.jsx</w:t>
      </w:r>
      <w:proofErr w:type="spellEnd"/>
      <w:r w:rsidRPr="00930025">
        <w:t xml:space="preserve"> o en un componente contenedor, envuelve tu aplicación con &lt;</w:t>
      </w:r>
      <w:proofErr w:type="spellStart"/>
      <w:r w:rsidRPr="00930025">
        <w:t>BrowserRouter</w:t>
      </w:r>
      <w:proofErr w:type="spellEnd"/>
      <w:r w:rsidRPr="00930025">
        <w:t>&gt;:</w:t>
      </w:r>
    </w:p>
    <w:p w:rsidR="00930025" w:rsidRPr="00930025" w:rsidRDefault="00930025" w:rsidP="00930025">
      <w:pPr>
        <w:numPr>
          <w:ilvl w:val="0"/>
          <w:numId w:val="11"/>
        </w:numPr>
        <w:tabs>
          <w:tab w:val="clear" w:pos="720"/>
        </w:tabs>
        <w:rPr>
          <w:lang w:val="en-US"/>
        </w:rPr>
      </w:pPr>
      <w:r w:rsidRPr="00930025">
        <w:rPr>
          <w:lang w:val="en-US"/>
        </w:rPr>
        <w:t xml:space="preserve">import { </w:t>
      </w:r>
      <w:proofErr w:type="spellStart"/>
      <w:r w:rsidRPr="00930025">
        <w:rPr>
          <w:lang w:val="en-US"/>
        </w:rPr>
        <w:t>BrowserRouter</w:t>
      </w:r>
      <w:proofErr w:type="spellEnd"/>
      <w:r w:rsidRPr="00930025">
        <w:rPr>
          <w:lang w:val="en-US"/>
        </w:rPr>
        <w:t xml:space="preserve"> } from 'react-router-</w:t>
      </w:r>
      <w:proofErr w:type="spellStart"/>
      <w:r w:rsidRPr="00930025">
        <w:rPr>
          <w:lang w:val="en-US"/>
        </w:rPr>
        <w:t>dom</w:t>
      </w:r>
      <w:proofErr w:type="spellEnd"/>
      <w:r w:rsidRPr="00930025">
        <w:rPr>
          <w:lang w:val="en-US"/>
        </w:rPr>
        <w:t>';</w:t>
      </w:r>
    </w:p>
    <w:p w:rsidR="00930025" w:rsidRPr="00930025" w:rsidRDefault="00930025" w:rsidP="00930025">
      <w:pPr>
        <w:numPr>
          <w:ilvl w:val="0"/>
          <w:numId w:val="11"/>
        </w:numPr>
        <w:tabs>
          <w:tab w:val="clear" w:pos="720"/>
        </w:tabs>
        <w:rPr>
          <w:lang w:val="en-US"/>
        </w:rPr>
      </w:pPr>
    </w:p>
    <w:p w:rsidR="00930025" w:rsidRPr="00930025" w:rsidRDefault="00930025" w:rsidP="00930025">
      <w:pPr>
        <w:numPr>
          <w:ilvl w:val="0"/>
          <w:numId w:val="11"/>
        </w:numPr>
        <w:tabs>
          <w:tab w:val="clear" w:pos="720"/>
        </w:tabs>
      </w:pPr>
      <w:proofErr w:type="spellStart"/>
      <w:r w:rsidRPr="00930025">
        <w:t>function</w:t>
      </w:r>
      <w:proofErr w:type="spellEnd"/>
      <w:r w:rsidRPr="00930025">
        <w:t xml:space="preserve"> App() {</w:t>
      </w:r>
    </w:p>
    <w:p w:rsidR="00930025" w:rsidRPr="00930025" w:rsidRDefault="00930025" w:rsidP="00930025">
      <w:pPr>
        <w:numPr>
          <w:ilvl w:val="0"/>
          <w:numId w:val="11"/>
        </w:numPr>
        <w:tabs>
          <w:tab w:val="clear" w:pos="720"/>
        </w:tabs>
      </w:pPr>
      <w:r w:rsidRPr="00930025">
        <w:t xml:space="preserve">  </w:t>
      </w:r>
      <w:proofErr w:type="spellStart"/>
      <w:r w:rsidRPr="00930025">
        <w:t>return</w:t>
      </w:r>
      <w:proofErr w:type="spellEnd"/>
      <w:r w:rsidRPr="00930025">
        <w:t xml:space="preserve"> (</w:t>
      </w:r>
    </w:p>
    <w:p w:rsidR="00930025" w:rsidRPr="00930025" w:rsidRDefault="00930025" w:rsidP="00930025">
      <w:pPr>
        <w:numPr>
          <w:ilvl w:val="0"/>
          <w:numId w:val="11"/>
        </w:numPr>
        <w:tabs>
          <w:tab w:val="clear" w:pos="720"/>
        </w:tabs>
      </w:pPr>
      <w:r w:rsidRPr="00930025">
        <w:t xml:space="preserve">    &lt;</w:t>
      </w:r>
      <w:proofErr w:type="spellStart"/>
      <w:r w:rsidRPr="00930025">
        <w:t>BrowserRouter</w:t>
      </w:r>
      <w:proofErr w:type="spellEnd"/>
      <w:r w:rsidRPr="00930025">
        <w:t>&gt;</w:t>
      </w:r>
    </w:p>
    <w:p w:rsidR="00930025" w:rsidRPr="00930025" w:rsidRDefault="00930025" w:rsidP="00930025">
      <w:pPr>
        <w:numPr>
          <w:ilvl w:val="0"/>
          <w:numId w:val="11"/>
        </w:numPr>
        <w:tabs>
          <w:tab w:val="clear" w:pos="720"/>
        </w:tabs>
      </w:pPr>
      <w:r w:rsidRPr="00930025">
        <w:t xml:space="preserve">      {/* Aquí van las rutas y componentes */}</w:t>
      </w:r>
    </w:p>
    <w:p w:rsidR="00930025" w:rsidRPr="00930025" w:rsidRDefault="00930025" w:rsidP="00930025">
      <w:pPr>
        <w:numPr>
          <w:ilvl w:val="0"/>
          <w:numId w:val="11"/>
        </w:numPr>
        <w:tabs>
          <w:tab w:val="clear" w:pos="720"/>
        </w:tabs>
      </w:pPr>
      <w:r w:rsidRPr="00930025">
        <w:t xml:space="preserve">    &lt;/</w:t>
      </w:r>
      <w:proofErr w:type="spellStart"/>
      <w:r w:rsidRPr="00930025">
        <w:t>BrowserRouter</w:t>
      </w:r>
      <w:proofErr w:type="spellEnd"/>
      <w:r w:rsidRPr="00930025">
        <w:t>&gt;</w:t>
      </w:r>
    </w:p>
    <w:p w:rsidR="00930025" w:rsidRPr="00930025" w:rsidRDefault="00930025" w:rsidP="00930025">
      <w:pPr>
        <w:numPr>
          <w:ilvl w:val="0"/>
          <w:numId w:val="11"/>
        </w:numPr>
        <w:tabs>
          <w:tab w:val="clear" w:pos="720"/>
        </w:tabs>
      </w:pPr>
      <w:r w:rsidRPr="00930025">
        <w:t xml:space="preserve">  );</w:t>
      </w:r>
    </w:p>
    <w:p w:rsidR="00930025" w:rsidRPr="00930025" w:rsidRDefault="00930025" w:rsidP="00930025">
      <w:pPr>
        <w:numPr>
          <w:ilvl w:val="0"/>
          <w:numId w:val="11"/>
        </w:numPr>
        <w:tabs>
          <w:tab w:val="clear" w:pos="720"/>
        </w:tabs>
      </w:pPr>
      <w:r w:rsidRPr="00930025">
        <w:t>}</w:t>
      </w:r>
    </w:p>
    <w:p w:rsidR="00930025" w:rsidRPr="00930025" w:rsidRDefault="00930025" w:rsidP="00930025">
      <w:pPr>
        <w:numPr>
          <w:ilvl w:val="0"/>
          <w:numId w:val="11"/>
        </w:numPr>
        <w:tabs>
          <w:tab w:val="clear" w:pos="720"/>
        </w:tabs>
      </w:pPr>
    </w:p>
    <w:p w:rsidR="00930025" w:rsidRPr="00930025" w:rsidRDefault="00930025" w:rsidP="00930025">
      <w:proofErr w:type="spellStart"/>
      <w:r w:rsidRPr="00930025">
        <w:t>export</w:t>
      </w:r>
      <w:proofErr w:type="spellEnd"/>
      <w:r w:rsidRPr="00930025">
        <w:t xml:space="preserve"> default App;</w:t>
      </w:r>
    </w:p>
    <w:p w:rsidR="00930025" w:rsidRPr="00930025" w:rsidRDefault="00930025" w:rsidP="00930025">
      <w:pPr>
        <w:numPr>
          <w:ilvl w:val="0"/>
          <w:numId w:val="11"/>
        </w:numPr>
      </w:pPr>
      <w:r w:rsidRPr="00930025">
        <w:t>Dentro de &lt;</w:t>
      </w:r>
      <w:proofErr w:type="spellStart"/>
      <w:r w:rsidRPr="00930025">
        <w:t>BrowserRouter</w:t>
      </w:r>
      <w:proofErr w:type="spellEnd"/>
      <w:r w:rsidRPr="00930025">
        <w:t>&gt;, utilizaremos &lt;</w:t>
      </w:r>
      <w:proofErr w:type="spellStart"/>
      <w:r w:rsidRPr="00930025">
        <w:t>Routes</w:t>
      </w:r>
      <w:proofErr w:type="spellEnd"/>
      <w:r w:rsidRPr="00930025">
        <w:t>&gt; y &lt;</w:t>
      </w:r>
      <w:proofErr w:type="spellStart"/>
      <w:r w:rsidRPr="00930025">
        <w:t>Route</w:t>
      </w:r>
      <w:proofErr w:type="spellEnd"/>
      <w:r w:rsidRPr="00930025">
        <w:t>&gt; para definir las distintas rutas.</w:t>
      </w:r>
    </w:p>
    <w:p w:rsidR="00930025" w:rsidRPr="00930025" w:rsidRDefault="00000000" w:rsidP="00930025">
      <w:r>
        <w:pict>
          <v:rect id="_x0000_i1030" style="width:0;height:1.5pt" o:hralign="center" o:hrstd="t" o:hr="t" fillcolor="#a0a0a0" stroked="f"/>
        </w:pict>
      </w:r>
    </w:p>
    <w:p w:rsidR="00930025" w:rsidRPr="00930025" w:rsidRDefault="00930025" w:rsidP="00930025">
      <w:pPr>
        <w:rPr>
          <w:b/>
          <w:bCs/>
        </w:rPr>
      </w:pPr>
      <w:r w:rsidRPr="00930025">
        <w:rPr>
          <w:b/>
          <w:bCs/>
        </w:rPr>
        <w:t>Definición de Rutas y Componentes de Ruta</w:t>
      </w:r>
    </w:p>
    <w:p w:rsidR="00930025" w:rsidRPr="00930025" w:rsidRDefault="00930025" w:rsidP="00930025">
      <w:proofErr w:type="spellStart"/>
      <w:r w:rsidRPr="00930025">
        <w:t>React</w:t>
      </w:r>
      <w:proofErr w:type="spellEnd"/>
      <w:r w:rsidRPr="00930025">
        <w:t xml:space="preserve"> </w:t>
      </w:r>
      <w:proofErr w:type="spellStart"/>
      <w:r w:rsidRPr="00930025">
        <w:t>Router</w:t>
      </w:r>
      <w:proofErr w:type="spellEnd"/>
      <w:r w:rsidRPr="00930025">
        <w:t xml:space="preserve"> trabaja con el concepto de "</w:t>
      </w:r>
      <w:proofErr w:type="spellStart"/>
      <w:r w:rsidRPr="00930025">
        <w:t>routing</w:t>
      </w:r>
      <w:proofErr w:type="spellEnd"/>
      <w:r w:rsidRPr="00930025">
        <w:t xml:space="preserve"> declarativo". Definimos las rutas y qué componente se renderizará para cada una.</w:t>
      </w:r>
    </w:p>
    <w:p w:rsidR="00930025" w:rsidRPr="00930025" w:rsidRDefault="00930025" w:rsidP="00930025">
      <w:pPr>
        <w:rPr>
          <w:lang w:val="en-US"/>
        </w:rPr>
      </w:pPr>
      <w:proofErr w:type="spellStart"/>
      <w:r w:rsidRPr="00930025">
        <w:rPr>
          <w:b/>
          <w:bCs/>
          <w:lang w:val="en-US"/>
        </w:rPr>
        <w:t>Ejemplo</w:t>
      </w:r>
      <w:proofErr w:type="spellEnd"/>
      <w:r w:rsidRPr="00930025">
        <w:rPr>
          <w:b/>
          <w:bCs/>
          <w:lang w:val="en-US"/>
        </w:rPr>
        <w:t xml:space="preserve"> </w:t>
      </w:r>
      <w:proofErr w:type="spellStart"/>
      <w:r w:rsidRPr="00930025">
        <w:rPr>
          <w:b/>
          <w:bCs/>
          <w:lang w:val="en-US"/>
        </w:rPr>
        <w:t>básico</w:t>
      </w:r>
      <w:proofErr w:type="spellEnd"/>
      <w:r w:rsidRPr="00930025">
        <w:rPr>
          <w:b/>
          <w:bCs/>
          <w:lang w:val="en-US"/>
        </w:rPr>
        <w:t xml:space="preserve"> de </w:t>
      </w:r>
      <w:proofErr w:type="spellStart"/>
      <w:r w:rsidRPr="00930025">
        <w:rPr>
          <w:b/>
          <w:bCs/>
          <w:lang w:val="en-US"/>
        </w:rPr>
        <w:t>rutas</w:t>
      </w:r>
      <w:proofErr w:type="spellEnd"/>
      <w:r w:rsidRPr="00930025">
        <w:rPr>
          <w:b/>
          <w:bCs/>
          <w:lang w:val="en-US"/>
        </w:rPr>
        <w:t>:</w:t>
      </w:r>
    </w:p>
    <w:p w:rsidR="00930025" w:rsidRPr="00930025" w:rsidRDefault="00930025" w:rsidP="00930025">
      <w:pPr>
        <w:rPr>
          <w:lang w:val="en-US"/>
        </w:rPr>
      </w:pPr>
      <w:r w:rsidRPr="00930025">
        <w:rPr>
          <w:lang w:val="en-US"/>
        </w:rPr>
        <w:t>import { Routes, Route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r w:rsidRPr="00930025">
        <w:rPr>
          <w:lang w:val="en-US"/>
        </w:rPr>
        <w:t>import Home from './pages/Home';</w:t>
      </w:r>
    </w:p>
    <w:p w:rsidR="00930025" w:rsidRPr="00930025" w:rsidRDefault="00930025" w:rsidP="00930025">
      <w:pPr>
        <w:rPr>
          <w:lang w:val="en-US"/>
        </w:rPr>
      </w:pPr>
      <w:r w:rsidRPr="00930025">
        <w:rPr>
          <w:lang w:val="en-US"/>
        </w:rPr>
        <w:t>import About from './pages/About';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w:t>
      </w:r>
      <w:proofErr w:type="spellStart"/>
      <w:r w:rsidRPr="00930025">
        <w:rPr>
          <w:lang w:val="en-US"/>
        </w:rPr>
        <w:t>BrowserRouter</w:t>
      </w:r>
      <w:proofErr w:type="spellEnd"/>
      <w:r w:rsidRPr="00930025">
        <w:rPr>
          <w:lang w:val="en-US"/>
        </w:rPr>
        <w:t>&gt;</w:t>
      </w:r>
    </w:p>
    <w:p w:rsidR="00930025" w:rsidRPr="00930025" w:rsidRDefault="00930025" w:rsidP="00930025">
      <w:pPr>
        <w:rPr>
          <w:lang w:val="en-US"/>
        </w:rPr>
      </w:pPr>
      <w:r w:rsidRPr="00930025">
        <w:rPr>
          <w:lang w:val="en-US"/>
        </w:rPr>
        <w:t xml:space="preserve">      &lt;Routes&gt;</w:t>
      </w:r>
    </w:p>
    <w:p w:rsidR="00930025" w:rsidRPr="00930025" w:rsidRDefault="00930025" w:rsidP="00930025">
      <w:pPr>
        <w:rPr>
          <w:lang w:val="en-US"/>
        </w:rPr>
      </w:pPr>
      <w:r w:rsidRPr="00930025">
        <w:rPr>
          <w:lang w:val="en-US"/>
        </w:rPr>
        <w:t xml:space="preserve">        &lt;Route path="/" element={&lt;Home /&gt;} /&gt;</w:t>
      </w:r>
    </w:p>
    <w:p w:rsidR="00930025" w:rsidRPr="00930025" w:rsidRDefault="00930025" w:rsidP="00930025">
      <w:pPr>
        <w:rPr>
          <w:lang w:val="en-US"/>
        </w:rPr>
      </w:pPr>
      <w:r w:rsidRPr="00930025">
        <w:rPr>
          <w:lang w:val="en-US"/>
        </w:rPr>
        <w:lastRenderedPageBreak/>
        <w:t xml:space="preserve">        &lt;Route path="/about" element={&lt;About /&gt;} /&gt;</w:t>
      </w:r>
    </w:p>
    <w:p w:rsidR="00930025" w:rsidRPr="00930025" w:rsidRDefault="00930025" w:rsidP="00930025">
      <w:r w:rsidRPr="00930025">
        <w:rPr>
          <w:lang w:val="en-US"/>
        </w:rPr>
        <w:t xml:space="preserve">      </w:t>
      </w:r>
      <w:r w:rsidRPr="00930025">
        <w:t>&lt;/</w:t>
      </w:r>
      <w:proofErr w:type="spellStart"/>
      <w:r w:rsidRPr="00930025">
        <w:t>Routes</w:t>
      </w:r>
      <w:proofErr w:type="spellEnd"/>
      <w:r w:rsidRPr="00930025">
        <w:t>&gt;</w:t>
      </w:r>
    </w:p>
    <w:p w:rsidR="00930025" w:rsidRPr="00930025" w:rsidRDefault="00930025" w:rsidP="00930025">
      <w:r w:rsidRPr="00930025">
        <w:t xml:space="preserve">    &lt;/</w:t>
      </w:r>
      <w:proofErr w:type="spellStart"/>
      <w:r w:rsidRPr="00930025">
        <w:t>BrowserRouter</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rPr>
          <w:b/>
          <w:bCs/>
        </w:rPr>
        <w:t>Explicación:</w:t>
      </w:r>
    </w:p>
    <w:p w:rsidR="00930025" w:rsidRPr="00930025" w:rsidRDefault="00930025" w:rsidP="00930025">
      <w:pPr>
        <w:numPr>
          <w:ilvl w:val="0"/>
          <w:numId w:val="12"/>
        </w:numPr>
      </w:pPr>
      <w:r w:rsidRPr="00930025">
        <w:t>&lt;</w:t>
      </w:r>
      <w:proofErr w:type="spellStart"/>
      <w:r w:rsidRPr="00930025">
        <w:t>Routes</w:t>
      </w:r>
      <w:proofErr w:type="spellEnd"/>
      <w:r w:rsidRPr="00930025">
        <w:t>&gt;: Contenedor para todas las rutas de la aplicación.</w:t>
      </w:r>
    </w:p>
    <w:p w:rsidR="00930025" w:rsidRPr="00930025" w:rsidRDefault="00930025" w:rsidP="00930025">
      <w:pPr>
        <w:numPr>
          <w:ilvl w:val="0"/>
          <w:numId w:val="12"/>
        </w:numPr>
      </w:pPr>
      <w:r w:rsidRPr="00930025">
        <w:t>&lt;</w:t>
      </w:r>
      <w:proofErr w:type="spellStart"/>
      <w:r w:rsidRPr="00930025">
        <w:t>Route</w:t>
      </w:r>
      <w:proofErr w:type="spellEnd"/>
      <w:r w:rsidRPr="00930025">
        <w:t xml:space="preserve"> </w:t>
      </w:r>
      <w:proofErr w:type="spellStart"/>
      <w:r w:rsidRPr="00930025">
        <w:t>path</w:t>
      </w:r>
      <w:proofErr w:type="spellEnd"/>
      <w:r w:rsidRPr="00930025">
        <w:t xml:space="preserve">="/" </w:t>
      </w:r>
      <w:proofErr w:type="spellStart"/>
      <w:r w:rsidRPr="00930025">
        <w:t>element</w:t>
      </w:r>
      <w:proofErr w:type="spellEnd"/>
      <w:r w:rsidRPr="00930025">
        <w:t>={&lt;Home /&gt;} /&gt;: Define que la URL raíz (/) mostrará el componente Home.</w:t>
      </w:r>
    </w:p>
    <w:p w:rsidR="00930025" w:rsidRPr="00930025" w:rsidRDefault="00930025" w:rsidP="00930025">
      <w:pPr>
        <w:numPr>
          <w:ilvl w:val="0"/>
          <w:numId w:val="12"/>
        </w:numPr>
      </w:pPr>
      <w:r w:rsidRPr="00930025">
        <w:t>&lt;</w:t>
      </w:r>
      <w:proofErr w:type="spellStart"/>
      <w:r w:rsidRPr="00930025">
        <w:t>Route</w:t>
      </w:r>
      <w:proofErr w:type="spellEnd"/>
      <w:r w:rsidRPr="00930025">
        <w:t xml:space="preserve"> </w:t>
      </w:r>
      <w:proofErr w:type="spellStart"/>
      <w:r w:rsidRPr="00930025">
        <w:t>path</w:t>
      </w:r>
      <w:proofErr w:type="spellEnd"/>
      <w:r w:rsidRPr="00930025">
        <w:t>="/</w:t>
      </w:r>
      <w:proofErr w:type="spellStart"/>
      <w:r w:rsidRPr="00930025">
        <w:t>about</w:t>
      </w:r>
      <w:proofErr w:type="spellEnd"/>
      <w:r w:rsidRPr="00930025">
        <w:t xml:space="preserve">" </w:t>
      </w:r>
      <w:proofErr w:type="spellStart"/>
      <w:r w:rsidRPr="00930025">
        <w:t>element</w:t>
      </w:r>
      <w:proofErr w:type="spellEnd"/>
      <w:r w:rsidRPr="00930025">
        <w:t>={&lt;</w:t>
      </w:r>
      <w:proofErr w:type="spellStart"/>
      <w:r w:rsidRPr="00930025">
        <w:t>About</w:t>
      </w:r>
      <w:proofErr w:type="spellEnd"/>
      <w:r w:rsidRPr="00930025">
        <w:t xml:space="preserve"> /&gt;} /&gt;: Define que la URL /</w:t>
      </w:r>
      <w:proofErr w:type="spellStart"/>
      <w:r w:rsidRPr="00930025">
        <w:t>about</w:t>
      </w:r>
      <w:proofErr w:type="spellEnd"/>
      <w:r w:rsidRPr="00930025">
        <w:t xml:space="preserve"> mostrará el componente </w:t>
      </w:r>
      <w:proofErr w:type="spellStart"/>
      <w:r w:rsidRPr="00930025">
        <w:t>About</w:t>
      </w:r>
      <w:proofErr w:type="spellEnd"/>
      <w:r w:rsidRPr="00930025">
        <w:t>.</w:t>
      </w:r>
    </w:p>
    <w:p w:rsidR="00930025" w:rsidRPr="00930025" w:rsidRDefault="00930025" w:rsidP="00930025">
      <w:r w:rsidRPr="00930025">
        <w:rPr>
          <w:b/>
          <w:bCs/>
        </w:rPr>
        <w:t>Comportamiento:</w:t>
      </w:r>
    </w:p>
    <w:p w:rsidR="00930025" w:rsidRPr="00930025" w:rsidRDefault="00930025" w:rsidP="00930025">
      <w:pPr>
        <w:numPr>
          <w:ilvl w:val="0"/>
          <w:numId w:val="13"/>
        </w:numPr>
      </w:pPr>
      <w:r w:rsidRPr="00930025">
        <w:t>Cuando el usuario accede a http://localhost:3000/, verá &lt;Home /&gt;.</w:t>
      </w:r>
    </w:p>
    <w:p w:rsidR="00930025" w:rsidRPr="00930025" w:rsidRDefault="00930025" w:rsidP="00930025">
      <w:pPr>
        <w:numPr>
          <w:ilvl w:val="0"/>
          <w:numId w:val="13"/>
        </w:numPr>
      </w:pPr>
      <w:r w:rsidRPr="00930025">
        <w:t>Cuando accede a http://localhost:3000/about, verá &lt;</w:t>
      </w:r>
      <w:proofErr w:type="spellStart"/>
      <w:r w:rsidRPr="00930025">
        <w:t>About</w:t>
      </w:r>
      <w:proofErr w:type="spellEnd"/>
      <w:r w:rsidRPr="00930025">
        <w:t xml:space="preserve"> /&gt;.</w:t>
      </w:r>
    </w:p>
    <w:p w:rsidR="00930025" w:rsidRPr="00930025" w:rsidRDefault="00000000" w:rsidP="00930025">
      <w:r>
        <w:pict>
          <v:rect id="_x0000_i1031" style="width:0;height:1.5pt" o:hralign="center" o:hrstd="t" o:hr="t" fillcolor="#a0a0a0" stroked="f"/>
        </w:pict>
      </w:r>
    </w:p>
    <w:p w:rsidR="00930025" w:rsidRPr="00930025" w:rsidRDefault="00930025" w:rsidP="00930025">
      <w:pPr>
        <w:rPr>
          <w:b/>
          <w:bCs/>
        </w:rPr>
      </w:pPr>
      <w:r w:rsidRPr="00930025">
        <w:rPr>
          <w:b/>
          <w:bCs/>
        </w:rPr>
        <w:t xml:space="preserve">Navegación entre Páginas con Link y </w:t>
      </w:r>
      <w:proofErr w:type="spellStart"/>
      <w:r w:rsidRPr="00930025">
        <w:rPr>
          <w:b/>
          <w:bCs/>
        </w:rPr>
        <w:t>NavLink</w:t>
      </w:r>
      <w:proofErr w:type="spellEnd"/>
    </w:p>
    <w:p w:rsidR="00930025" w:rsidRPr="00930025" w:rsidRDefault="00930025" w:rsidP="00930025">
      <w:r w:rsidRPr="00930025">
        <w:t xml:space="preserve">Para navegar entre rutas sin recargar la página, utilizamos el componente &lt;Link&gt; proporcionado por </w:t>
      </w:r>
      <w:proofErr w:type="spellStart"/>
      <w:r w:rsidRPr="00930025">
        <w:t>React</w:t>
      </w:r>
      <w:proofErr w:type="spellEnd"/>
      <w:r w:rsidRPr="00930025">
        <w:t xml:space="preserve"> </w:t>
      </w:r>
      <w:proofErr w:type="spellStart"/>
      <w:r w:rsidRPr="00930025">
        <w:t>Router</w:t>
      </w:r>
      <w:proofErr w:type="spellEnd"/>
      <w:r w:rsidRPr="00930025">
        <w:t>.</w:t>
      </w:r>
    </w:p>
    <w:p w:rsidR="00930025" w:rsidRPr="00930025" w:rsidRDefault="00930025" w:rsidP="00930025">
      <w:pPr>
        <w:rPr>
          <w:lang w:val="en-US"/>
        </w:rPr>
      </w:pPr>
      <w:proofErr w:type="spellStart"/>
      <w:r w:rsidRPr="00930025">
        <w:rPr>
          <w:b/>
          <w:bCs/>
          <w:lang w:val="en-US"/>
        </w:rPr>
        <w:t>Ejemplo</w:t>
      </w:r>
      <w:proofErr w:type="spellEnd"/>
      <w:r w:rsidRPr="00930025">
        <w:rPr>
          <w:b/>
          <w:bCs/>
          <w:lang w:val="en-US"/>
        </w:rPr>
        <w:t xml:space="preserve"> con &lt;Link&gt;:</w:t>
      </w:r>
    </w:p>
    <w:p w:rsidR="00930025" w:rsidRPr="00930025" w:rsidRDefault="00930025" w:rsidP="00930025">
      <w:pPr>
        <w:rPr>
          <w:lang w:val="en-US"/>
        </w:rPr>
      </w:pPr>
      <w:r w:rsidRPr="00930025">
        <w:rPr>
          <w:lang w:val="en-US"/>
        </w:rPr>
        <w:t>import { Link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Navbar()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&lt;nav&gt;</w:t>
      </w:r>
    </w:p>
    <w:p w:rsidR="00930025" w:rsidRPr="00930025" w:rsidRDefault="00930025" w:rsidP="00930025">
      <w:pPr>
        <w:rPr>
          <w:lang w:val="en-US"/>
        </w:rPr>
      </w:pPr>
      <w:r w:rsidRPr="00930025">
        <w:rPr>
          <w:lang w:val="en-US"/>
        </w:rPr>
        <w:t xml:space="preserve">      &lt;Link to="/"&gt;</w:t>
      </w:r>
      <w:proofErr w:type="spellStart"/>
      <w:r w:rsidRPr="00930025">
        <w:rPr>
          <w:lang w:val="en-US"/>
        </w:rPr>
        <w:t>Inicio</w:t>
      </w:r>
      <w:proofErr w:type="spellEnd"/>
      <w:r w:rsidRPr="00930025">
        <w:rPr>
          <w:lang w:val="en-US"/>
        </w:rPr>
        <w:t>&lt;/Link&gt;</w:t>
      </w:r>
    </w:p>
    <w:p w:rsidR="00930025" w:rsidRPr="00930025" w:rsidRDefault="00930025" w:rsidP="00930025">
      <w:pPr>
        <w:rPr>
          <w:lang w:val="en-US"/>
        </w:rPr>
      </w:pPr>
      <w:r w:rsidRPr="00930025">
        <w:rPr>
          <w:lang w:val="en-US"/>
        </w:rPr>
        <w:t xml:space="preserve">      &lt;Link to="/about"&gt;</w:t>
      </w:r>
      <w:proofErr w:type="spellStart"/>
      <w:r w:rsidRPr="00930025">
        <w:rPr>
          <w:lang w:val="en-US"/>
        </w:rPr>
        <w:t>Acerca</w:t>
      </w:r>
      <w:proofErr w:type="spellEnd"/>
      <w:r w:rsidRPr="00930025">
        <w:rPr>
          <w:lang w:val="en-US"/>
        </w:rPr>
        <w:t>&lt;/Link&gt;</w:t>
      </w:r>
    </w:p>
    <w:p w:rsidR="00930025" w:rsidRPr="00930025" w:rsidRDefault="00930025" w:rsidP="00930025">
      <w:r w:rsidRPr="00930025">
        <w:rPr>
          <w:lang w:val="en-US"/>
        </w:rPr>
        <w:t xml:space="preserve">    </w:t>
      </w:r>
      <w:r w:rsidRPr="00930025">
        <w:t>&lt;/</w:t>
      </w:r>
      <w:proofErr w:type="spellStart"/>
      <w:r w:rsidRPr="00930025">
        <w:t>nav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14"/>
        </w:numPr>
      </w:pPr>
      <w:proofErr w:type="spellStart"/>
      <w:r w:rsidRPr="00930025">
        <w:t>to</w:t>
      </w:r>
      <w:proofErr w:type="spellEnd"/>
      <w:r w:rsidRPr="00930025">
        <w:t xml:space="preserve"> especifica la ruta a la que queremos navegar.</w:t>
      </w:r>
    </w:p>
    <w:p w:rsidR="00930025" w:rsidRPr="00930025" w:rsidRDefault="00930025" w:rsidP="00930025">
      <w:pPr>
        <w:numPr>
          <w:ilvl w:val="0"/>
          <w:numId w:val="14"/>
        </w:numPr>
      </w:pPr>
      <w:r w:rsidRPr="00930025">
        <w:t>Al hacer clic en los enlaces, la aplicación cambia de vista sin recargar el navegador.</w:t>
      </w:r>
    </w:p>
    <w:p w:rsidR="00930025" w:rsidRPr="00930025" w:rsidRDefault="00930025" w:rsidP="00930025">
      <w:r w:rsidRPr="00930025">
        <w:rPr>
          <w:b/>
          <w:bCs/>
        </w:rPr>
        <w:t>&lt;</w:t>
      </w:r>
      <w:proofErr w:type="spellStart"/>
      <w:r w:rsidRPr="00930025">
        <w:rPr>
          <w:b/>
          <w:bCs/>
        </w:rPr>
        <w:t>NavLink</w:t>
      </w:r>
      <w:proofErr w:type="spellEnd"/>
      <w:r w:rsidRPr="00930025">
        <w:rPr>
          <w:b/>
          <w:bCs/>
        </w:rPr>
        <w:t>&gt; para enlaces activos:</w:t>
      </w:r>
    </w:p>
    <w:p w:rsidR="00930025" w:rsidRPr="00930025" w:rsidRDefault="00930025" w:rsidP="00930025">
      <w:r w:rsidRPr="00930025">
        <w:lastRenderedPageBreak/>
        <w:t>&lt;</w:t>
      </w:r>
      <w:proofErr w:type="spellStart"/>
      <w:r w:rsidRPr="00930025">
        <w:t>NavLink</w:t>
      </w:r>
      <w:proofErr w:type="spellEnd"/>
      <w:r w:rsidRPr="00930025">
        <w:t>&gt; es similar a &lt;Link&gt;, pero permite estilos o clases especiales cuando la ruta está activa.</w:t>
      </w:r>
    </w:p>
    <w:p w:rsidR="00930025" w:rsidRPr="00930025" w:rsidRDefault="00930025" w:rsidP="00930025">
      <w:pPr>
        <w:rPr>
          <w:lang w:val="en-US"/>
        </w:rPr>
      </w:pPr>
      <w:r w:rsidRPr="00930025">
        <w:rPr>
          <w:lang w:val="en-US"/>
        </w:rPr>
        <w:t xml:space="preserve">import { </w:t>
      </w:r>
      <w:proofErr w:type="spellStart"/>
      <w:r w:rsidRPr="00930025">
        <w:rPr>
          <w:lang w:val="en-US"/>
        </w:rPr>
        <w:t>NavLink</w:t>
      </w:r>
      <w:proofErr w:type="spellEnd"/>
      <w:r w:rsidRPr="00930025">
        <w:rPr>
          <w:lang w:val="en-US"/>
        </w:rPr>
        <w:t xml:space="preserve">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Navbar()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&lt;nav&gt;</w:t>
      </w:r>
    </w:p>
    <w:p w:rsidR="00930025" w:rsidRPr="00930025" w:rsidRDefault="00930025" w:rsidP="00930025">
      <w:pPr>
        <w:rPr>
          <w:lang w:val="en-US"/>
        </w:rPr>
      </w:pPr>
      <w:r w:rsidRPr="00930025">
        <w:rPr>
          <w:lang w:val="en-US"/>
        </w:rPr>
        <w:t xml:space="preserve">      &lt;</w:t>
      </w:r>
      <w:proofErr w:type="spellStart"/>
      <w:r w:rsidRPr="00930025">
        <w:rPr>
          <w:lang w:val="en-US"/>
        </w:rPr>
        <w:t>NavLink</w:t>
      </w:r>
      <w:proofErr w:type="spellEnd"/>
      <w:r w:rsidRPr="00930025">
        <w:rPr>
          <w:lang w:val="en-US"/>
        </w:rPr>
        <w:t xml:space="preserve"> </w:t>
      </w:r>
    </w:p>
    <w:p w:rsidR="00930025" w:rsidRPr="00930025" w:rsidRDefault="00930025" w:rsidP="00930025">
      <w:pPr>
        <w:rPr>
          <w:lang w:val="en-US"/>
        </w:rPr>
      </w:pPr>
      <w:r w:rsidRPr="00930025">
        <w:rPr>
          <w:lang w:val="en-US"/>
        </w:rPr>
        <w:t xml:space="preserve">        to="/" </w:t>
      </w:r>
    </w:p>
    <w:p w:rsidR="00930025" w:rsidRPr="00930025" w:rsidRDefault="00930025" w:rsidP="00930025">
      <w:pPr>
        <w:rPr>
          <w:lang w:val="en-US"/>
        </w:rPr>
      </w:pPr>
      <w:r w:rsidRPr="00930025">
        <w:rPr>
          <w:lang w:val="en-US"/>
        </w:rPr>
        <w:t xml:space="preserve">        style={({ </w:t>
      </w:r>
      <w:proofErr w:type="spellStart"/>
      <w:r w:rsidRPr="00930025">
        <w:rPr>
          <w:lang w:val="en-US"/>
        </w:rPr>
        <w:t>isActive</w:t>
      </w:r>
      <w:proofErr w:type="spellEnd"/>
      <w:r w:rsidRPr="00930025">
        <w:rPr>
          <w:lang w:val="en-US"/>
        </w:rPr>
        <w:t xml:space="preserve"> }) =&gt; ({ </w:t>
      </w:r>
      <w:proofErr w:type="spellStart"/>
      <w:r w:rsidRPr="00930025">
        <w:rPr>
          <w:lang w:val="en-US"/>
        </w:rPr>
        <w:t>fontWeight</w:t>
      </w:r>
      <w:proofErr w:type="spellEnd"/>
      <w:r w:rsidRPr="00930025">
        <w:rPr>
          <w:lang w:val="en-US"/>
        </w:rPr>
        <w:t xml:space="preserve">: </w:t>
      </w:r>
      <w:proofErr w:type="spellStart"/>
      <w:r w:rsidRPr="00930025">
        <w:rPr>
          <w:lang w:val="en-US"/>
        </w:rPr>
        <w:t>isActive</w:t>
      </w:r>
      <w:proofErr w:type="spellEnd"/>
      <w:r w:rsidRPr="00930025">
        <w:rPr>
          <w:lang w:val="en-US"/>
        </w:rPr>
        <w:t xml:space="preserve"> ? 'bold' : 'normal' })}</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w:t>
      </w:r>
      <w:proofErr w:type="spellStart"/>
      <w:r w:rsidRPr="00930025">
        <w:rPr>
          <w:lang w:val="en-US"/>
        </w:rPr>
        <w:t>Inicio</w:t>
      </w:r>
      <w:proofErr w:type="spellEnd"/>
    </w:p>
    <w:p w:rsidR="00930025" w:rsidRPr="00930025" w:rsidRDefault="00930025" w:rsidP="00930025">
      <w:pPr>
        <w:rPr>
          <w:lang w:val="en-US"/>
        </w:rPr>
      </w:pPr>
      <w:r w:rsidRPr="00930025">
        <w:rPr>
          <w:lang w:val="en-US"/>
        </w:rPr>
        <w:t xml:space="preserve">      &lt;/</w:t>
      </w:r>
      <w:proofErr w:type="spellStart"/>
      <w:r w:rsidRPr="00930025">
        <w:rPr>
          <w:lang w:val="en-US"/>
        </w:rPr>
        <w:t>NavLink</w:t>
      </w:r>
      <w:proofErr w:type="spellEnd"/>
      <w:r w:rsidRPr="00930025">
        <w:rPr>
          <w:lang w:val="en-US"/>
        </w:rPr>
        <w:t>&gt;</w:t>
      </w:r>
    </w:p>
    <w:p w:rsidR="00930025" w:rsidRPr="00930025" w:rsidRDefault="00930025" w:rsidP="00930025">
      <w:pPr>
        <w:rPr>
          <w:lang w:val="en-US"/>
        </w:rPr>
      </w:pPr>
      <w:r w:rsidRPr="00930025">
        <w:rPr>
          <w:lang w:val="en-US"/>
        </w:rPr>
        <w:t xml:space="preserve">      &lt;</w:t>
      </w:r>
      <w:proofErr w:type="spellStart"/>
      <w:r w:rsidRPr="00930025">
        <w:rPr>
          <w:lang w:val="en-US"/>
        </w:rPr>
        <w:t>NavLink</w:t>
      </w:r>
      <w:proofErr w:type="spellEnd"/>
      <w:r w:rsidRPr="00930025">
        <w:rPr>
          <w:lang w:val="en-US"/>
        </w:rPr>
        <w:t xml:space="preserve"> </w:t>
      </w:r>
    </w:p>
    <w:p w:rsidR="00930025" w:rsidRPr="00930025" w:rsidRDefault="00930025" w:rsidP="00930025">
      <w:pPr>
        <w:rPr>
          <w:lang w:val="en-US"/>
        </w:rPr>
      </w:pPr>
      <w:r w:rsidRPr="00930025">
        <w:rPr>
          <w:lang w:val="en-US"/>
        </w:rPr>
        <w:t xml:space="preserve">        to="/about" </w:t>
      </w:r>
    </w:p>
    <w:p w:rsidR="00930025" w:rsidRPr="00930025" w:rsidRDefault="00930025" w:rsidP="00930025">
      <w:pPr>
        <w:rPr>
          <w:lang w:val="en-US"/>
        </w:rPr>
      </w:pPr>
      <w:r w:rsidRPr="00930025">
        <w:rPr>
          <w:lang w:val="en-US"/>
        </w:rPr>
        <w:t xml:space="preserve">        </w:t>
      </w:r>
      <w:proofErr w:type="spellStart"/>
      <w:r w:rsidRPr="00930025">
        <w:rPr>
          <w:lang w:val="en-US"/>
        </w:rPr>
        <w:t>className</w:t>
      </w:r>
      <w:proofErr w:type="spellEnd"/>
      <w:r w:rsidRPr="00930025">
        <w:rPr>
          <w:lang w:val="en-US"/>
        </w:rPr>
        <w:t xml:space="preserve">={({ </w:t>
      </w:r>
      <w:proofErr w:type="spellStart"/>
      <w:r w:rsidRPr="00930025">
        <w:rPr>
          <w:lang w:val="en-US"/>
        </w:rPr>
        <w:t>isActive</w:t>
      </w:r>
      <w:proofErr w:type="spellEnd"/>
      <w:r w:rsidRPr="00930025">
        <w:rPr>
          <w:lang w:val="en-US"/>
        </w:rPr>
        <w:t xml:space="preserve"> }) =&gt; </w:t>
      </w:r>
      <w:proofErr w:type="spellStart"/>
      <w:r w:rsidRPr="00930025">
        <w:rPr>
          <w:lang w:val="en-US"/>
        </w:rPr>
        <w:t>isActive</w:t>
      </w:r>
      <w:proofErr w:type="spellEnd"/>
      <w:r w:rsidRPr="00930025">
        <w:rPr>
          <w:lang w:val="en-US"/>
        </w:rPr>
        <w:t xml:space="preserve"> ? 'link-</w:t>
      </w:r>
      <w:proofErr w:type="spellStart"/>
      <w:r w:rsidRPr="00930025">
        <w:rPr>
          <w:lang w:val="en-US"/>
        </w:rPr>
        <w:t>activo</w:t>
      </w:r>
      <w:proofErr w:type="spellEnd"/>
      <w:r w:rsidRPr="00930025">
        <w:rPr>
          <w:lang w:val="en-US"/>
        </w:rPr>
        <w:t>' : ''}</w:t>
      </w:r>
    </w:p>
    <w:p w:rsidR="00930025" w:rsidRPr="00930025" w:rsidRDefault="00930025" w:rsidP="00930025">
      <w:r w:rsidRPr="00930025">
        <w:rPr>
          <w:lang w:val="en-US"/>
        </w:rPr>
        <w:t xml:space="preserve">      </w:t>
      </w:r>
      <w:r w:rsidRPr="00930025">
        <w:t>&gt;</w:t>
      </w:r>
    </w:p>
    <w:p w:rsidR="00930025" w:rsidRPr="00930025" w:rsidRDefault="00930025" w:rsidP="00930025">
      <w:r w:rsidRPr="00930025">
        <w:t xml:space="preserve">        Acerca</w:t>
      </w:r>
    </w:p>
    <w:p w:rsidR="00930025" w:rsidRPr="00930025" w:rsidRDefault="00930025" w:rsidP="00930025">
      <w:r w:rsidRPr="00930025">
        <w:t xml:space="preserve">      &lt;/</w:t>
      </w:r>
      <w:proofErr w:type="spellStart"/>
      <w:r w:rsidRPr="00930025">
        <w:t>NavLink</w:t>
      </w:r>
      <w:proofErr w:type="spellEnd"/>
      <w:r w:rsidRPr="00930025">
        <w:t>&gt;</w:t>
      </w:r>
    </w:p>
    <w:p w:rsidR="00930025" w:rsidRPr="00930025" w:rsidRDefault="00930025" w:rsidP="00930025">
      <w:r w:rsidRPr="00930025">
        <w:t xml:space="preserve">    &lt;/</w:t>
      </w:r>
      <w:proofErr w:type="spellStart"/>
      <w:r w:rsidRPr="00930025">
        <w:t>nav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15"/>
        </w:numPr>
      </w:pPr>
      <w:proofErr w:type="spellStart"/>
      <w:r w:rsidRPr="00930025">
        <w:t>NavLink</w:t>
      </w:r>
      <w:proofErr w:type="spellEnd"/>
      <w:r w:rsidRPr="00930025">
        <w:t xml:space="preserve"> recibe una función para </w:t>
      </w:r>
      <w:proofErr w:type="spellStart"/>
      <w:r w:rsidRPr="00930025">
        <w:t>style</w:t>
      </w:r>
      <w:proofErr w:type="spellEnd"/>
      <w:r w:rsidRPr="00930025">
        <w:t xml:space="preserve"> o className que entrega un objeto { </w:t>
      </w:r>
      <w:proofErr w:type="spellStart"/>
      <w:r w:rsidRPr="00930025">
        <w:t>isActive</w:t>
      </w:r>
      <w:proofErr w:type="spellEnd"/>
      <w:r w:rsidRPr="00930025">
        <w:t xml:space="preserve">: </w:t>
      </w:r>
      <w:proofErr w:type="spellStart"/>
      <w:r w:rsidRPr="00930025">
        <w:t>boolean</w:t>
      </w:r>
      <w:proofErr w:type="spellEnd"/>
      <w:r w:rsidRPr="00930025">
        <w:t xml:space="preserve"> } para determinar si la ruta actual coincide con el </w:t>
      </w:r>
      <w:proofErr w:type="spellStart"/>
      <w:r w:rsidRPr="00930025">
        <w:t>to</w:t>
      </w:r>
      <w:proofErr w:type="spellEnd"/>
      <w:r w:rsidRPr="00930025">
        <w:t>.</w:t>
      </w:r>
    </w:p>
    <w:p w:rsidR="00930025" w:rsidRPr="00930025" w:rsidRDefault="00930025" w:rsidP="00930025">
      <w:pPr>
        <w:numPr>
          <w:ilvl w:val="0"/>
          <w:numId w:val="15"/>
        </w:numPr>
      </w:pPr>
      <w:r w:rsidRPr="00930025">
        <w:t>Esto facilita indicar visualmente al usuario la página en la que se encuentra.</w:t>
      </w:r>
    </w:p>
    <w:p w:rsidR="00930025" w:rsidRPr="00930025" w:rsidRDefault="00000000" w:rsidP="00930025">
      <w:r>
        <w:pict>
          <v:rect id="_x0000_i1032" style="width:0;height:1.5pt" o:hralign="center" o:hrstd="t" o:hr="t" fillcolor="#a0a0a0" stroked="f"/>
        </w:pict>
      </w:r>
    </w:p>
    <w:p w:rsidR="00930025" w:rsidRPr="00930025" w:rsidRDefault="00930025" w:rsidP="00930025">
      <w:pPr>
        <w:rPr>
          <w:b/>
          <w:bCs/>
        </w:rPr>
      </w:pPr>
      <w:r w:rsidRPr="00930025">
        <w:rPr>
          <w:b/>
          <w:bCs/>
        </w:rPr>
        <w:t>Parámetros en las Rutas</w:t>
      </w:r>
    </w:p>
    <w:p w:rsidR="00930025" w:rsidRPr="00930025" w:rsidRDefault="00930025" w:rsidP="00930025">
      <w:r w:rsidRPr="00930025">
        <w:t>A menudo necesitamos rutas dinámicas, por ejemplo, /</w:t>
      </w:r>
      <w:proofErr w:type="spellStart"/>
      <w:r w:rsidRPr="00930025">
        <w:t>users</w:t>
      </w:r>
      <w:proofErr w:type="spellEnd"/>
      <w:r w:rsidRPr="00930025">
        <w:t>/123 para mostrar el perfil del usuario con ID 123.</w:t>
      </w:r>
    </w:p>
    <w:p w:rsidR="00930025" w:rsidRPr="00930025" w:rsidRDefault="00930025" w:rsidP="00930025">
      <w:r w:rsidRPr="00930025">
        <w:rPr>
          <w:b/>
          <w:bCs/>
        </w:rPr>
        <w:t>Definición de ruta con parámetro:</w:t>
      </w:r>
    </w:p>
    <w:p w:rsidR="00930025" w:rsidRPr="00930025" w:rsidRDefault="00930025" w:rsidP="00930025">
      <w:pPr>
        <w:rPr>
          <w:lang w:val="en-US"/>
        </w:rPr>
      </w:pPr>
      <w:r w:rsidRPr="00930025">
        <w:rPr>
          <w:lang w:val="en-US"/>
        </w:rPr>
        <w:t>import { Routes, Route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r w:rsidRPr="00930025">
        <w:rPr>
          <w:lang w:val="en-US"/>
        </w:rPr>
        <w:t xml:space="preserve">import </w:t>
      </w:r>
      <w:proofErr w:type="spellStart"/>
      <w:r w:rsidRPr="00930025">
        <w:rPr>
          <w:lang w:val="en-US"/>
        </w:rPr>
        <w:t>UserProfile</w:t>
      </w:r>
      <w:proofErr w:type="spellEnd"/>
      <w:r w:rsidRPr="00930025">
        <w:rPr>
          <w:lang w:val="en-US"/>
        </w:rPr>
        <w:t xml:space="preserve"> from './pages/</w:t>
      </w:r>
      <w:proofErr w:type="spellStart"/>
      <w:r w:rsidRPr="00930025">
        <w:rPr>
          <w:lang w:val="en-US"/>
        </w:rPr>
        <w:t>UserProfile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w:t>
      </w:r>
      <w:proofErr w:type="spellStart"/>
      <w:r w:rsidRPr="00930025">
        <w:rPr>
          <w:lang w:val="en-US"/>
        </w:rPr>
        <w:t>BrowserRouter</w:t>
      </w:r>
      <w:proofErr w:type="spellEnd"/>
      <w:r w:rsidRPr="00930025">
        <w:rPr>
          <w:lang w:val="en-US"/>
        </w:rPr>
        <w:t>&gt;</w:t>
      </w:r>
    </w:p>
    <w:p w:rsidR="00930025" w:rsidRPr="00930025" w:rsidRDefault="00930025" w:rsidP="00930025">
      <w:pPr>
        <w:rPr>
          <w:lang w:val="en-US"/>
        </w:rPr>
      </w:pPr>
      <w:r w:rsidRPr="00930025">
        <w:rPr>
          <w:lang w:val="en-US"/>
        </w:rPr>
        <w:t xml:space="preserve">      &lt;Routes&gt;</w:t>
      </w:r>
    </w:p>
    <w:p w:rsidR="00930025" w:rsidRPr="00930025" w:rsidRDefault="00930025" w:rsidP="00930025">
      <w:pPr>
        <w:rPr>
          <w:lang w:val="en-US"/>
        </w:rPr>
      </w:pPr>
      <w:r w:rsidRPr="00930025">
        <w:rPr>
          <w:lang w:val="en-US"/>
        </w:rPr>
        <w:t xml:space="preserve">        &lt;Route path="/users/:id" element={&lt;</w:t>
      </w:r>
      <w:proofErr w:type="spellStart"/>
      <w:r w:rsidRPr="00930025">
        <w:rPr>
          <w:lang w:val="en-US"/>
        </w:rPr>
        <w:t>UserProfile</w:t>
      </w:r>
      <w:proofErr w:type="spellEnd"/>
      <w:r w:rsidRPr="00930025">
        <w:rPr>
          <w:lang w:val="en-US"/>
        </w:rPr>
        <w:t xml:space="preserve"> /&gt;} /&gt;</w:t>
      </w:r>
    </w:p>
    <w:p w:rsidR="00930025" w:rsidRPr="00930025" w:rsidRDefault="00930025" w:rsidP="00930025">
      <w:r w:rsidRPr="00930025">
        <w:rPr>
          <w:lang w:val="en-US"/>
        </w:rPr>
        <w:t xml:space="preserve">      </w:t>
      </w:r>
      <w:r w:rsidRPr="00930025">
        <w:t>&lt;/</w:t>
      </w:r>
      <w:proofErr w:type="spellStart"/>
      <w:r w:rsidRPr="00930025">
        <w:t>Routes</w:t>
      </w:r>
      <w:proofErr w:type="spellEnd"/>
      <w:r w:rsidRPr="00930025">
        <w:t>&gt;</w:t>
      </w:r>
    </w:p>
    <w:p w:rsidR="00930025" w:rsidRPr="00930025" w:rsidRDefault="00930025" w:rsidP="00930025">
      <w:r w:rsidRPr="00930025">
        <w:t xml:space="preserve">    &lt;/</w:t>
      </w:r>
      <w:proofErr w:type="spellStart"/>
      <w:r w:rsidRPr="00930025">
        <w:t>BrowserRouter</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16"/>
        </w:numPr>
      </w:pPr>
      <w:r w:rsidRPr="00930025">
        <w:t>:id define un parámetro dinámico llamado id.</w:t>
      </w:r>
    </w:p>
    <w:p w:rsidR="00930025" w:rsidRPr="00930025" w:rsidRDefault="00930025" w:rsidP="00930025">
      <w:r w:rsidRPr="00930025">
        <w:rPr>
          <w:b/>
          <w:bCs/>
        </w:rPr>
        <w:t>Acceder al parámetro en el componente:</w:t>
      </w:r>
    </w:p>
    <w:p w:rsidR="00930025" w:rsidRPr="00930025" w:rsidRDefault="00930025" w:rsidP="00930025">
      <w:r w:rsidRPr="00930025">
        <w:t xml:space="preserve">En </w:t>
      </w:r>
      <w:proofErr w:type="spellStart"/>
      <w:r w:rsidRPr="00930025">
        <w:t>UserProfile</w:t>
      </w:r>
      <w:proofErr w:type="spellEnd"/>
      <w:r w:rsidRPr="00930025">
        <w:t xml:space="preserve">, podemos obtener el valor del parámetro usando </w:t>
      </w:r>
      <w:proofErr w:type="spellStart"/>
      <w:r w:rsidRPr="00930025">
        <w:t>useParams</w:t>
      </w:r>
      <w:proofErr w:type="spellEnd"/>
      <w:r w:rsidRPr="00930025">
        <w:t>():</w:t>
      </w:r>
    </w:p>
    <w:p w:rsidR="00930025" w:rsidRPr="00930025" w:rsidRDefault="00930025" w:rsidP="00930025">
      <w:pPr>
        <w:rPr>
          <w:lang w:val="en-US"/>
        </w:rPr>
      </w:pPr>
      <w:r w:rsidRPr="00930025">
        <w:rPr>
          <w:lang w:val="en-US"/>
        </w:rPr>
        <w:t xml:space="preserve">import { </w:t>
      </w:r>
      <w:proofErr w:type="spellStart"/>
      <w:r w:rsidRPr="00930025">
        <w:rPr>
          <w:lang w:val="en-US"/>
        </w:rPr>
        <w:t>useParams</w:t>
      </w:r>
      <w:proofErr w:type="spellEnd"/>
      <w:r w:rsidRPr="00930025">
        <w:rPr>
          <w:lang w:val="en-US"/>
        </w:rPr>
        <w:t xml:space="preserve">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UserProfile</w:t>
      </w:r>
      <w:proofErr w:type="spellEnd"/>
      <w:r w:rsidRPr="00930025">
        <w:rPr>
          <w:lang w:val="en-US"/>
        </w:rPr>
        <w:t>() {</w:t>
      </w:r>
    </w:p>
    <w:p w:rsidR="00930025" w:rsidRPr="00930025" w:rsidRDefault="00930025" w:rsidP="00930025">
      <w:pPr>
        <w:rPr>
          <w:lang w:val="en-US"/>
        </w:rPr>
      </w:pPr>
      <w:r w:rsidRPr="00930025">
        <w:rPr>
          <w:lang w:val="en-US"/>
        </w:rPr>
        <w:t xml:space="preserve">  const { id } = </w:t>
      </w:r>
      <w:proofErr w:type="spellStart"/>
      <w:r w:rsidRPr="00930025">
        <w:rPr>
          <w:lang w:val="en-US"/>
        </w:rPr>
        <w:t>useParams</w:t>
      </w:r>
      <w:proofErr w:type="spellEnd"/>
      <w:r w:rsidRPr="00930025">
        <w:rPr>
          <w:lang w:val="en-US"/>
        </w:rPr>
        <w:t>();</w:t>
      </w:r>
    </w:p>
    <w:p w:rsidR="00930025" w:rsidRPr="00930025" w:rsidRDefault="00930025" w:rsidP="00930025">
      <w:r w:rsidRPr="00930025">
        <w:rPr>
          <w:lang w:val="en-US"/>
        </w:rPr>
        <w:t xml:space="preserve">  </w:t>
      </w:r>
      <w:r w:rsidRPr="00930025">
        <w:t>// 'id' contendrá el valor pasado en la URL, p. ej. '123'</w:t>
      </w:r>
    </w:p>
    <w:p w:rsidR="00930025" w:rsidRPr="00930025" w:rsidRDefault="00930025" w:rsidP="00930025">
      <w:r w:rsidRPr="00930025">
        <w:t xml:space="preserve">  </w:t>
      </w:r>
    </w:p>
    <w:p w:rsidR="00930025" w:rsidRPr="00930025" w:rsidRDefault="00930025" w:rsidP="00930025">
      <w:r w:rsidRPr="00930025">
        <w:t xml:space="preserve">  </w:t>
      </w:r>
      <w:proofErr w:type="spellStart"/>
      <w:r w:rsidRPr="00930025">
        <w:t>return</w:t>
      </w:r>
      <w:proofErr w:type="spellEnd"/>
      <w:r w:rsidRPr="00930025">
        <w:t xml:space="preserve"> &lt;</w:t>
      </w:r>
      <w:proofErr w:type="spellStart"/>
      <w:r w:rsidRPr="00930025">
        <w:t>div</w:t>
      </w:r>
      <w:proofErr w:type="spellEnd"/>
      <w:r w:rsidRPr="00930025">
        <w:t>&gt;Perfil de usuario con ID: {id}&lt;/</w:t>
      </w:r>
      <w:proofErr w:type="spellStart"/>
      <w:r w:rsidRPr="00930025">
        <w:t>div</w:t>
      </w:r>
      <w:proofErr w:type="spellEnd"/>
      <w:r w:rsidRPr="00930025">
        <w:t>&gt;;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UserProfile</w:t>
      </w:r>
      <w:proofErr w:type="spellEnd"/>
      <w:r w:rsidRPr="00930025">
        <w:t>;</w:t>
      </w:r>
    </w:p>
    <w:p w:rsidR="00930025" w:rsidRPr="00930025" w:rsidRDefault="00930025" w:rsidP="00930025">
      <w:pPr>
        <w:numPr>
          <w:ilvl w:val="0"/>
          <w:numId w:val="17"/>
        </w:numPr>
      </w:pPr>
      <w:r w:rsidRPr="00930025">
        <w:t>Si navegamos a http://localhost:3000/users/123, id será '123'.</w:t>
      </w:r>
    </w:p>
    <w:p w:rsidR="00930025" w:rsidRPr="00930025" w:rsidRDefault="00930025" w:rsidP="00930025">
      <w:r w:rsidRPr="00930025">
        <w:rPr>
          <w:b/>
          <w:bCs/>
        </w:rPr>
        <w:t>Uso múltiple de parámetros:</w:t>
      </w:r>
    </w:p>
    <w:p w:rsidR="00930025" w:rsidRPr="00491452" w:rsidRDefault="00930025" w:rsidP="00930025">
      <w:pPr>
        <w:rPr>
          <w:lang w:val="en-US"/>
        </w:rPr>
      </w:pPr>
      <w:r w:rsidRPr="00491452">
        <w:rPr>
          <w:lang w:val="en-US"/>
        </w:rPr>
        <w:t>&lt;Route path="/products/:category/:id" element={&lt;</w:t>
      </w:r>
      <w:proofErr w:type="spellStart"/>
      <w:r w:rsidRPr="00491452">
        <w:rPr>
          <w:lang w:val="en-US"/>
        </w:rPr>
        <w:t>ProductDetail</w:t>
      </w:r>
      <w:proofErr w:type="spellEnd"/>
      <w:r w:rsidRPr="00491452">
        <w:rPr>
          <w:lang w:val="en-US"/>
        </w:rPr>
        <w:t xml:space="preserve"> /&gt;} /&gt;</w:t>
      </w:r>
    </w:p>
    <w:p w:rsidR="00930025" w:rsidRPr="00930025" w:rsidRDefault="00930025" w:rsidP="00930025">
      <w:r w:rsidRPr="00930025">
        <w:t xml:space="preserve">En </w:t>
      </w:r>
      <w:proofErr w:type="spellStart"/>
      <w:r w:rsidRPr="00930025">
        <w:t>ProductDetail</w:t>
      </w:r>
      <w:proofErr w:type="spellEnd"/>
      <w:r w:rsidRPr="00930025">
        <w:t>, podríamos hacer:</w:t>
      </w:r>
    </w:p>
    <w:p w:rsidR="00930025" w:rsidRPr="00930025" w:rsidRDefault="00930025" w:rsidP="00930025">
      <w:proofErr w:type="spellStart"/>
      <w:r w:rsidRPr="00930025">
        <w:t>const</w:t>
      </w:r>
      <w:proofErr w:type="spellEnd"/>
      <w:r w:rsidRPr="00930025">
        <w:t xml:space="preserve"> { </w:t>
      </w:r>
      <w:proofErr w:type="spellStart"/>
      <w:r w:rsidRPr="00930025">
        <w:t>category</w:t>
      </w:r>
      <w:proofErr w:type="spellEnd"/>
      <w:r w:rsidRPr="00930025">
        <w:t xml:space="preserve">, id } = </w:t>
      </w:r>
      <w:proofErr w:type="spellStart"/>
      <w:r w:rsidRPr="00930025">
        <w:t>useParams</w:t>
      </w:r>
      <w:proofErr w:type="spellEnd"/>
      <w:r w:rsidRPr="00930025">
        <w:t>();</w:t>
      </w:r>
    </w:p>
    <w:p w:rsidR="00930025" w:rsidRPr="00930025" w:rsidRDefault="00930025" w:rsidP="00930025">
      <w:r w:rsidRPr="00930025">
        <w:t xml:space="preserve">// </w:t>
      </w:r>
      <w:proofErr w:type="spellStart"/>
      <w:r w:rsidRPr="00930025">
        <w:t>category</w:t>
      </w:r>
      <w:proofErr w:type="spellEnd"/>
      <w:r w:rsidRPr="00930025">
        <w:t xml:space="preserve"> e id contendrán los valores de la URL.</w:t>
      </w:r>
    </w:p>
    <w:p w:rsidR="00930025" w:rsidRPr="00930025" w:rsidRDefault="00000000" w:rsidP="00930025">
      <w:r>
        <w:pict>
          <v:rect id="_x0000_i1033" style="width:0;height:1.5pt" o:hralign="center" o:hrstd="t" o:hr="t" fillcolor="#a0a0a0" stroked="f"/>
        </w:pict>
      </w:r>
    </w:p>
    <w:p w:rsidR="00930025" w:rsidRPr="00930025" w:rsidRDefault="00930025" w:rsidP="00930025">
      <w:pPr>
        <w:rPr>
          <w:b/>
          <w:bCs/>
        </w:rPr>
      </w:pPr>
      <w:r w:rsidRPr="00930025">
        <w:rPr>
          <w:b/>
          <w:bCs/>
        </w:rPr>
        <w:t>Rutas Anidadas</w:t>
      </w:r>
    </w:p>
    <w:p w:rsidR="00930025" w:rsidRPr="00930025" w:rsidRDefault="00930025" w:rsidP="00930025">
      <w:proofErr w:type="spellStart"/>
      <w:r w:rsidRPr="00930025">
        <w:lastRenderedPageBreak/>
        <w:t>React</w:t>
      </w:r>
      <w:proofErr w:type="spellEnd"/>
      <w:r w:rsidRPr="00930025">
        <w:t xml:space="preserve"> </w:t>
      </w:r>
      <w:proofErr w:type="spellStart"/>
      <w:r w:rsidRPr="00930025">
        <w:t>Router</w:t>
      </w:r>
      <w:proofErr w:type="spellEnd"/>
      <w:r w:rsidRPr="00930025">
        <w:t xml:space="preserve"> permite crear rutas "hijas" o anidadas, útiles para secciones de la app con subpáginas. Por ejemplo, una sección de administración con múltiples </w:t>
      </w:r>
      <w:proofErr w:type="spellStart"/>
      <w:r w:rsidRPr="00930025">
        <w:t>subrutas</w:t>
      </w:r>
      <w:proofErr w:type="spellEnd"/>
      <w:r w:rsidRPr="00930025">
        <w:t>.</w:t>
      </w:r>
    </w:p>
    <w:p w:rsidR="00930025" w:rsidRPr="00930025" w:rsidRDefault="00930025" w:rsidP="00930025">
      <w:r w:rsidRPr="00930025">
        <w:rPr>
          <w:b/>
          <w:bCs/>
        </w:rPr>
        <w:t>Definición de rutas anidadas:</w:t>
      </w:r>
    </w:p>
    <w:p w:rsidR="00930025" w:rsidRPr="00930025" w:rsidRDefault="00930025" w:rsidP="00930025">
      <w:pPr>
        <w:rPr>
          <w:lang w:val="en-US"/>
        </w:rPr>
      </w:pPr>
      <w:r w:rsidRPr="00930025">
        <w:rPr>
          <w:lang w:val="en-US"/>
        </w:rPr>
        <w:t xml:space="preserve">import </w:t>
      </w:r>
      <w:proofErr w:type="spellStart"/>
      <w:r w:rsidRPr="00930025">
        <w:rPr>
          <w:lang w:val="en-US"/>
        </w:rPr>
        <w:t>AdminHome</w:t>
      </w:r>
      <w:proofErr w:type="spellEnd"/>
      <w:r w:rsidRPr="00930025">
        <w:rPr>
          <w:lang w:val="en-US"/>
        </w:rPr>
        <w:t xml:space="preserve"> from './pages/</w:t>
      </w:r>
      <w:proofErr w:type="spellStart"/>
      <w:r w:rsidRPr="00930025">
        <w:rPr>
          <w:lang w:val="en-US"/>
        </w:rPr>
        <w:t>AdminHome</w:t>
      </w:r>
      <w:proofErr w:type="spellEnd"/>
      <w:r w:rsidRPr="00930025">
        <w:rPr>
          <w:lang w:val="en-US"/>
        </w:rPr>
        <w:t>';</w:t>
      </w:r>
    </w:p>
    <w:p w:rsidR="00930025" w:rsidRPr="00930025" w:rsidRDefault="00930025" w:rsidP="00930025">
      <w:pPr>
        <w:rPr>
          <w:lang w:val="en-US"/>
        </w:rPr>
      </w:pPr>
      <w:r w:rsidRPr="00930025">
        <w:rPr>
          <w:lang w:val="en-US"/>
        </w:rPr>
        <w:t xml:space="preserve">import </w:t>
      </w:r>
      <w:proofErr w:type="spellStart"/>
      <w:r w:rsidRPr="00930025">
        <w:rPr>
          <w:lang w:val="en-US"/>
        </w:rPr>
        <w:t>AdminUsers</w:t>
      </w:r>
      <w:proofErr w:type="spellEnd"/>
      <w:r w:rsidRPr="00930025">
        <w:rPr>
          <w:lang w:val="en-US"/>
        </w:rPr>
        <w:t xml:space="preserve"> from './pages/</w:t>
      </w:r>
      <w:proofErr w:type="spellStart"/>
      <w:r w:rsidRPr="00930025">
        <w:rPr>
          <w:lang w:val="en-US"/>
        </w:rPr>
        <w:t>AdminUsers</w:t>
      </w:r>
      <w:proofErr w:type="spellEnd"/>
      <w:r w:rsidRPr="00930025">
        <w:rPr>
          <w:lang w:val="en-US"/>
        </w:rPr>
        <w:t>';</w:t>
      </w:r>
    </w:p>
    <w:p w:rsidR="00930025" w:rsidRPr="00930025" w:rsidRDefault="00930025" w:rsidP="00930025">
      <w:pPr>
        <w:rPr>
          <w:lang w:val="en-US"/>
        </w:rPr>
      </w:pPr>
      <w:r w:rsidRPr="00930025">
        <w:rPr>
          <w:lang w:val="en-US"/>
        </w:rPr>
        <w:t xml:space="preserve">import </w:t>
      </w:r>
      <w:proofErr w:type="spellStart"/>
      <w:r w:rsidRPr="00930025">
        <w:rPr>
          <w:lang w:val="en-US"/>
        </w:rPr>
        <w:t>AdminSettings</w:t>
      </w:r>
      <w:proofErr w:type="spellEnd"/>
      <w:r w:rsidRPr="00930025">
        <w:rPr>
          <w:lang w:val="en-US"/>
        </w:rPr>
        <w:t xml:space="preserve"> from './pages/</w:t>
      </w:r>
      <w:proofErr w:type="spellStart"/>
      <w:r w:rsidRPr="00930025">
        <w:rPr>
          <w:lang w:val="en-US"/>
        </w:rPr>
        <w:t>AdminSettings</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w:t>
      </w:r>
      <w:proofErr w:type="spellStart"/>
      <w:r w:rsidRPr="00930025">
        <w:rPr>
          <w:lang w:val="en-US"/>
        </w:rPr>
        <w:t>BrowserRouter</w:t>
      </w:r>
      <w:proofErr w:type="spellEnd"/>
      <w:r w:rsidRPr="00930025">
        <w:rPr>
          <w:lang w:val="en-US"/>
        </w:rPr>
        <w:t>&gt;</w:t>
      </w:r>
    </w:p>
    <w:p w:rsidR="00930025" w:rsidRPr="00930025" w:rsidRDefault="00930025" w:rsidP="00930025">
      <w:pPr>
        <w:rPr>
          <w:lang w:val="en-US"/>
        </w:rPr>
      </w:pPr>
      <w:r w:rsidRPr="00930025">
        <w:rPr>
          <w:lang w:val="en-US"/>
        </w:rPr>
        <w:t xml:space="preserve">      &lt;Routes&gt;</w:t>
      </w:r>
    </w:p>
    <w:p w:rsidR="00930025" w:rsidRPr="00930025" w:rsidRDefault="00930025" w:rsidP="00930025">
      <w:pPr>
        <w:rPr>
          <w:lang w:val="en-US"/>
        </w:rPr>
      </w:pPr>
      <w:r w:rsidRPr="00930025">
        <w:rPr>
          <w:lang w:val="en-US"/>
        </w:rPr>
        <w:t xml:space="preserve">        &lt;Route path="/admin" element={&lt;</w:t>
      </w:r>
      <w:proofErr w:type="spellStart"/>
      <w:r w:rsidRPr="00930025">
        <w:rPr>
          <w:lang w:val="en-US"/>
        </w:rPr>
        <w:t>LayoutAdmin</w:t>
      </w:r>
      <w:proofErr w:type="spellEnd"/>
      <w:r w:rsidRPr="00930025">
        <w:rPr>
          <w:lang w:val="en-US"/>
        </w:rPr>
        <w:t xml:space="preserve"> /&gt;}&gt;</w:t>
      </w:r>
    </w:p>
    <w:p w:rsidR="00930025" w:rsidRPr="00930025" w:rsidRDefault="00930025" w:rsidP="00930025">
      <w:pPr>
        <w:rPr>
          <w:lang w:val="en-US"/>
        </w:rPr>
      </w:pPr>
      <w:r w:rsidRPr="00930025">
        <w:rPr>
          <w:lang w:val="en-US"/>
        </w:rPr>
        <w:t xml:space="preserve">          &lt;Route index element={&lt;</w:t>
      </w:r>
      <w:proofErr w:type="spellStart"/>
      <w:r w:rsidRPr="00930025">
        <w:rPr>
          <w:lang w:val="en-US"/>
        </w:rPr>
        <w:t>AdminHome</w:t>
      </w:r>
      <w:proofErr w:type="spellEnd"/>
      <w:r w:rsidRPr="00930025">
        <w:rPr>
          <w:lang w:val="en-US"/>
        </w:rPr>
        <w:t xml:space="preserve"> /&gt;} /&gt;</w:t>
      </w:r>
    </w:p>
    <w:p w:rsidR="00930025" w:rsidRPr="00930025" w:rsidRDefault="00930025" w:rsidP="00930025">
      <w:pPr>
        <w:rPr>
          <w:lang w:val="en-US"/>
        </w:rPr>
      </w:pPr>
      <w:r w:rsidRPr="00930025">
        <w:rPr>
          <w:lang w:val="en-US"/>
        </w:rPr>
        <w:t xml:space="preserve">          &lt;Route path="users" element={&lt;</w:t>
      </w:r>
      <w:proofErr w:type="spellStart"/>
      <w:r w:rsidRPr="00930025">
        <w:rPr>
          <w:lang w:val="en-US"/>
        </w:rPr>
        <w:t>AdminUsers</w:t>
      </w:r>
      <w:proofErr w:type="spellEnd"/>
      <w:r w:rsidRPr="00930025">
        <w:rPr>
          <w:lang w:val="en-US"/>
        </w:rPr>
        <w:t xml:space="preserve"> /&gt;} /&gt;</w:t>
      </w:r>
    </w:p>
    <w:p w:rsidR="00930025" w:rsidRPr="00930025" w:rsidRDefault="00930025" w:rsidP="00930025">
      <w:pPr>
        <w:rPr>
          <w:lang w:val="en-US"/>
        </w:rPr>
      </w:pPr>
      <w:r w:rsidRPr="00930025">
        <w:rPr>
          <w:lang w:val="en-US"/>
        </w:rPr>
        <w:t xml:space="preserve">          &lt;Route path="settings" element={&lt;</w:t>
      </w:r>
      <w:proofErr w:type="spellStart"/>
      <w:r w:rsidRPr="00930025">
        <w:rPr>
          <w:lang w:val="en-US"/>
        </w:rPr>
        <w:t>AdminSettings</w:t>
      </w:r>
      <w:proofErr w:type="spellEnd"/>
      <w:r w:rsidRPr="00930025">
        <w:rPr>
          <w:lang w:val="en-US"/>
        </w:rPr>
        <w:t xml:space="preserve"> /&gt;} /&gt;</w:t>
      </w:r>
    </w:p>
    <w:p w:rsidR="00930025" w:rsidRPr="00930025" w:rsidRDefault="00930025" w:rsidP="00930025">
      <w:r w:rsidRPr="00930025">
        <w:rPr>
          <w:lang w:val="en-US"/>
        </w:rPr>
        <w:t xml:space="preserve">        </w:t>
      </w:r>
      <w:r w:rsidRPr="00930025">
        <w:t>&lt;/</w:t>
      </w:r>
      <w:proofErr w:type="spellStart"/>
      <w:r w:rsidRPr="00930025">
        <w:t>Route</w:t>
      </w:r>
      <w:proofErr w:type="spellEnd"/>
      <w:r w:rsidRPr="00930025">
        <w:t>&gt;</w:t>
      </w:r>
    </w:p>
    <w:p w:rsidR="00930025" w:rsidRPr="00930025" w:rsidRDefault="00930025" w:rsidP="00930025">
      <w:r w:rsidRPr="00930025">
        <w:t xml:space="preserve">      &lt;/</w:t>
      </w:r>
      <w:proofErr w:type="spellStart"/>
      <w:r w:rsidRPr="00930025">
        <w:t>Routes</w:t>
      </w:r>
      <w:proofErr w:type="spellEnd"/>
      <w:r w:rsidRPr="00930025">
        <w:t>&gt;</w:t>
      </w:r>
    </w:p>
    <w:p w:rsidR="00930025" w:rsidRPr="00930025" w:rsidRDefault="00930025" w:rsidP="00930025">
      <w:r w:rsidRPr="00930025">
        <w:t xml:space="preserve">    &lt;/</w:t>
      </w:r>
      <w:proofErr w:type="spellStart"/>
      <w:r w:rsidRPr="00930025">
        <w:t>BrowserRouter</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rPr>
          <w:b/>
          <w:bCs/>
        </w:rPr>
        <w:t>Explicación:</w:t>
      </w:r>
    </w:p>
    <w:p w:rsidR="00930025" w:rsidRPr="00930025" w:rsidRDefault="00930025" w:rsidP="00930025">
      <w:pPr>
        <w:numPr>
          <w:ilvl w:val="0"/>
          <w:numId w:val="18"/>
        </w:numPr>
      </w:pPr>
      <w:r w:rsidRPr="00930025">
        <w:t>&lt;</w:t>
      </w:r>
      <w:proofErr w:type="spellStart"/>
      <w:r w:rsidRPr="00930025">
        <w:t>Route</w:t>
      </w:r>
      <w:proofErr w:type="spellEnd"/>
      <w:r w:rsidRPr="00930025">
        <w:t xml:space="preserve"> </w:t>
      </w:r>
      <w:proofErr w:type="spellStart"/>
      <w:r w:rsidRPr="00930025">
        <w:t>path</w:t>
      </w:r>
      <w:proofErr w:type="spellEnd"/>
      <w:r w:rsidRPr="00930025">
        <w:t>="/</w:t>
      </w:r>
      <w:proofErr w:type="spellStart"/>
      <w:r w:rsidRPr="00930025">
        <w:t>admin</w:t>
      </w:r>
      <w:proofErr w:type="spellEnd"/>
      <w:r w:rsidRPr="00930025">
        <w:t xml:space="preserve">" </w:t>
      </w:r>
      <w:proofErr w:type="spellStart"/>
      <w:r w:rsidRPr="00930025">
        <w:t>element</w:t>
      </w:r>
      <w:proofErr w:type="spellEnd"/>
      <w:r w:rsidRPr="00930025">
        <w:t>={&lt;</w:t>
      </w:r>
      <w:proofErr w:type="spellStart"/>
      <w:r w:rsidRPr="00930025">
        <w:t>LayoutAdmin</w:t>
      </w:r>
      <w:proofErr w:type="spellEnd"/>
      <w:r w:rsidRPr="00930025">
        <w:t xml:space="preserve"> /&gt;}&gt;: Define una ruta padre /</w:t>
      </w:r>
      <w:proofErr w:type="spellStart"/>
      <w:r w:rsidRPr="00930025">
        <w:t>admin</w:t>
      </w:r>
      <w:proofErr w:type="spellEnd"/>
      <w:r w:rsidRPr="00930025">
        <w:t>.</w:t>
      </w:r>
    </w:p>
    <w:p w:rsidR="00930025" w:rsidRPr="00930025" w:rsidRDefault="00930025" w:rsidP="00930025">
      <w:pPr>
        <w:numPr>
          <w:ilvl w:val="0"/>
          <w:numId w:val="18"/>
        </w:numPr>
      </w:pPr>
      <w:r w:rsidRPr="00930025">
        <w:t xml:space="preserve">Rutas hijas: </w:t>
      </w:r>
    </w:p>
    <w:p w:rsidR="00930025" w:rsidRPr="00930025" w:rsidRDefault="00930025" w:rsidP="00930025">
      <w:pPr>
        <w:numPr>
          <w:ilvl w:val="1"/>
          <w:numId w:val="18"/>
        </w:numPr>
      </w:pPr>
      <w:r w:rsidRPr="00930025">
        <w:t>&lt;</w:t>
      </w:r>
      <w:proofErr w:type="spellStart"/>
      <w:r w:rsidRPr="00930025">
        <w:t>Route</w:t>
      </w:r>
      <w:proofErr w:type="spellEnd"/>
      <w:r w:rsidRPr="00930025">
        <w:t xml:space="preserve"> </w:t>
      </w:r>
      <w:proofErr w:type="spellStart"/>
      <w:r w:rsidRPr="00930025">
        <w:t>index</w:t>
      </w:r>
      <w:proofErr w:type="spellEnd"/>
      <w:r w:rsidRPr="00930025">
        <w:t xml:space="preserve"> </w:t>
      </w:r>
      <w:proofErr w:type="spellStart"/>
      <w:r w:rsidRPr="00930025">
        <w:t>element</w:t>
      </w:r>
      <w:proofErr w:type="spellEnd"/>
      <w:r w:rsidRPr="00930025">
        <w:t>={&lt;</w:t>
      </w:r>
      <w:proofErr w:type="spellStart"/>
      <w:r w:rsidRPr="00930025">
        <w:t>AdminHome</w:t>
      </w:r>
      <w:proofErr w:type="spellEnd"/>
      <w:r w:rsidRPr="00930025">
        <w:t xml:space="preserve"> /&gt;} /&gt;: Sin especificar </w:t>
      </w:r>
      <w:proofErr w:type="spellStart"/>
      <w:r w:rsidRPr="00930025">
        <w:t>path</w:t>
      </w:r>
      <w:proofErr w:type="spellEnd"/>
      <w:r w:rsidRPr="00930025">
        <w:t>, esta ruta será /</w:t>
      </w:r>
      <w:proofErr w:type="spellStart"/>
      <w:r w:rsidRPr="00930025">
        <w:t>admin</w:t>
      </w:r>
      <w:proofErr w:type="spellEnd"/>
      <w:r w:rsidRPr="00930025">
        <w:t xml:space="preserve"> y mostrará </w:t>
      </w:r>
      <w:proofErr w:type="spellStart"/>
      <w:r w:rsidRPr="00930025">
        <w:t>AdminHome</w:t>
      </w:r>
      <w:proofErr w:type="spellEnd"/>
      <w:r w:rsidRPr="00930025">
        <w:t xml:space="preserve">. La ruta </w:t>
      </w:r>
      <w:proofErr w:type="spellStart"/>
      <w:r w:rsidRPr="00930025">
        <w:t>index</w:t>
      </w:r>
      <w:proofErr w:type="spellEnd"/>
      <w:r w:rsidRPr="00930025">
        <w:t xml:space="preserve"> indica la ruta predeterminada del padre.</w:t>
      </w:r>
    </w:p>
    <w:p w:rsidR="00930025" w:rsidRPr="00930025" w:rsidRDefault="00930025" w:rsidP="00930025">
      <w:pPr>
        <w:numPr>
          <w:ilvl w:val="1"/>
          <w:numId w:val="18"/>
        </w:numPr>
        <w:rPr>
          <w:lang w:val="en-US"/>
        </w:rPr>
      </w:pPr>
      <w:r w:rsidRPr="00930025">
        <w:rPr>
          <w:lang w:val="en-US"/>
        </w:rPr>
        <w:t>&lt;Route path="users" element={&lt;</w:t>
      </w:r>
      <w:proofErr w:type="spellStart"/>
      <w:r w:rsidRPr="00930025">
        <w:rPr>
          <w:lang w:val="en-US"/>
        </w:rPr>
        <w:t>AdminUsers</w:t>
      </w:r>
      <w:proofErr w:type="spellEnd"/>
      <w:r w:rsidRPr="00930025">
        <w:rPr>
          <w:lang w:val="en-US"/>
        </w:rPr>
        <w:t xml:space="preserve"> /&gt;} /&gt;: Equivale a /admin/users.</w:t>
      </w:r>
    </w:p>
    <w:p w:rsidR="00930025" w:rsidRPr="00930025" w:rsidRDefault="00930025" w:rsidP="00930025">
      <w:pPr>
        <w:numPr>
          <w:ilvl w:val="1"/>
          <w:numId w:val="18"/>
        </w:numPr>
        <w:rPr>
          <w:lang w:val="en-US"/>
        </w:rPr>
      </w:pPr>
      <w:r w:rsidRPr="00930025">
        <w:rPr>
          <w:lang w:val="en-US"/>
        </w:rPr>
        <w:t>&lt;Route path="settings" element={&lt;</w:t>
      </w:r>
      <w:proofErr w:type="spellStart"/>
      <w:r w:rsidRPr="00930025">
        <w:rPr>
          <w:lang w:val="en-US"/>
        </w:rPr>
        <w:t>AdminSettings</w:t>
      </w:r>
      <w:proofErr w:type="spellEnd"/>
      <w:r w:rsidRPr="00930025">
        <w:rPr>
          <w:lang w:val="en-US"/>
        </w:rPr>
        <w:t xml:space="preserve"> /&gt;} /&gt;: Equivale a /admin/settings.</w:t>
      </w:r>
    </w:p>
    <w:p w:rsidR="00930025" w:rsidRPr="00930025" w:rsidRDefault="00930025" w:rsidP="00930025">
      <w:pPr>
        <w:rPr>
          <w:lang w:val="en-US"/>
        </w:rPr>
      </w:pPr>
      <w:proofErr w:type="spellStart"/>
      <w:r w:rsidRPr="00930025">
        <w:rPr>
          <w:b/>
          <w:bCs/>
          <w:lang w:val="en-US"/>
        </w:rPr>
        <w:t>Componente</w:t>
      </w:r>
      <w:proofErr w:type="spellEnd"/>
      <w:r w:rsidRPr="00930025">
        <w:rPr>
          <w:b/>
          <w:bCs/>
          <w:lang w:val="en-US"/>
        </w:rPr>
        <w:t xml:space="preserve"> Padre (</w:t>
      </w:r>
      <w:proofErr w:type="spellStart"/>
      <w:r w:rsidRPr="00930025">
        <w:rPr>
          <w:b/>
          <w:bCs/>
          <w:lang w:val="en-US"/>
        </w:rPr>
        <w:t>LayoutAdmin</w:t>
      </w:r>
      <w:proofErr w:type="spellEnd"/>
      <w:r w:rsidRPr="00930025">
        <w:rPr>
          <w:b/>
          <w:bCs/>
          <w:lang w:val="en-US"/>
        </w:rPr>
        <w:t>):</w:t>
      </w:r>
    </w:p>
    <w:p w:rsidR="00930025" w:rsidRPr="00930025" w:rsidRDefault="00930025" w:rsidP="00930025">
      <w:pPr>
        <w:rPr>
          <w:lang w:val="en-US"/>
        </w:rPr>
      </w:pPr>
      <w:r w:rsidRPr="00930025">
        <w:rPr>
          <w:lang w:val="en-US"/>
        </w:rPr>
        <w:t>import { Outlet, Link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lastRenderedPageBreak/>
        <w:t xml:space="preserve">function </w:t>
      </w:r>
      <w:proofErr w:type="spellStart"/>
      <w:r w:rsidRPr="00930025">
        <w:rPr>
          <w:lang w:val="en-US"/>
        </w:rPr>
        <w:t>LayoutAdmin</w:t>
      </w:r>
      <w:proofErr w:type="spellEnd"/>
      <w:r w:rsidRPr="00930025">
        <w:rPr>
          <w:lang w:val="en-US"/>
        </w:rPr>
        <w:t>()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&lt;h1&gt;Panel de Administración&lt;/h1&gt;</w:t>
      </w:r>
    </w:p>
    <w:p w:rsidR="00930025" w:rsidRPr="00930025" w:rsidRDefault="00930025" w:rsidP="00930025">
      <w:pPr>
        <w:rPr>
          <w:lang w:val="en-US"/>
        </w:rPr>
      </w:pPr>
      <w:r w:rsidRPr="00930025">
        <w:rPr>
          <w:lang w:val="en-US"/>
        </w:rPr>
        <w:t xml:space="preserve">      &lt;nav&gt;</w:t>
      </w:r>
    </w:p>
    <w:p w:rsidR="00930025" w:rsidRPr="00930025" w:rsidRDefault="00930025" w:rsidP="00930025">
      <w:pPr>
        <w:rPr>
          <w:lang w:val="en-US"/>
        </w:rPr>
      </w:pPr>
      <w:r w:rsidRPr="00930025">
        <w:rPr>
          <w:lang w:val="en-US"/>
        </w:rPr>
        <w:t xml:space="preserve">        &lt;Link to="/admin"&gt;</w:t>
      </w:r>
      <w:proofErr w:type="spellStart"/>
      <w:r w:rsidRPr="00930025">
        <w:rPr>
          <w:lang w:val="en-US"/>
        </w:rPr>
        <w:t>Inicio</w:t>
      </w:r>
      <w:proofErr w:type="spellEnd"/>
      <w:r w:rsidRPr="00930025">
        <w:rPr>
          <w:lang w:val="en-US"/>
        </w:rPr>
        <w:t>&lt;/Link&gt;</w:t>
      </w:r>
    </w:p>
    <w:p w:rsidR="00930025" w:rsidRPr="00930025" w:rsidRDefault="00930025" w:rsidP="00930025">
      <w:pPr>
        <w:rPr>
          <w:lang w:val="en-US"/>
        </w:rPr>
      </w:pPr>
      <w:r w:rsidRPr="00930025">
        <w:rPr>
          <w:lang w:val="en-US"/>
        </w:rPr>
        <w:t xml:space="preserve">        &lt;Link to="/admin/users"&gt;</w:t>
      </w:r>
      <w:proofErr w:type="spellStart"/>
      <w:r w:rsidRPr="00930025">
        <w:rPr>
          <w:lang w:val="en-US"/>
        </w:rPr>
        <w:t>Usuarios</w:t>
      </w:r>
      <w:proofErr w:type="spellEnd"/>
      <w:r w:rsidRPr="00930025">
        <w:rPr>
          <w:lang w:val="en-US"/>
        </w:rPr>
        <w:t>&lt;/Link&gt;</w:t>
      </w:r>
    </w:p>
    <w:p w:rsidR="00930025" w:rsidRPr="00930025" w:rsidRDefault="00930025" w:rsidP="00930025">
      <w:pPr>
        <w:rPr>
          <w:lang w:val="en-US"/>
        </w:rPr>
      </w:pPr>
      <w:r w:rsidRPr="00930025">
        <w:rPr>
          <w:lang w:val="en-US"/>
        </w:rPr>
        <w:t xml:space="preserve">        &lt;Link to="/admin/settings"&gt;</w:t>
      </w:r>
      <w:proofErr w:type="spellStart"/>
      <w:r w:rsidRPr="00930025">
        <w:rPr>
          <w:lang w:val="en-US"/>
        </w:rPr>
        <w:t>Configuración</w:t>
      </w:r>
      <w:proofErr w:type="spellEnd"/>
      <w:r w:rsidRPr="00930025">
        <w:rPr>
          <w:lang w:val="en-US"/>
        </w:rPr>
        <w:t>&lt;/Link&gt;</w:t>
      </w:r>
    </w:p>
    <w:p w:rsidR="00930025" w:rsidRPr="00930025" w:rsidRDefault="00930025" w:rsidP="00930025">
      <w:r w:rsidRPr="00930025">
        <w:rPr>
          <w:lang w:val="en-US"/>
        </w:rPr>
        <w:t xml:space="preserve">      </w:t>
      </w:r>
      <w:r w:rsidRPr="00930025">
        <w:t>&lt;/</w:t>
      </w:r>
      <w:proofErr w:type="spellStart"/>
      <w:r w:rsidRPr="00930025">
        <w:t>nav</w:t>
      </w:r>
      <w:proofErr w:type="spellEnd"/>
      <w:r w:rsidRPr="00930025">
        <w:t>&gt;</w:t>
      </w:r>
    </w:p>
    <w:p w:rsidR="00930025" w:rsidRPr="00930025" w:rsidRDefault="00930025" w:rsidP="00930025">
      <w:r w:rsidRPr="00930025">
        <w:t xml:space="preserve">      &lt;</w:t>
      </w:r>
      <w:proofErr w:type="spellStart"/>
      <w:r w:rsidRPr="00930025">
        <w:t>hr</w:t>
      </w:r>
      <w:proofErr w:type="spellEnd"/>
      <w:r w:rsidRPr="00930025">
        <w:t xml:space="preserve"> /&gt;</w:t>
      </w:r>
    </w:p>
    <w:p w:rsidR="00930025" w:rsidRPr="00930025" w:rsidRDefault="00930025" w:rsidP="00930025">
      <w:r w:rsidRPr="00930025">
        <w:t xml:space="preserve">      {/* Outlet es el "</w:t>
      </w:r>
      <w:proofErr w:type="spellStart"/>
      <w:r w:rsidRPr="00930025">
        <w:t>placeholder</w:t>
      </w:r>
      <w:proofErr w:type="spellEnd"/>
      <w:r w:rsidRPr="00930025">
        <w:t>" donde se renderizan las rutas hijas */}</w:t>
      </w:r>
    </w:p>
    <w:p w:rsidR="00930025" w:rsidRPr="00930025" w:rsidRDefault="00930025" w:rsidP="00930025">
      <w:pPr>
        <w:rPr>
          <w:lang w:val="en-US"/>
        </w:rPr>
      </w:pPr>
      <w:r w:rsidRPr="00930025">
        <w:t xml:space="preserve">      </w:t>
      </w:r>
      <w:r w:rsidRPr="00930025">
        <w:rPr>
          <w:lang w:val="en-US"/>
        </w:rPr>
        <w:t>&lt;Outlet /&gt;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export default </w:t>
      </w:r>
      <w:proofErr w:type="spellStart"/>
      <w:r w:rsidRPr="00930025">
        <w:rPr>
          <w:lang w:val="en-US"/>
        </w:rPr>
        <w:t>LayoutAdmin</w:t>
      </w:r>
      <w:proofErr w:type="spellEnd"/>
      <w:r w:rsidRPr="00930025">
        <w:rPr>
          <w:lang w:val="en-US"/>
        </w:rPr>
        <w:t>;</w:t>
      </w:r>
    </w:p>
    <w:p w:rsidR="00930025" w:rsidRPr="00930025" w:rsidRDefault="00930025" w:rsidP="00930025">
      <w:pPr>
        <w:numPr>
          <w:ilvl w:val="0"/>
          <w:numId w:val="19"/>
        </w:numPr>
      </w:pPr>
      <w:r w:rsidRPr="00930025">
        <w:t>&lt;Outlet&gt; renderiza el componente de la ruta hija que coincida con la URL actual.</w:t>
      </w:r>
    </w:p>
    <w:p w:rsidR="00930025" w:rsidRPr="00930025" w:rsidRDefault="00930025" w:rsidP="00930025">
      <w:pPr>
        <w:numPr>
          <w:ilvl w:val="0"/>
          <w:numId w:val="19"/>
        </w:numPr>
      </w:pPr>
      <w:r w:rsidRPr="00930025">
        <w:t>Si la URL es /</w:t>
      </w:r>
      <w:proofErr w:type="spellStart"/>
      <w:r w:rsidRPr="00930025">
        <w:t>admin</w:t>
      </w:r>
      <w:proofErr w:type="spellEnd"/>
      <w:r w:rsidRPr="00930025">
        <w:t xml:space="preserve">, se mostrará </w:t>
      </w:r>
      <w:proofErr w:type="spellStart"/>
      <w:r w:rsidRPr="00930025">
        <w:t>AdminHome</w:t>
      </w:r>
      <w:proofErr w:type="spellEnd"/>
      <w:r w:rsidRPr="00930025">
        <w:t>.</w:t>
      </w:r>
    </w:p>
    <w:p w:rsidR="00930025" w:rsidRPr="00930025" w:rsidRDefault="00930025" w:rsidP="00930025">
      <w:pPr>
        <w:numPr>
          <w:ilvl w:val="0"/>
          <w:numId w:val="19"/>
        </w:numPr>
      </w:pPr>
      <w:r w:rsidRPr="00930025">
        <w:t>Si la URL es /</w:t>
      </w:r>
      <w:proofErr w:type="spellStart"/>
      <w:r w:rsidRPr="00930025">
        <w:t>admin</w:t>
      </w:r>
      <w:proofErr w:type="spellEnd"/>
      <w:r w:rsidRPr="00930025">
        <w:t>/</w:t>
      </w:r>
      <w:proofErr w:type="spellStart"/>
      <w:r w:rsidRPr="00930025">
        <w:t>users</w:t>
      </w:r>
      <w:proofErr w:type="spellEnd"/>
      <w:r w:rsidRPr="00930025">
        <w:t xml:space="preserve">, se mostrará </w:t>
      </w:r>
      <w:proofErr w:type="spellStart"/>
      <w:r w:rsidRPr="00930025">
        <w:t>AdminUsers</w:t>
      </w:r>
      <w:proofErr w:type="spellEnd"/>
      <w:r w:rsidRPr="00930025">
        <w:t xml:space="preserve"> en el &lt;Outlet&gt;.</w:t>
      </w:r>
    </w:p>
    <w:p w:rsidR="00930025" w:rsidRPr="00930025" w:rsidRDefault="00000000" w:rsidP="00930025">
      <w:r>
        <w:pict>
          <v:rect id="_x0000_i1034" style="width:0;height:1.5pt" o:hralign="center" o:hrstd="t" o:hr="t" fillcolor="#a0a0a0" stroked="f"/>
        </w:pict>
      </w:r>
    </w:p>
    <w:p w:rsidR="00930025" w:rsidRPr="00930025" w:rsidRDefault="00930025" w:rsidP="00930025">
      <w:pPr>
        <w:rPr>
          <w:b/>
          <w:bCs/>
        </w:rPr>
      </w:pPr>
      <w:r w:rsidRPr="00930025">
        <w:rPr>
          <w:b/>
          <w:bCs/>
        </w:rPr>
        <w:t>Navegación Programática</w:t>
      </w:r>
    </w:p>
    <w:p w:rsidR="00930025" w:rsidRPr="00930025" w:rsidRDefault="00930025" w:rsidP="00930025">
      <w:r w:rsidRPr="00930025">
        <w:t>Además de &lt;Link&gt; y &lt;</w:t>
      </w:r>
      <w:proofErr w:type="spellStart"/>
      <w:r w:rsidRPr="00930025">
        <w:t>NavLink</w:t>
      </w:r>
      <w:proofErr w:type="spellEnd"/>
      <w:r w:rsidRPr="00930025">
        <w:t xml:space="preserve">&gt;, puedes navegar programáticamente usando el Hook </w:t>
      </w:r>
      <w:proofErr w:type="spellStart"/>
      <w:r w:rsidRPr="00930025">
        <w:t>useNavigate</w:t>
      </w:r>
      <w:proofErr w:type="spellEnd"/>
      <w:r w:rsidRPr="00930025">
        <w:t>().</w:t>
      </w:r>
    </w:p>
    <w:p w:rsidR="00930025" w:rsidRPr="00930025" w:rsidRDefault="00930025" w:rsidP="00930025">
      <w:pPr>
        <w:rPr>
          <w:lang w:val="en-US"/>
        </w:rPr>
      </w:pPr>
      <w:r w:rsidRPr="00930025">
        <w:rPr>
          <w:lang w:val="en-US"/>
        </w:rPr>
        <w:t xml:space="preserve">import { </w:t>
      </w:r>
      <w:proofErr w:type="spellStart"/>
      <w:r w:rsidRPr="00930025">
        <w:rPr>
          <w:lang w:val="en-US"/>
        </w:rPr>
        <w:t>useNavigate</w:t>
      </w:r>
      <w:proofErr w:type="spellEnd"/>
      <w:r w:rsidRPr="00930025">
        <w:rPr>
          <w:lang w:val="en-US"/>
        </w:rPr>
        <w:t xml:space="preserve"> } from 'react-router-</w:t>
      </w:r>
      <w:proofErr w:type="spellStart"/>
      <w:r w:rsidRPr="00930025">
        <w:rPr>
          <w:lang w:val="en-US"/>
        </w:rPr>
        <w:t>dom</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MiComponente</w:t>
      </w:r>
      <w:proofErr w:type="spellEnd"/>
      <w:r w:rsidRPr="00930025">
        <w:rPr>
          <w:lang w:val="en-US"/>
        </w:rPr>
        <w:t>() {</w:t>
      </w:r>
    </w:p>
    <w:p w:rsidR="00930025" w:rsidRPr="00930025" w:rsidRDefault="00930025" w:rsidP="00930025">
      <w:pPr>
        <w:rPr>
          <w:lang w:val="en-US"/>
        </w:rPr>
      </w:pPr>
      <w:r w:rsidRPr="00930025">
        <w:rPr>
          <w:lang w:val="en-US"/>
        </w:rPr>
        <w:t xml:space="preserve">  const navigate = </w:t>
      </w:r>
      <w:proofErr w:type="spellStart"/>
      <w:r w:rsidRPr="00930025">
        <w:rPr>
          <w:lang w:val="en-US"/>
        </w:rPr>
        <w:t>useNavigate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irAAbout</w:t>
      </w:r>
      <w:proofErr w:type="spellEnd"/>
      <w:r w:rsidRPr="00930025">
        <w:rPr>
          <w:lang w:val="en-US"/>
        </w:rPr>
        <w:t xml:space="preserve"> = () =&gt; {</w:t>
      </w:r>
    </w:p>
    <w:p w:rsidR="00930025" w:rsidRPr="00930025" w:rsidRDefault="00930025" w:rsidP="00930025">
      <w:pPr>
        <w:rPr>
          <w:lang w:val="en-US"/>
        </w:rPr>
      </w:pPr>
      <w:r w:rsidRPr="00930025">
        <w:rPr>
          <w:lang w:val="en-US"/>
        </w:rPr>
        <w:t xml:space="preserve">    navigate('/about');</w:t>
      </w:r>
    </w:p>
    <w:p w:rsidR="00930025" w:rsidRPr="00930025" w:rsidRDefault="00930025" w:rsidP="00930025">
      <w:pPr>
        <w:rPr>
          <w:lang w:val="en-US"/>
        </w:rPr>
      </w:pPr>
      <w:r w:rsidRPr="00930025">
        <w:rPr>
          <w:lang w:val="en-US"/>
        </w:rPr>
        <w:lastRenderedPageBreak/>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&lt;button </w:t>
      </w:r>
      <w:proofErr w:type="spellStart"/>
      <w:r w:rsidRPr="00930025">
        <w:rPr>
          <w:lang w:val="en-US"/>
        </w:rPr>
        <w:t>onClick</w:t>
      </w:r>
      <w:proofErr w:type="spellEnd"/>
      <w:r w:rsidRPr="00930025">
        <w:rPr>
          <w:lang w:val="en-US"/>
        </w:rPr>
        <w:t>={</w:t>
      </w:r>
      <w:proofErr w:type="spellStart"/>
      <w:r w:rsidRPr="00930025">
        <w:rPr>
          <w:lang w:val="en-US"/>
        </w:rPr>
        <w:t>irAAbout</w:t>
      </w:r>
      <w:proofErr w:type="spellEnd"/>
      <w:r w:rsidRPr="00930025">
        <w:rPr>
          <w:lang w:val="en-US"/>
        </w:rPr>
        <w:t>}&gt;</w:t>
      </w:r>
      <w:proofErr w:type="spellStart"/>
      <w:r w:rsidRPr="00930025">
        <w:rPr>
          <w:lang w:val="en-US"/>
        </w:rPr>
        <w:t>Ir</w:t>
      </w:r>
      <w:proofErr w:type="spellEnd"/>
      <w:r w:rsidRPr="00930025">
        <w:rPr>
          <w:lang w:val="en-US"/>
        </w:rPr>
        <w:t xml:space="preserve"> a About&lt;/button&gt;;</w:t>
      </w:r>
    </w:p>
    <w:p w:rsidR="00930025" w:rsidRPr="00930025" w:rsidRDefault="00930025" w:rsidP="00930025">
      <w:r w:rsidRPr="00930025">
        <w:t>}</w:t>
      </w:r>
    </w:p>
    <w:p w:rsidR="00930025" w:rsidRPr="00930025" w:rsidRDefault="00930025" w:rsidP="00930025">
      <w:pPr>
        <w:numPr>
          <w:ilvl w:val="0"/>
          <w:numId w:val="20"/>
        </w:numPr>
      </w:pPr>
      <w:proofErr w:type="spellStart"/>
      <w:r w:rsidRPr="00930025">
        <w:t>useNavigate</w:t>
      </w:r>
      <w:proofErr w:type="spellEnd"/>
      <w:r w:rsidRPr="00930025">
        <w:t xml:space="preserve"> devuelve una función que permite cambiar la ruta imperativamente.</w:t>
      </w:r>
    </w:p>
    <w:p w:rsidR="00930025" w:rsidRPr="00930025" w:rsidRDefault="00930025" w:rsidP="00930025">
      <w:pPr>
        <w:numPr>
          <w:ilvl w:val="0"/>
          <w:numId w:val="20"/>
        </w:numPr>
      </w:pPr>
      <w:r w:rsidRPr="00930025">
        <w:t>Esto es útil, por ejemplo, después de guardar datos en un formulario, se puede redirigir al usuario a otra página.</w:t>
      </w:r>
    </w:p>
    <w:p w:rsidR="00930025" w:rsidRPr="00930025" w:rsidRDefault="00000000" w:rsidP="00930025">
      <w:r>
        <w:pict>
          <v:rect id="_x0000_i1035" style="width:0;height:1.5pt" o:hralign="center" o:hrstd="t" o:hr="t" fillcolor="#a0a0a0" stroked="f"/>
        </w:pict>
      </w:r>
    </w:p>
    <w:p w:rsidR="00930025" w:rsidRPr="00930025" w:rsidRDefault="00930025" w:rsidP="00930025">
      <w:pPr>
        <w:rPr>
          <w:b/>
          <w:bCs/>
        </w:rPr>
      </w:pPr>
      <w:r w:rsidRPr="00930025">
        <w:rPr>
          <w:b/>
          <w:bCs/>
        </w:rPr>
        <w:t>Redirecciones y Rutas Inexistentes</w:t>
      </w:r>
    </w:p>
    <w:p w:rsidR="00930025" w:rsidRPr="00930025" w:rsidRDefault="00930025" w:rsidP="00930025">
      <w:r w:rsidRPr="00930025">
        <w:rPr>
          <w:b/>
          <w:bCs/>
        </w:rPr>
        <w:t>Redirecciones:</w:t>
      </w:r>
      <w:r w:rsidRPr="00930025">
        <w:br/>
        <w:t xml:space="preserve">Para redirigir se puede usar </w:t>
      </w:r>
      <w:proofErr w:type="spellStart"/>
      <w:r w:rsidRPr="00930025">
        <w:t>navigate</w:t>
      </w:r>
      <w:proofErr w:type="spellEnd"/>
      <w:r w:rsidRPr="00930025">
        <w:t xml:space="preserve"> dentro de un efecto (useEffect) o como respuesta a una acción del usuario.</w:t>
      </w:r>
    </w:p>
    <w:p w:rsidR="00930025" w:rsidRPr="00930025" w:rsidRDefault="00930025" w:rsidP="00930025">
      <w:r w:rsidRPr="00930025">
        <w:rPr>
          <w:b/>
          <w:bCs/>
        </w:rPr>
        <w:t>Rutas inexistentes (404):</w:t>
      </w:r>
      <w:r w:rsidRPr="00930025">
        <w:br/>
        <w:t>Es común definir una ruta "catch-</w:t>
      </w:r>
      <w:proofErr w:type="spellStart"/>
      <w:r w:rsidRPr="00930025">
        <w:t>all</w:t>
      </w:r>
      <w:proofErr w:type="spellEnd"/>
      <w:r w:rsidRPr="00930025">
        <w:t xml:space="preserve">" para manejar </w:t>
      </w:r>
      <w:proofErr w:type="spellStart"/>
      <w:r w:rsidRPr="00930025">
        <w:t>URLs</w:t>
      </w:r>
      <w:proofErr w:type="spellEnd"/>
      <w:r w:rsidRPr="00930025">
        <w:t xml:space="preserve"> desconocidas:</w:t>
      </w:r>
    </w:p>
    <w:p w:rsidR="00930025" w:rsidRPr="00930025" w:rsidRDefault="00930025" w:rsidP="00930025">
      <w:pPr>
        <w:rPr>
          <w:lang w:val="en-US"/>
        </w:rPr>
      </w:pPr>
      <w:r w:rsidRPr="00930025">
        <w:rPr>
          <w:lang w:val="en-US"/>
        </w:rPr>
        <w:t>&lt;Routes&gt;</w:t>
      </w:r>
    </w:p>
    <w:p w:rsidR="00930025" w:rsidRPr="00930025" w:rsidRDefault="00930025" w:rsidP="00930025">
      <w:pPr>
        <w:rPr>
          <w:lang w:val="en-US"/>
        </w:rPr>
      </w:pPr>
      <w:r w:rsidRPr="00930025">
        <w:rPr>
          <w:lang w:val="en-US"/>
        </w:rPr>
        <w:t xml:space="preserve">  &lt;Route path="/" element={&lt;Home /&gt;} /&gt;</w:t>
      </w:r>
    </w:p>
    <w:p w:rsidR="00930025" w:rsidRPr="00930025" w:rsidRDefault="00930025" w:rsidP="00930025">
      <w:pPr>
        <w:rPr>
          <w:lang w:val="en-US"/>
        </w:rPr>
      </w:pPr>
      <w:r w:rsidRPr="00930025">
        <w:rPr>
          <w:lang w:val="en-US"/>
        </w:rPr>
        <w:t xml:space="preserve">  &lt;Route path="/about" element={&lt;About /&gt;} /&gt;</w:t>
      </w:r>
    </w:p>
    <w:p w:rsidR="00930025" w:rsidRPr="00930025" w:rsidRDefault="00930025" w:rsidP="00930025">
      <w:pPr>
        <w:rPr>
          <w:lang w:val="en-US"/>
        </w:rPr>
      </w:pPr>
      <w:r w:rsidRPr="00930025">
        <w:rPr>
          <w:lang w:val="en-US"/>
        </w:rPr>
        <w:t xml:space="preserve">  &lt;Route path="*" element={&lt;</w:t>
      </w:r>
      <w:proofErr w:type="spellStart"/>
      <w:r w:rsidRPr="00930025">
        <w:rPr>
          <w:lang w:val="en-US"/>
        </w:rPr>
        <w:t>NotFound</w:t>
      </w:r>
      <w:proofErr w:type="spellEnd"/>
      <w:r w:rsidRPr="00930025">
        <w:rPr>
          <w:lang w:val="en-US"/>
        </w:rPr>
        <w:t xml:space="preserve"> /&gt;} /&gt; </w:t>
      </w:r>
    </w:p>
    <w:p w:rsidR="00930025" w:rsidRPr="00930025" w:rsidRDefault="00930025" w:rsidP="00930025">
      <w:pPr>
        <w:rPr>
          <w:lang w:val="en-US"/>
        </w:rPr>
      </w:pPr>
      <w:r w:rsidRPr="00930025">
        <w:rPr>
          <w:lang w:val="en-US"/>
        </w:rPr>
        <w:t>&lt;/Routes&gt;</w:t>
      </w:r>
    </w:p>
    <w:p w:rsidR="00930025" w:rsidRPr="00930025" w:rsidRDefault="00930025" w:rsidP="00930025">
      <w:pPr>
        <w:numPr>
          <w:ilvl w:val="0"/>
          <w:numId w:val="21"/>
        </w:numPr>
      </w:pPr>
      <w:proofErr w:type="spellStart"/>
      <w:r w:rsidRPr="00930025">
        <w:t>path</w:t>
      </w:r>
      <w:proofErr w:type="spellEnd"/>
      <w:r w:rsidRPr="00930025">
        <w:t xml:space="preserve">="*" atrapa cualquier ruta no definida, mostrando </w:t>
      </w:r>
      <w:proofErr w:type="spellStart"/>
      <w:r w:rsidRPr="00930025">
        <w:t>NotFound</w:t>
      </w:r>
      <w:proofErr w:type="spellEnd"/>
      <w:r w:rsidRPr="00930025">
        <w:t>.</w:t>
      </w:r>
    </w:p>
    <w:p w:rsidR="00930025" w:rsidRPr="00930025" w:rsidRDefault="00000000" w:rsidP="00930025">
      <w:r>
        <w:pict>
          <v:rect id="_x0000_i1036" style="width:0;height:1.5pt" o:hralign="center" o:hrstd="t" o:hr="t" fillcolor="#a0a0a0" stroked="f"/>
        </w:pict>
      </w:r>
    </w:p>
    <w:p w:rsidR="00930025" w:rsidRPr="00930025" w:rsidRDefault="00930025" w:rsidP="00930025">
      <w:pPr>
        <w:rPr>
          <w:b/>
          <w:bCs/>
        </w:rPr>
      </w:pPr>
      <w:r w:rsidRPr="00930025">
        <w:rPr>
          <w:b/>
          <w:bCs/>
        </w:rPr>
        <w:t xml:space="preserve">Buenas Prácticas con </w:t>
      </w:r>
      <w:proofErr w:type="spellStart"/>
      <w:r w:rsidRPr="00930025">
        <w:rPr>
          <w:b/>
          <w:bCs/>
        </w:rPr>
        <w:t>React</w:t>
      </w:r>
      <w:proofErr w:type="spellEnd"/>
      <w:r w:rsidRPr="00930025">
        <w:rPr>
          <w:b/>
          <w:bCs/>
        </w:rPr>
        <w:t xml:space="preserve"> </w:t>
      </w:r>
      <w:proofErr w:type="spellStart"/>
      <w:r w:rsidRPr="00930025">
        <w:rPr>
          <w:b/>
          <w:bCs/>
        </w:rPr>
        <w:t>Router</w:t>
      </w:r>
      <w:proofErr w:type="spellEnd"/>
    </w:p>
    <w:p w:rsidR="00930025" w:rsidRPr="00930025" w:rsidRDefault="00930025" w:rsidP="00930025">
      <w:pPr>
        <w:numPr>
          <w:ilvl w:val="0"/>
          <w:numId w:val="22"/>
        </w:numPr>
      </w:pPr>
      <w:r w:rsidRPr="00930025">
        <w:rPr>
          <w:b/>
          <w:bCs/>
        </w:rPr>
        <w:t>Organizar las rutas en un solo archivo</w:t>
      </w:r>
      <w:r w:rsidRPr="00930025">
        <w:t>: Muchos proyectos separan la definición de rutas en un archivo dedicado para facilitar el mantenimiento.</w:t>
      </w:r>
    </w:p>
    <w:p w:rsidR="00930025" w:rsidRPr="00930025" w:rsidRDefault="00930025" w:rsidP="00930025">
      <w:pPr>
        <w:numPr>
          <w:ilvl w:val="0"/>
          <w:numId w:val="22"/>
        </w:numPr>
      </w:pPr>
      <w:r w:rsidRPr="00930025">
        <w:rPr>
          <w:b/>
          <w:bCs/>
        </w:rPr>
        <w:t>Cargas Dinámicas (</w:t>
      </w:r>
      <w:proofErr w:type="spellStart"/>
      <w:r w:rsidRPr="00930025">
        <w:rPr>
          <w:b/>
          <w:bCs/>
        </w:rPr>
        <w:t>Code</w:t>
      </w:r>
      <w:proofErr w:type="spellEnd"/>
      <w:r w:rsidRPr="00930025">
        <w:rPr>
          <w:b/>
          <w:bCs/>
        </w:rPr>
        <w:t xml:space="preserve"> </w:t>
      </w:r>
      <w:proofErr w:type="spellStart"/>
      <w:r w:rsidRPr="00930025">
        <w:rPr>
          <w:b/>
          <w:bCs/>
        </w:rPr>
        <w:t>Splitting</w:t>
      </w:r>
      <w:proofErr w:type="spellEnd"/>
      <w:r w:rsidRPr="00930025">
        <w:rPr>
          <w:b/>
          <w:bCs/>
        </w:rPr>
        <w:t>)</w:t>
      </w:r>
      <w:r w:rsidRPr="00930025">
        <w:t xml:space="preserve">: Puedes usar </w:t>
      </w:r>
      <w:proofErr w:type="spellStart"/>
      <w:r w:rsidRPr="00930025">
        <w:t>React.lazy</w:t>
      </w:r>
      <w:proofErr w:type="spellEnd"/>
      <w:r w:rsidRPr="00930025">
        <w:t xml:space="preserve"> y Suspense para cargar componentes de rutas bajo demanda, mejorando el performance.</w:t>
      </w:r>
    </w:p>
    <w:p w:rsidR="00930025" w:rsidRPr="00930025" w:rsidRDefault="00930025" w:rsidP="00930025">
      <w:pPr>
        <w:numPr>
          <w:ilvl w:val="0"/>
          <w:numId w:val="22"/>
        </w:numPr>
      </w:pPr>
      <w:r w:rsidRPr="00930025">
        <w:rPr>
          <w:b/>
          <w:bCs/>
        </w:rPr>
        <w:t>Protección de Rutas</w:t>
      </w:r>
      <w:r w:rsidRPr="00930025">
        <w:t xml:space="preserve">: Para restringir acceso a ciertas páginas (por ejemplo, panel de administración solo para usuarios </w:t>
      </w:r>
      <w:proofErr w:type="spellStart"/>
      <w:r w:rsidRPr="00930025">
        <w:t>logueados</w:t>
      </w:r>
      <w:proofErr w:type="spellEnd"/>
      <w:r w:rsidRPr="00930025">
        <w:t>), puedes crear rutas protegidas que verifiquen la autenticación antes de renderizar el componente.</w:t>
      </w:r>
    </w:p>
    <w:p w:rsidR="00930025" w:rsidRPr="00930025" w:rsidRDefault="00930025" w:rsidP="00930025">
      <w:pPr>
        <w:numPr>
          <w:ilvl w:val="0"/>
          <w:numId w:val="22"/>
        </w:numPr>
      </w:pPr>
      <w:r w:rsidRPr="00930025">
        <w:rPr>
          <w:b/>
          <w:bCs/>
        </w:rPr>
        <w:t xml:space="preserve">Usar </w:t>
      </w:r>
      <w:proofErr w:type="spellStart"/>
      <w:r w:rsidRPr="00930025">
        <w:rPr>
          <w:b/>
          <w:bCs/>
        </w:rPr>
        <w:t>NavLink</w:t>
      </w:r>
      <w:proofErr w:type="spellEnd"/>
      <w:r w:rsidRPr="00930025">
        <w:rPr>
          <w:b/>
          <w:bCs/>
        </w:rPr>
        <w:t xml:space="preserve"> para mejorar la navegación</w:t>
      </w:r>
      <w:r w:rsidRPr="00930025">
        <w:t>: Mostrar enlaces activos ayuda a la usabilidad.</w:t>
      </w:r>
    </w:p>
    <w:p w:rsidR="00930025" w:rsidRPr="00930025" w:rsidRDefault="00000000" w:rsidP="00930025">
      <w:r>
        <w:pict>
          <v:rect id="_x0000_i1037" style="width:0;height:1.5pt" o:hralign="center" o:hrstd="t" o:hr="t" fillcolor="#a0a0a0" stroked="f"/>
        </w:pict>
      </w:r>
    </w:p>
    <w:p w:rsidR="00930025" w:rsidRPr="00930025" w:rsidRDefault="00930025" w:rsidP="00930025">
      <w:pPr>
        <w:rPr>
          <w:b/>
          <w:bCs/>
        </w:rPr>
      </w:pPr>
      <w:r w:rsidRPr="00930025">
        <w:rPr>
          <w:b/>
          <w:bCs/>
        </w:rPr>
        <w:t>Ejercicio Propuesto</w:t>
      </w:r>
    </w:p>
    <w:p w:rsidR="00930025" w:rsidRPr="00930025" w:rsidRDefault="00930025" w:rsidP="00930025">
      <w:pPr>
        <w:numPr>
          <w:ilvl w:val="0"/>
          <w:numId w:val="23"/>
        </w:numPr>
      </w:pPr>
      <w:r w:rsidRPr="00930025">
        <w:t>Crea una aplicación con las siguientes rutas:</w:t>
      </w:r>
    </w:p>
    <w:p w:rsidR="00930025" w:rsidRPr="00930025" w:rsidRDefault="00930025" w:rsidP="00930025">
      <w:pPr>
        <w:numPr>
          <w:ilvl w:val="1"/>
          <w:numId w:val="23"/>
        </w:numPr>
      </w:pPr>
      <w:r w:rsidRPr="00930025">
        <w:lastRenderedPageBreak/>
        <w:t>/: Muestra un componente Home.</w:t>
      </w:r>
    </w:p>
    <w:p w:rsidR="00930025" w:rsidRPr="00930025" w:rsidRDefault="00930025" w:rsidP="00930025">
      <w:pPr>
        <w:numPr>
          <w:ilvl w:val="1"/>
          <w:numId w:val="23"/>
        </w:numPr>
      </w:pPr>
      <w:r w:rsidRPr="00930025">
        <w:t>/</w:t>
      </w:r>
      <w:proofErr w:type="spellStart"/>
      <w:r w:rsidRPr="00930025">
        <w:t>about</w:t>
      </w:r>
      <w:proofErr w:type="spellEnd"/>
      <w:r w:rsidRPr="00930025">
        <w:t xml:space="preserve">: Muestra un componente </w:t>
      </w:r>
      <w:proofErr w:type="spellStart"/>
      <w:r w:rsidRPr="00930025">
        <w:t>About</w:t>
      </w:r>
      <w:proofErr w:type="spellEnd"/>
      <w:r w:rsidRPr="00930025">
        <w:t>.</w:t>
      </w:r>
    </w:p>
    <w:p w:rsidR="00930025" w:rsidRPr="00930025" w:rsidRDefault="00930025" w:rsidP="00930025">
      <w:pPr>
        <w:numPr>
          <w:ilvl w:val="1"/>
          <w:numId w:val="23"/>
        </w:numPr>
      </w:pPr>
      <w:r w:rsidRPr="00930025">
        <w:t>/</w:t>
      </w:r>
      <w:proofErr w:type="spellStart"/>
      <w:r w:rsidRPr="00930025">
        <w:t>users</w:t>
      </w:r>
      <w:proofErr w:type="spellEnd"/>
      <w:r w:rsidRPr="00930025">
        <w:t xml:space="preserve">/:id: Muestra un componente </w:t>
      </w:r>
      <w:proofErr w:type="spellStart"/>
      <w:r w:rsidRPr="00930025">
        <w:t>UserDetail</w:t>
      </w:r>
      <w:proofErr w:type="spellEnd"/>
      <w:r w:rsidRPr="00930025">
        <w:t xml:space="preserve"> que cargue datos de un usuario basado en el ID de la URL y los muestre.</w:t>
      </w:r>
    </w:p>
    <w:p w:rsidR="00930025" w:rsidRPr="00930025" w:rsidRDefault="00930025" w:rsidP="00930025">
      <w:pPr>
        <w:numPr>
          <w:ilvl w:val="0"/>
          <w:numId w:val="23"/>
        </w:numPr>
      </w:pPr>
      <w:r w:rsidRPr="00930025">
        <w:t>Añade un menú de navegación con &lt;</w:t>
      </w:r>
      <w:proofErr w:type="spellStart"/>
      <w:r w:rsidRPr="00930025">
        <w:t>NavLink</w:t>
      </w:r>
      <w:proofErr w:type="spellEnd"/>
      <w:r w:rsidRPr="00930025">
        <w:t xml:space="preserve">&gt; para ir a Home y </w:t>
      </w:r>
      <w:proofErr w:type="spellStart"/>
      <w:r w:rsidRPr="00930025">
        <w:t>About</w:t>
      </w:r>
      <w:proofErr w:type="spellEnd"/>
      <w:r w:rsidRPr="00930025">
        <w:t>.</w:t>
      </w:r>
    </w:p>
    <w:p w:rsidR="00930025" w:rsidRPr="00930025" w:rsidRDefault="00930025" w:rsidP="00930025">
      <w:pPr>
        <w:numPr>
          <w:ilvl w:val="0"/>
          <w:numId w:val="23"/>
        </w:numPr>
      </w:pPr>
      <w:r w:rsidRPr="00930025">
        <w:t xml:space="preserve">Añade un botón en Home que use </w:t>
      </w:r>
      <w:proofErr w:type="spellStart"/>
      <w:r w:rsidRPr="00930025">
        <w:t>useNavigate</w:t>
      </w:r>
      <w:proofErr w:type="spellEnd"/>
      <w:r w:rsidRPr="00930025">
        <w:t xml:space="preserve"> para redirigir a /</w:t>
      </w:r>
      <w:proofErr w:type="spellStart"/>
      <w:r w:rsidRPr="00930025">
        <w:t>about</w:t>
      </w:r>
      <w:proofErr w:type="spellEnd"/>
      <w:r w:rsidRPr="00930025">
        <w:t>.</w:t>
      </w:r>
    </w:p>
    <w:p w:rsidR="00930025" w:rsidRPr="00930025" w:rsidRDefault="00930025" w:rsidP="00930025">
      <w:pPr>
        <w:numPr>
          <w:ilvl w:val="0"/>
          <w:numId w:val="23"/>
        </w:numPr>
      </w:pPr>
      <w:r w:rsidRPr="00930025">
        <w:t xml:space="preserve">Implementa una ruta por defecto con </w:t>
      </w:r>
      <w:proofErr w:type="spellStart"/>
      <w:r w:rsidRPr="00930025">
        <w:t>path</w:t>
      </w:r>
      <w:proofErr w:type="spellEnd"/>
      <w:r w:rsidRPr="00930025">
        <w:t xml:space="preserve">="*" que muestre un componente </w:t>
      </w:r>
      <w:proofErr w:type="spellStart"/>
      <w:r w:rsidRPr="00930025">
        <w:t>NotFound</w:t>
      </w:r>
      <w:proofErr w:type="spellEnd"/>
      <w:r w:rsidRPr="00930025">
        <w:t>.</w:t>
      </w:r>
    </w:p>
    <w:p w:rsidR="00930025" w:rsidRPr="00930025" w:rsidRDefault="00930025" w:rsidP="00930025">
      <w:r w:rsidRPr="00930025">
        <w:t>Este ejercicio te ayudará a poner en práctica la definición de rutas, parámetros, enlaces y navegación programática.</w:t>
      </w:r>
    </w:p>
    <w:p w:rsidR="00930025" w:rsidRPr="00930025" w:rsidRDefault="00000000" w:rsidP="00930025">
      <w:r>
        <w:pict>
          <v:rect id="_x0000_i1038" style="width:0;height:1.5pt" o:hralign="center" o:hrstd="t" o:hr="t" fillcolor="#a0a0a0" stroked="f"/>
        </w:pict>
      </w:r>
    </w:p>
    <w:p w:rsidR="00930025" w:rsidRPr="00930025" w:rsidRDefault="00930025" w:rsidP="00930025">
      <w:pPr>
        <w:rPr>
          <w:b/>
          <w:bCs/>
        </w:rPr>
      </w:pPr>
      <w:r w:rsidRPr="00930025">
        <w:rPr>
          <w:b/>
          <w:bCs/>
        </w:rPr>
        <w:t>Conclusión</w:t>
      </w:r>
    </w:p>
    <w:p w:rsidR="00930025" w:rsidRPr="00930025" w:rsidRDefault="00930025" w:rsidP="00930025">
      <w:pPr>
        <w:numPr>
          <w:ilvl w:val="0"/>
          <w:numId w:val="24"/>
        </w:numPr>
      </w:pPr>
      <w:r w:rsidRPr="00930025">
        <w:t xml:space="preserve">Cómo instalar y configurar </w:t>
      </w:r>
      <w:proofErr w:type="spellStart"/>
      <w:r w:rsidRPr="00930025">
        <w:t>React</w:t>
      </w:r>
      <w:proofErr w:type="spellEnd"/>
      <w:r w:rsidRPr="00930025">
        <w:t xml:space="preserve"> </w:t>
      </w:r>
      <w:proofErr w:type="spellStart"/>
      <w:r w:rsidRPr="00930025">
        <w:t>Router</w:t>
      </w:r>
      <w:proofErr w:type="spellEnd"/>
      <w:r w:rsidRPr="00930025">
        <w:t>.</w:t>
      </w:r>
    </w:p>
    <w:p w:rsidR="00930025" w:rsidRPr="00930025" w:rsidRDefault="00930025" w:rsidP="00930025">
      <w:pPr>
        <w:numPr>
          <w:ilvl w:val="0"/>
          <w:numId w:val="24"/>
        </w:numPr>
      </w:pPr>
      <w:r w:rsidRPr="00930025">
        <w:t>Cómo definir rutas y renderizar componentes según la URL.</w:t>
      </w:r>
    </w:p>
    <w:p w:rsidR="00930025" w:rsidRPr="00930025" w:rsidRDefault="00930025" w:rsidP="00930025">
      <w:pPr>
        <w:numPr>
          <w:ilvl w:val="0"/>
          <w:numId w:val="24"/>
        </w:numPr>
      </w:pPr>
      <w:r w:rsidRPr="00930025">
        <w:t>Cómo crear enlaces de navegación con &lt;Link&gt; y &lt;</w:t>
      </w:r>
      <w:proofErr w:type="spellStart"/>
      <w:r w:rsidRPr="00930025">
        <w:t>NavLink</w:t>
      </w:r>
      <w:proofErr w:type="spellEnd"/>
      <w:r w:rsidRPr="00930025">
        <w:t>&gt;.</w:t>
      </w:r>
    </w:p>
    <w:p w:rsidR="00930025" w:rsidRPr="00930025" w:rsidRDefault="00930025" w:rsidP="00930025">
      <w:pPr>
        <w:numPr>
          <w:ilvl w:val="0"/>
          <w:numId w:val="24"/>
        </w:numPr>
      </w:pPr>
      <w:r w:rsidRPr="00930025">
        <w:t xml:space="preserve">Cómo manejar parámetros dinámicos en las rutas con </w:t>
      </w:r>
      <w:proofErr w:type="spellStart"/>
      <w:r w:rsidRPr="00930025">
        <w:t>useParams</w:t>
      </w:r>
      <w:proofErr w:type="spellEnd"/>
      <w:r w:rsidRPr="00930025">
        <w:t>().</w:t>
      </w:r>
    </w:p>
    <w:p w:rsidR="00930025" w:rsidRPr="00930025" w:rsidRDefault="00930025" w:rsidP="00930025">
      <w:pPr>
        <w:numPr>
          <w:ilvl w:val="0"/>
          <w:numId w:val="24"/>
        </w:numPr>
      </w:pPr>
      <w:r w:rsidRPr="00930025">
        <w:t xml:space="preserve">Cómo crear rutas anidadas y usar &lt;Outlet&gt; para componentes de </w:t>
      </w:r>
      <w:proofErr w:type="spellStart"/>
      <w:r w:rsidRPr="00930025">
        <w:t>layout</w:t>
      </w:r>
      <w:proofErr w:type="spellEnd"/>
      <w:r w:rsidRPr="00930025">
        <w:t>.</w:t>
      </w:r>
    </w:p>
    <w:p w:rsidR="00930025" w:rsidRPr="00930025" w:rsidRDefault="00930025" w:rsidP="00930025">
      <w:pPr>
        <w:numPr>
          <w:ilvl w:val="0"/>
          <w:numId w:val="24"/>
        </w:numPr>
      </w:pPr>
      <w:r w:rsidRPr="00930025">
        <w:t xml:space="preserve">Cómo navegar programáticamente con </w:t>
      </w:r>
      <w:proofErr w:type="spellStart"/>
      <w:r w:rsidRPr="00930025">
        <w:t>useNavigate</w:t>
      </w:r>
      <w:proofErr w:type="spellEnd"/>
      <w:r w:rsidRPr="00930025">
        <w:t>().</w:t>
      </w:r>
    </w:p>
    <w:p w:rsidR="00930025" w:rsidRPr="00930025" w:rsidRDefault="00930025" w:rsidP="00930025">
      <w:proofErr w:type="spellStart"/>
      <w:r w:rsidRPr="00930025">
        <w:t>React</w:t>
      </w:r>
      <w:proofErr w:type="spellEnd"/>
      <w:r w:rsidRPr="00930025">
        <w:t xml:space="preserve"> </w:t>
      </w:r>
      <w:proofErr w:type="spellStart"/>
      <w:r w:rsidRPr="00930025">
        <w:t>Router</w:t>
      </w:r>
      <w:proofErr w:type="spellEnd"/>
      <w:r w:rsidRPr="00930025">
        <w:t xml:space="preserve"> proporciona una infraestructura sólida para construir aplicaciones </w:t>
      </w:r>
      <w:proofErr w:type="spellStart"/>
      <w:r w:rsidRPr="00930025">
        <w:t>React</w:t>
      </w:r>
      <w:proofErr w:type="spellEnd"/>
      <w:r w:rsidRPr="00930025">
        <w:t xml:space="preserve"> complejas con navegación intuitiva y sin recargas de página, aportando una excelente experiencia de usuario.</w:t>
      </w:r>
    </w:p>
    <w:p w:rsidR="00930025" w:rsidRPr="00930025" w:rsidRDefault="00930025" w:rsidP="00930025">
      <w:pPr>
        <w:rPr>
          <w:b/>
          <w:bCs/>
        </w:rPr>
      </w:pPr>
      <w:r w:rsidRPr="00930025">
        <w:rPr>
          <w:b/>
          <w:bCs/>
        </w:rPr>
        <w:t>Manejo de Eventos</w:t>
      </w:r>
    </w:p>
    <w:p w:rsidR="00930025" w:rsidRPr="00930025" w:rsidRDefault="00930025" w:rsidP="00930025">
      <w:r w:rsidRPr="00930025">
        <w:t xml:space="preserve">Nos centraremos en cómo manejar eventos en </w:t>
      </w:r>
      <w:proofErr w:type="spellStart"/>
      <w:r w:rsidRPr="00930025">
        <w:t>React</w:t>
      </w:r>
      <w:proofErr w:type="spellEnd"/>
      <w:r w:rsidRPr="00930025">
        <w:t xml:space="preserve">, entendiendo la diferencia entre los </w:t>
      </w:r>
      <w:r w:rsidRPr="00930025">
        <w:rPr>
          <w:b/>
          <w:bCs/>
        </w:rPr>
        <w:t>eventos sintéticos</w:t>
      </w:r>
      <w:r w:rsidRPr="00930025">
        <w:t xml:space="preserve"> proporcionados por </w:t>
      </w:r>
      <w:proofErr w:type="spellStart"/>
      <w:r w:rsidRPr="00930025">
        <w:t>React</w:t>
      </w:r>
      <w:proofErr w:type="spellEnd"/>
      <w:r w:rsidRPr="00930025">
        <w:t xml:space="preserve"> y los eventos nativos del navegador, así como las formas de prevenir comportamientos por defecto y detener la propagación de eventos.</w:t>
      </w:r>
    </w:p>
    <w:p w:rsidR="00930025" w:rsidRPr="00930025" w:rsidRDefault="00000000" w:rsidP="00930025">
      <w:r>
        <w:pict>
          <v:rect id="_x0000_i1039" style="width:0;height:1.5pt" o:hralign="center" o:hrstd="t" o:hr="t" fillcolor="#a0a0a0" stroked="f"/>
        </w:pict>
      </w:r>
    </w:p>
    <w:p w:rsidR="00930025" w:rsidRPr="00930025" w:rsidRDefault="00930025" w:rsidP="00930025">
      <w:pPr>
        <w:rPr>
          <w:b/>
          <w:bCs/>
        </w:rPr>
      </w:pPr>
      <w:r w:rsidRPr="00930025">
        <w:rPr>
          <w:b/>
          <w:bCs/>
        </w:rPr>
        <w:t xml:space="preserve">Eventos Sintéticos en </w:t>
      </w:r>
      <w:proofErr w:type="spellStart"/>
      <w:r w:rsidRPr="00930025">
        <w:rPr>
          <w:b/>
          <w:bCs/>
        </w:rPr>
        <w:t>React</w:t>
      </w:r>
      <w:proofErr w:type="spellEnd"/>
    </w:p>
    <w:p w:rsidR="00930025" w:rsidRPr="00930025" w:rsidRDefault="00930025" w:rsidP="00930025">
      <w:proofErr w:type="spellStart"/>
      <w:r w:rsidRPr="00930025">
        <w:t>React</w:t>
      </w:r>
      <w:proofErr w:type="spellEnd"/>
      <w:r w:rsidRPr="00930025">
        <w:t xml:space="preserve"> utiliza un sistema interno para manejar eventos conocido como </w:t>
      </w:r>
      <w:r w:rsidRPr="00930025">
        <w:rPr>
          <w:b/>
          <w:bCs/>
        </w:rPr>
        <w:t>"eventos sintéticos"</w:t>
      </w:r>
      <w:r w:rsidRPr="00930025">
        <w:t>. Estos eventos sintéticos son objetos que se construyen en base a los eventos nativos del navegador, pero con compatibilidad asegurada entre diferentes navegadores y una API consistente.</w:t>
      </w:r>
    </w:p>
    <w:p w:rsidR="00930025" w:rsidRPr="00930025" w:rsidRDefault="00930025" w:rsidP="00930025">
      <w:pPr>
        <w:numPr>
          <w:ilvl w:val="0"/>
          <w:numId w:val="25"/>
        </w:numPr>
      </w:pPr>
      <w:r w:rsidRPr="00930025">
        <w:t>Los eventos sintéticos funcionan de manera similar a los eventos nativos del DOM.</w:t>
      </w:r>
    </w:p>
    <w:p w:rsidR="00930025" w:rsidRPr="00930025" w:rsidRDefault="00930025" w:rsidP="00930025">
      <w:pPr>
        <w:numPr>
          <w:ilvl w:val="0"/>
          <w:numId w:val="25"/>
        </w:numPr>
      </w:pPr>
      <w:r w:rsidRPr="00930025">
        <w:t xml:space="preserve">Sus nombres siguen la convención </w:t>
      </w:r>
      <w:proofErr w:type="spellStart"/>
      <w:r w:rsidRPr="00930025">
        <w:rPr>
          <w:b/>
          <w:bCs/>
        </w:rPr>
        <w:t>camelCase</w:t>
      </w:r>
      <w:proofErr w:type="spellEnd"/>
      <w:r w:rsidRPr="00930025">
        <w:t xml:space="preserve">: onClick, onChange, </w:t>
      </w:r>
      <w:proofErr w:type="spellStart"/>
      <w:r w:rsidRPr="00930025">
        <w:t>onSubmit</w:t>
      </w:r>
      <w:proofErr w:type="spellEnd"/>
      <w:r w:rsidRPr="00930025">
        <w:t xml:space="preserve">, </w:t>
      </w:r>
      <w:proofErr w:type="spellStart"/>
      <w:r w:rsidRPr="00930025">
        <w:t>onMouseEnter</w:t>
      </w:r>
      <w:proofErr w:type="spellEnd"/>
      <w:r w:rsidRPr="00930025">
        <w:t>, etc.</w:t>
      </w:r>
    </w:p>
    <w:p w:rsidR="00930025" w:rsidRPr="00930025" w:rsidRDefault="00930025" w:rsidP="00930025">
      <w:pPr>
        <w:numPr>
          <w:ilvl w:val="0"/>
          <w:numId w:val="25"/>
        </w:numPr>
      </w:pPr>
      <w:r w:rsidRPr="00930025">
        <w:t xml:space="preserve">Los eventos se asocian a componentes de </w:t>
      </w:r>
      <w:proofErr w:type="spellStart"/>
      <w:r w:rsidRPr="00930025">
        <w:t>React</w:t>
      </w:r>
      <w:proofErr w:type="spellEnd"/>
      <w:r w:rsidRPr="00930025">
        <w:t xml:space="preserve"> como atributos.</w:t>
      </w:r>
    </w:p>
    <w:p w:rsidR="00930025" w:rsidRPr="00930025" w:rsidRDefault="00930025" w:rsidP="00930025">
      <w:r w:rsidRPr="00930025">
        <w:rPr>
          <w:b/>
          <w:bCs/>
        </w:rPr>
        <w:lastRenderedPageBreak/>
        <w:t>Ejemplo básico:</w:t>
      </w:r>
    </w:p>
    <w:p w:rsidR="00930025" w:rsidRPr="00930025" w:rsidRDefault="00930025" w:rsidP="00930025">
      <w:proofErr w:type="spellStart"/>
      <w:r w:rsidRPr="00930025">
        <w:t>function</w:t>
      </w:r>
      <w:proofErr w:type="spellEnd"/>
      <w:r w:rsidRPr="00930025">
        <w:t xml:space="preserve"> </w:t>
      </w:r>
      <w:proofErr w:type="spellStart"/>
      <w:r w:rsidRPr="00930025">
        <w:t>Boton</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manejarClick</w:t>
      </w:r>
      <w:proofErr w:type="spellEnd"/>
      <w:r w:rsidRPr="00930025">
        <w:t xml:space="preserve"> = () =&gt; {</w:t>
      </w:r>
    </w:p>
    <w:p w:rsidR="00930025" w:rsidRPr="00930025" w:rsidRDefault="00930025" w:rsidP="00930025">
      <w:r w:rsidRPr="00930025">
        <w:t xml:space="preserve">    console.log('Botón </w:t>
      </w:r>
      <w:proofErr w:type="spellStart"/>
      <w:r w:rsidRPr="00930025">
        <w:t>clickeado</w:t>
      </w:r>
      <w:proofErr w:type="spellEnd"/>
      <w:r w:rsidRPr="00930025">
        <w:t>');</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&lt;</w:t>
      </w:r>
      <w:proofErr w:type="spellStart"/>
      <w:r w:rsidRPr="00930025">
        <w:t>button</w:t>
      </w:r>
      <w:proofErr w:type="spellEnd"/>
      <w:r w:rsidRPr="00930025">
        <w:t xml:space="preserve"> onClick={</w:t>
      </w:r>
      <w:proofErr w:type="spellStart"/>
      <w:r w:rsidRPr="00930025">
        <w:t>manejarClick</w:t>
      </w:r>
      <w:proofErr w:type="spellEnd"/>
      <w:r w:rsidRPr="00930025">
        <w:t>}&gt;Clic aquí&lt;/</w:t>
      </w:r>
      <w:proofErr w:type="spellStart"/>
      <w:r w:rsidRPr="00930025">
        <w:t>button</w:t>
      </w:r>
      <w:proofErr w:type="spellEnd"/>
      <w:r w:rsidRPr="00930025">
        <w:t>&gt;;</w:t>
      </w:r>
    </w:p>
    <w:p w:rsidR="00930025" w:rsidRPr="00930025" w:rsidRDefault="00930025" w:rsidP="00930025">
      <w:r w:rsidRPr="00930025">
        <w:t>}</w:t>
      </w:r>
    </w:p>
    <w:p w:rsidR="00930025" w:rsidRPr="00930025" w:rsidRDefault="00930025" w:rsidP="00930025">
      <w:pPr>
        <w:numPr>
          <w:ilvl w:val="0"/>
          <w:numId w:val="26"/>
        </w:numPr>
      </w:pPr>
      <w:r w:rsidRPr="00930025">
        <w:t xml:space="preserve">El evento onClick recibe una función, no el resultado de una función. Por eso se pasa </w:t>
      </w:r>
      <w:proofErr w:type="spellStart"/>
      <w:r w:rsidRPr="00930025">
        <w:t>manejarClick</w:t>
      </w:r>
      <w:proofErr w:type="spellEnd"/>
      <w:r w:rsidRPr="00930025">
        <w:t xml:space="preserve"> sin paréntesis.</w:t>
      </w:r>
    </w:p>
    <w:p w:rsidR="00930025" w:rsidRPr="00930025" w:rsidRDefault="00930025" w:rsidP="00930025">
      <w:pPr>
        <w:numPr>
          <w:ilvl w:val="0"/>
          <w:numId w:val="26"/>
        </w:numPr>
      </w:pPr>
      <w:r w:rsidRPr="00930025">
        <w:t xml:space="preserve">Cuando el botón se hace clic, se ejecuta la función </w:t>
      </w:r>
      <w:proofErr w:type="spellStart"/>
      <w:r w:rsidRPr="00930025">
        <w:t>manejarClick</w:t>
      </w:r>
      <w:proofErr w:type="spellEnd"/>
      <w:r w:rsidRPr="00930025">
        <w:t>.</w:t>
      </w:r>
    </w:p>
    <w:p w:rsidR="00930025" w:rsidRPr="00930025" w:rsidRDefault="00000000" w:rsidP="00930025">
      <w:r>
        <w:pict>
          <v:rect id="_x0000_i1040" style="width:0;height:1.5pt" o:hralign="center" o:hrstd="t" o:hr="t" fillcolor="#a0a0a0" stroked="f"/>
        </w:pict>
      </w:r>
    </w:p>
    <w:p w:rsidR="00930025" w:rsidRPr="00930025" w:rsidRDefault="00930025" w:rsidP="00930025">
      <w:pPr>
        <w:rPr>
          <w:b/>
          <w:bCs/>
        </w:rPr>
      </w:pPr>
      <w:r w:rsidRPr="00930025">
        <w:rPr>
          <w:b/>
          <w:bCs/>
        </w:rPr>
        <w:t>Enlace y Manejo de Eventos en Componentes</w:t>
      </w:r>
    </w:p>
    <w:p w:rsidR="00930025" w:rsidRPr="00930025" w:rsidRDefault="00930025" w:rsidP="00930025">
      <w:r w:rsidRPr="00930025">
        <w:t xml:space="preserve">En </w:t>
      </w:r>
      <w:proofErr w:type="spellStart"/>
      <w:r w:rsidRPr="00930025">
        <w:t>React</w:t>
      </w:r>
      <w:proofErr w:type="spellEnd"/>
      <w:r w:rsidRPr="00930025">
        <w:t>, el manejo de eventos se hace con funciones. Puedes definir las funciones para manejar eventos dentro del mismo componente o importarlas de otro lugar.</w:t>
      </w:r>
    </w:p>
    <w:p w:rsidR="00930025" w:rsidRPr="00930025" w:rsidRDefault="00930025" w:rsidP="00930025">
      <w:r w:rsidRPr="00930025">
        <w:rPr>
          <w:b/>
          <w:bCs/>
        </w:rPr>
        <w:t xml:space="preserve">1. Manejadores </w:t>
      </w:r>
      <w:proofErr w:type="spellStart"/>
      <w:r w:rsidRPr="00930025">
        <w:rPr>
          <w:b/>
          <w:bCs/>
        </w:rPr>
        <w:t>inline</w:t>
      </w:r>
      <w:proofErr w:type="spellEnd"/>
      <w:r w:rsidRPr="00930025">
        <w:rPr>
          <w:b/>
          <w:bCs/>
        </w:rPr>
        <w:t xml:space="preserve"> vs externos:</w:t>
      </w:r>
    </w:p>
    <w:p w:rsidR="00930025" w:rsidRPr="00930025" w:rsidRDefault="00930025" w:rsidP="00930025">
      <w:r w:rsidRPr="00930025">
        <w:t xml:space="preserve">// Manejador </w:t>
      </w:r>
      <w:proofErr w:type="spellStart"/>
      <w:r w:rsidRPr="00930025">
        <w:t>inline</w:t>
      </w:r>
      <w:proofErr w:type="spellEnd"/>
    </w:p>
    <w:p w:rsidR="00930025" w:rsidRPr="00930025" w:rsidRDefault="00930025" w:rsidP="00930025">
      <w:pPr>
        <w:rPr>
          <w:lang w:val="en-US"/>
        </w:rPr>
      </w:pPr>
      <w:r w:rsidRPr="00930025">
        <w:rPr>
          <w:lang w:val="en-US"/>
        </w:rPr>
        <w:t xml:space="preserve">&lt;button </w:t>
      </w:r>
      <w:proofErr w:type="spellStart"/>
      <w:r w:rsidRPr="00930025">
        <w:rPr>
          <w:lang w:val="en-US"/>
        </w:rPr>
        <w:t>onClick</w:t>
      </w:r>
      <w:proofErr w:type="spellEnd"/>
      <w:r w:rsidRPr="00930025">
        <w:rPr>
          <w:lang w:val="en-US"/>
        </w:rPr>
        <w:t>={() =&gt; console.log('</w:t>
      </w:r>
      <w:proofErr w:type="spellStart"/>
      <w:r w:rsidRPr="00930025">
        <w:rPr>
          <w:lang w:val="en-US"/>
        </w:rPr>
        <w:t>Clic</w:t>
      </w:r>
      <w:proofErr w:type="spellEnd"/>
      <w:r w:rsidRPr="00930025">
        <w:rPr>
          <w:lang w:val="en-US"/>
        </w:rPr>
        <w:t xml:space="preserve"> inline!')}&gt;</w:t>
      </w:r>
      <w:proofErr w:type="spellStart"/>
      <w:r w:rsidRPr="00930025">
        <w:rPr>
          <w:lang w:val="en-US"/>
        </w:rPr>
        <w:t>Clic</w:t>
      </w:r>
      <w:proofErr w:type="spellEnd"/>
      <w:r w:rsidRPr="00930025">
        <w:rPr>
          <w:lang w:val="en-US"/>
        </w:rPr>
        <w:t xml:space="preserve"> Inline&lt;/button&gt;</w:t>
      </w:r>
    </w:p>
    <w:p w:rsidR="00930025" w:rsidRPr="00930025" w:rsidRDefault="00930025" w:rsidP="00930025">
      <w:pPr>
        <w:rPr>
          <w:lang w:val="en-US"/>
        </w:rPr>
      </w:pPr>
    </w:p>
    <w:p w:rsidR="00930025" w:rsidRPr="00930025" w:rsidRDefault="00930025" w:rsidP="00930025">
      <w:r w:rsidRPr="00930025">
        <w:t>// Manejador en función</w:t>
      </w:r>
    </w:p>
    <w:p w:rsidR="00930025" w:rsidRPr="00930025" w:rsidRDefault="00930025" w:rsidP="00930025">
      <w:proofErr w:type="spellStart"/>
      <w:r w:rsidRPr="00930025">
        <w:t>function</w:t>
      </w:r>
      <w:proofErr w:type="spellEnd"/>
      <w:r w:rsidRPr="00930025">
        <w:t xml:space="preserve"> </w:t>
      </w:r>
      <w:proofErr w:type="spellStart"/>
      <w:r w:rsidRPr="00930025">
        <w:t>manejarClick</w:t>
      </w:r>
      <w:proofErr w:type="spellEnd"/>
      <w:r w:rsidRPr="00930025">
        <w:t>() {</w:t>
      </w:r>
    </w:p>
    <w:p w:rsidR="00930025" w:rsidRPr="00930025" w:rsidRDefault="00930025" w:rsidP="00930025">
      <w:r w:rsidRPr="00930025">
        <w:t xml:space="preserve">  console.log('Clic en función!');</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&lt;button </w:t>
      </w:r>
      <w:proofErr w:type="spellStart"/>
      <w:r w:rsidRPr="00930025">
        <w:rPr>
          <w:lang w:val="en-US"/>
        </w:rPr>
        <w:t>onClick</w:t>
      </w:r>
      <w:proofErr w:type="spellEnd"/>
      <w:r w:rsidRPr="00930025">
        <w:rPr>
          <w:lang w:val="en-US"/>
        </w:rPr>
        <w:t>={</w:t>
      </w:r>
      <w:proofErr w:type="spellStart"/>
      <w:r w:rsidRPr="00930025">
        <w:rPr>
          <w:lang w:val="en-US"/>
        </w:rPr>
        <w:t>manejarClick</w:t>
      </w:r>
      <w:proofErr w:type="spellEnd"/>
      <w:r w:rsidRPr="00930025">
        <w:rPr>
          <w:lang w:val="en-US"/>
        </w:rPr>
        <w:t>}&gt;</w:t>
      </w:r>
      <w:proofErr w:type="spellStart"/>
      <w:r w:rsidRPr="00930025">
        <w:rPr>
          <w:lang w:val="en-US"/>
        </w:rPr>
        <w:t>Clic</w:t>
      </w:r>
      <w:proofErr w:type="spellEnd"/>
      <w:r w:rsidRPr="00930025">
        <w:rPr>
          <w:lang w:val="en-US"/>
        </w:rPr>
        <w:t xml:space="preserve"> </w:t>
      </w:r>
      <w:proofErr w:type="spellStart"/>
      <w:r w:rsidRPr="00930025">
        <w:rPr>
          <w:lang w:val="en-US"/>
        </w:rPr>
        <w:t>Función</w:t>
      </w:r>
      <w:proofErr w:type="spellEnd"/>
      <w:r w:rsidRPr="00930025">
        <w:rPr>
          <w:lang w:val="en-US"/>
        </w:rPr>
        <w:t>&lt;/button&gt;</w:t>
      </w:r>
    </w:p>
    <w:p w:rsidR="00930025" w:rsidRPr="00930025" w:rsidRDefault="00930025" w:rsidP="00930025">
      <w:r w:rsidRPr="00930025">
        <w:rPr>
          <w:b/>
          <w:bCs/>
        </w:rPr>
        <w:t>2. Pasando parámetros a eventos:</w:t>
      </w:r>
    </w:p>
    <w:p w:rsidR="00930025" w:rsidRPr="00930025" w:rsidRDefault="00930025" w:rsidP="00930025">
      <w:proofErr w:type="spellStart"/>
      <w:r w:rsidRPr="00930025">
        <w:t>function</w:t>
      </w:r>
      <w:proofErr w:type="spellEnd"/>
      <w:r w:rsidRPr="00930025">
        <w:t xml:space="preserve"> Lista({ </w:t>
      </w:r>
      <w:proofErr w:type="spellStart"/>
      <w:r w:rsidRPr="00930025">
        <w:t>items</w:t>
      </w:r>
      <w:proofErr w:type="spellEnd"/>
      <w:r w:rsidRPr="00930025">
        <w:t xml:space="preserve"> }) {</w:t>
      </w:r>
    </w:p>
    <w:p w:rsidR="00930025" w:rsidRPr="00491452" w:rsidRDefault="00930025" w:rsidP="00930025">
      <w:r w:rsidRPr="00930025">
        <w:t xml:space="preserve">  </w:t>
      </w:r>
      <w:proofErr w:type="spellStart"/>
      <w:r w:rsidRPr="00491452">
        <w:t>const</w:t>
      </w:r>
      <w:proofErr w:type="spellEnd"/>
      <w:r w:rsidRPr="00491452">
        <w:t xml:space="preserve"> </w:t>
      </w:r>
      <w:proofErr w:type="spellStart"/>
      <w:r w:rsidRPr="00491452">
        <w:t>manejarClick</w:t>
      </w:r>
      <w:proofErr w:type="spellEnd"/>
      <w:r w:rsidRPr="00491452">
        <w:t xml:space="preserve"> = (</w:t>
      </w:r>
      <w:proofErr w:type="spellStart"/>
      <w:r w:rsidRPr="00491452">
        <w:t>item</w:t>
      </w:r>
      <w:proofErr w:type="spellEnd"/>
      <w:r w:rsidRPr="00491452">
        <w:t>) =&gt; {</w:t>
      </w:r>
    </w:p>
    <w:p w:rsidR="00930025" w:rsidRPr="00930025" w:rsidRDefault="00930025" w:rsidP="00930025">
      <w:pPr>
        <w:rPr>
          <w:lang w:val="en-US"/>
        </w:rPr>
      </w:pPr>
      <w:r w:rsidRPr="00491452">
        <w:t xml:space="preserve">    </w:t>
      </w:r>
      <w:r w:rsidRPr="00930025">
        <w:rPr>
          <w:lang w:val="en-US"/>
        </w:rPr>
        <w:t xml:space="preserve">console.log('Item </w:t>
      </w:r>
      <w:proofErr w:type="spellStart"/>
      <w:r w:rsidRPr="00930025">
        <w:rPr>
          <w:lang w:val="en-US"/>
        </w:rPr>
        <w:t>clickeado</w:t>
      </w:r>
      <w:proofErr w:type="spellEnd"/>
      <w:r w:rsidRPr="00930025">
        <w:rPr>
          <w:lang w:val="en-US"/>
        </w:rPr>
        <w:t>:', item);</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lastRenderedPageBreak/>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items.map</w:t>
      </w:r>
      <w:proofErr w:type="spellEnd"/>
      <w:r w:rsidRPr="00930025">
        <w:rPr>
          <w:lang w:val="en-US"/>
        </w:rPr>
        <w:t>((item, index) =&gt; (</w:t>
      </w:r>
    </w:p>
    <w:p w:rsidR="00930025" w:rsidRPr="00491452" w:rsidRDefault="00930025" w:rsidP="00930025">
      <w:pPr>
        <w:rPr>
          <w:lang w:val="en-US"/>
        </w:rPr>
      </w:pPr>
      <w:r w:rsidRPr="00930025">
        <w:rPr>
          <w:lang w:val="en-US"/>
        </w:rPr>
        <w:t xml:space="preserve">        </w:t>
      </w:r>
      <w:r w:rsidRPr="00491452">
        <w:rPr>
          <w:lang w:val="en-US"/>
        </w:rPr>
        <w:t>&lt;li key={index}&gt;</w:t>
      </w:r>
    </w:p>
    <w:p w:rsidR="00930025" w:rsidRPr="00930025" w:rsidRDefault="00930025" w:rsidP="00930025">
      <w:r w:rsidRPr="00491452">
        <w:rPr>
          <w:lang w:val="en-US"/>
        </w:rPr>
        <w:t xml:space="preserve">          </w:t>
      </w:r>
      <w:r w:rsidRPr="00930025">
        <w:t>{/* Usar una función flecha para pasar parámetros */}</w:t>
      </w:r>
    </w:p>
    <w:p w:rsidR="00930025" w:rsidRPr="00930025" w:rsidRDefault="00930025" w:rsidP="00930025">
      <w:pPr>
        <w:rPr>
          <w:lang w:val="en-US"/>
        </w:rPr>
      </w:pPr>
      <w:r w:rsidRPr="00930025">
        <w:t xml:space="preserve">          </w:t>
      </w:r>
      <w:r w:rsidRPr="00930025">
        <w:rPr>
          <w:lang w:val="en-US"/>
        </w:rPr>
        <w:t xml:space="preserve">&lt;button </w:t>
      </w:r>
      <w:proofErr w:type="spellStart"/>
      <w:r w:rsidRPr="00930025">
        <w:rPr>
          <w:lang w:val="en-US"/>
        </w:rPr>
        <w:t>onClick</w:t>
      </w:r>
      <w:proofErr w:type="spellEnd"/>
      <w:r w:rsidRPr="00930025">
        <w:rPr>
          <w:lang w:val="en-US"/>
        </w:rPr>
        <w:t xml:space="preserve">={() =&gt; </w:t>
      </w:r>
      <w:proofErr w:type="spellStart"/>
      <w:r w:rsidRPr="00930025">
        <w:rPr>
          <w:lang w:val="en-US"/>
        </w:rPr>
        <w:t>manejarClick</w:t>
      </w:r>
      <w:proofErr w:type="spellEnd"/>
      <w:r w:rsidRPr="00930025">
        <w:rPr>
          <w:lang w:val="en-US"/>
        </w:rPr>
        <w:t>(item)}&gt;</w:t>
      </w:r>
      <w:proofErr w:type="spellStart"/>
      <w:r w:rsidRPr="00930025">
        <w:rPr>
          <w:lang w:val="en-US"/>
        </w:rPr>
        <w:t>Seleccionar</w:t>
      </w:r>
      <w:proofErr w:type="spellEnd"/>
      <w:r w:rsidRPr="00930025">
        <w:rPr>
          <w:lang w:val="en-US"/>
        </w:rPr>
        <w:t xml:space="preserve"> {item}&lt;/button&gt;</w:t>
      </w:r>
    </w:p>
    <w:p w:rsidR="00930025" w:rsidRPr="00930025" w:rsidRDefault="00930025" w:rsidP="00930025">
      <w:r w:rsidRPr="00930025">
        <w:rPr>
          <w:lang w:val="en-US"/>
        </w:rPr>
        <w:t xml:space="preserve">        </w:t>
      </w:r>
      <w:r w:rsidRPr="00930025">
        <w:t>&lt;/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27"/>
        </w:numPr>
      </w:pPr>
      <w:r w:rsidRPr="00930025">
        <w:t>Al usar una función flecha dentro del evento, puedes pasar argumentos al manejador.</w:t>
      </w:r>
    </w:p>
    <w:p w:rsidR="00930025" w:rsidRPr="00930025" w:rsidRDefault="00930025" w:rsidP="00930025">
      <w:pPr>
        <w:numPr>
          <w:ilvl w:val="0"/>
          <w:numId w:val="27"/>
        </w:numPr>
      </w:pPr>
      <w:r w:rsidRPr="00930025">
        <w:t xml:space="preserve">Evita definir funciones </w:t>
      </w:r>
      <w:proofErr w:type="spellStart"/>
      <w:r w:rsidRPr="00930025">
        <w:t>inline</w:t>
      </w:r>
      <w:proofErr w:type="spellEnd"/>
      <w:r w:rsidRPr="00930025">
        <w:t xml:space="preserve"> muy complejas, ya que se crean en cada render. Sin embargo, para casos simples, está bien.</w:t>
      </w:r>
    </w:p>
    <w:p w:rsidR="00930025" w:rsidRPr="00930025" w:rsidRDefault="00000000" w:rsidP="00930025">
      <w:r>
        <w:pict>
          <v:rect id="_x0000_i1041" style="width:0;height:1.5pt" o:hralign="center" o:hrstd="t" o:hr="t" fillcolor="#a0a0a0" stroked="f"/>
        </w:pict>
      </w:r>
    </w:p>
    <w:p w:rsidR="00930025" w:rsidRPr="00930025" w:rsidRDefault="00930025" w:rsidP="00930025">
      <w:pPr>
        <w:rPr>
          <w:b/>
          <w:bCs/>
        </w:rPr>
      </w:pPr>
      <w:r w:rsidRPr="00930025">
        <w:rPr>
          <w:b/>
          <w:bCs/>
        </w:rPr>
        <w:t>Prevención del Comportamiento por Defecto y Propagación de Eventos</w:t>
      </w:r>
    </w:p>
    <w:p w:rsidR="00930025" w:rsidRPr="00930025" w:rsidRDefault="00930025" w:rsidP="00930025">
      <w:r w:rsidRPr="00930025">
        <w:t>Algunos elementos HTML tienen comportamientos por defecto que puede que desees prevenir. Por ejemplo, los enlaces recargan la página y los formularios envían datos al servidor.</w:t>
      </w:r>
    </w:p>
    <w:p w:rsidR="00930025" w:rsidRPr="00930025" w:rsidRDefault="00930025" w:rsidP="00930025">
      <w:r w:rsidRPr="00930025">
        <w:rPr>
          <w:b/>
          <w:bCs/>
        </w:rPr>
        <w:t>1. Prevenir comportamiento por defecto (</w:t>
      </w:r>
      <w:proofErr w:type="spellStart"/>
      <w:r w:rsidRPr="00930025">
        <w:rPr>
          <w:b/>
          <w:bCs/>
        </w:rPr>
        <w:t>preventDefault</w:t>
      </w:r>
      <w:proofErr w:type="spellEnd"/>
      <w:r w:rsidRPr="00930025">
        <w:rPr>
          <w:b/>
          <w:bCs/>
        </w:rPr>
        <w:t>)</w:t>
      </w:r>
    </w:p>
    <w:p w:rsidR="00930025" w:rsidRPr="00930025" w:rsidRDefault="00930025" w:rsidP="00930025">
      <w:proofErr w:type="spellStart"/>
      <w:r w:rsidRPr="00930025">
        <w:t>function</w:t>
      </w:r>
      <w:proofErr w:type="spellEnd"/>
      <w:r w:rsidRPr="00930025">
        <w:t xml:space="preserve"> Formulario()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manejarSubmit</w:t>
      </w:r>
      <w:proofErr w:type="spellEnd"/>
      <w:r w:rsidRPr="00930025">
        <w:t xml:space="preserve"> = (e) =&gt; {</w:t>
      </w:r>
    </w:p>
    <w:p w:rsidR="00930025" w:rsidRPr="00930025" w:rsidRDefault="00930025" w:rsidP="00930025">
      <w:r w:rsidRPr="00930025">
        <w:t xml:space="preserve">    </w:t>
      </w:r>
      <w:proofErr w:type="spellStart"/>
      <w:r w:rsidRPr="00930025">
        <w:t>e.preventDefault</w:t>
      </w:r>
      <w:proofErr w:type="spellEnd"/>
      <w:r w:rsidRPr="00930025">
        <w:t>(); // Evita que el navegador recargue la página</w:t>
      </w:r>
    </w:p>
    <w:p w:rsidR="00930025" w:rsidRPr="00930025" w:rsidRDefault="00930025" w:rsidP="00930025">
      <w:r w:rsidRPr="00930025">
        <w:t xml:space="preserve">    console.log('Formulario enviado lógicamente');</w:t>
      </w:r>
    </w:p>
    <w:p w:rsidR="00930025" w:rsidRPr="00930025" w:rsidRDefault="00930025" w:rsidP="00930025">
      <w:pPr>
        <w:rPr>
          <w:lang w:val="en-US"/>
        </w:rPr>
      </w:pPr>
      <w:r w:rsidRPr="00930025">
        <w:t xml:space="preserve">  </w:t>
      </w: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&lt;input type="text" placeholder="Nombre" /&gt;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28"/>
        </w:numPr>
      </w:pPr>
      <w:r w:rsidRPr="00930025">
        <w:lastRenderedPageBreak/>
        <w:t xml:space="preserve">El objeto del evento sintético se pasa automáticamente a la función manejadora, por lo que </w:t>
      </w:r>
      <w:proofErr w:type="spellStart"/>
      <w:r w:rsidRPr="00930025">
        <w:t>e.preventDefault</w:t>
      </w:r>
      <w:proofErr w:type="spellEnd"/>
      <w:r w:rsidRPr="00930025">
        <w:t>() funciona como en los eventos nativos.</w:t>
      </w:r>
    </w:p>
    <w:p w:rsidR="00930025" w:rsidRPr="00930025" w:rsidRDefault="00930025" w:rsidP="00930025">
      <w:pPr>
        <w:numPr>
          <w:ilvl w:val="0"/>
          <w:numId w:val="28"/>
        </w:numPr>
      </w:pPr>
      <w:proofErr w:type="spellStart"/>
      <w:r w:rsidRPr="00930025">
        <w:t>e</w:t>
      </w:r>
      <w:proofErr w:type="spellEnd"/>
      <w:r w:rsidRPr="00930025">
        <w:t xml:space="preserve"> es un </w:t>
      </w:r>
      <w:proofErr w:type="spellStart"/>
      <w:r w:rsidRPr="00930025">
        <w:rPr>
          <w:b/>
          <w:bCs/>
        </w:rPr>
        <w:t>SyntheticEvent</w:t>
      </w:r>
      <w:proofErr w:type="spellEnd"/>
      <w:r w:rsidRPr="00930025">
        <w:t xml:space="preserve"> de </w:t>
      </w:r>
      <w:proofErr w:type="spellStart"/>
      <w:r w:rsidRPr="00930025">
        <w:t>React</w:t>
      </w:r>
      <w:proofErr w:type="spellEnd"/>
      <w:r w:rsidRPr="00930025">
        <w:t>, con una interfaz similar al evento nativo.</w:t>
      </w:r>
    </w:p>
    <w:p w:rsidR="00930025" w:rsidRPr="00930025" w:rsidRDefault="00930025" w:rsidP="00930025">
      <w:r w:rsidRPr="00930025">
        <w:rPr>
          <w:b/>
          <w:bCs/>
        </w:rPr>
        <w:t>2. Detener la propagación del evento (</w:t>
      </w:r>
      <w:proofErr w:type="spellStart"/>
      <w:r w:rsidRPr="00930025">
        <w:rPr>
          <w:b/>
          <w:bCs/>
        </w:rPr>
        <w:t>stopPropagation</w:t>
      </w:r>
      <w:proofErr w:type="spellEnd"/>
      <w:r w:rsidRPr="00930025">
        <w:rPr>
          <w:b/>
          <w:bCs/>
        </w:rPr>
        <w:t>)</w:t>
      </w:r>
    </w:p>
    <w:p w:rsidR="00930025" w:rsidRPr="00930025" w:rsidRDefault="00930025" w:rsidP="00930025">
      <w:r w:rsidRPr="00930025">
        <w:t>A veces, querrás evitar que un evento que ocurre en un elemento hijo se propague a su elemento padre.</w:t>
      </w:r>
    </w:p>
    <w:p w:rsidR="00930025" w:rsidRPr="00930025" w:rsidRDefault="00930025" w:rsidP="00930025">
      <w:proofErr w:type="spellStart"/>
      <w:r w:rsidRPr="00930025">
        <w:t>function</w:t>
      </w:r>
      <w:proofErr w:type="spellEnd"/>
      <w:r w:rsidRPr="00930025">
        <w:t xml:space="preserve"> </w:t>
      </w:r>
      <w:proofErr w:type="spellStart"/>
      <w:r w:rsidRPr="00930025">
        <w:t>CajaPadre</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manejarClickPadre</w:t>
      </w:r>
      <w:proofErr w:type="spellEnd"/>
      <w:r w:rsidRPr="00930025">
        <w:t xml:space="preserve"> = () =&gt; {</w:t>
      </w:r>
    </w:p>
    <w:p w:rsidR="00930025" w:rsidRPr="00930025" w:rsidRDefault="00930025" w:rsidP="00930025">
      <w:r w:rsidRPr="00930025">
        <w:t xml:space="preserve">    console.log('Clic en el padre');</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 xml:space="preserve"> onClick={</w:t>
      </w:r>
      <w:proofErr w:type="spellStart"/>
      <w:r w:rsidRPr="00930025">
        <w:t>manejarClickPadre</w:t>
      </w:r>
      <w:proofErr w:type="spellEnd"/>
      <w:r w:rsidRPr="00930025">
        <w:t xml:space="preserve">} </w:t>
      </w:r>
      <w:proofErr w:type="spellStart"/>
      <w:r w:rsidRPr="00930025">
        <w:t>style</w:t>
      </w:r>
      <w:proofErr w:type="spellEnd"/>
      <w:r w:rsidRPr="00930025">
        <w:t xml:space="preserve">={{ </w:t>
      </w:r>
      <w:proofErr w:type="spellStart"/>
      <w:r w:rsidRPr="00930025">
        <w:t>border</w:t>
      </w:r>
      <w:proofErr w:type="spellEnd"/>
      <w:r w:rsidRPr="00930025">
        <w:t xml:space="preserve">: '1px </w:t>
      </w:r>
      <w:proofErr w:type="spellStart"/>
      <w:r w:rsidRPr="00930025">
        <w:t>solid</w:t>
      </w:r>
      <w:proofErr w:type="spellEnd"/>
      <w:r w:rsidRPr="00930025">
        <w:t xml:space="preserve"> blue', </w:t>
      </w:r>
      <w:proofErr w:type="spellStart"/>
      <w:r w:rsidRPr="00930025">
        <w:t>padding</w:t>
      </w:r>
      <w:proofErr w:type="spellEnd"/>
      <w:r w:rsidRPr="00930025">
        <w:t>: '20px' }}&gt;</w:t>
      </w:r>
    </w:p>
    <w:p w:rsidR="00930025" w:rsidRPr="00930025" w:rsidRDefault="00930025" w:rsidP="00930025">
      <w:r w:rsidRPr="00930025">
        <w:t xml:space="preserve">      Padre</w:t>
      </w:r>
    </w:p>
    <w:p w:rsidR="00930025" w:rsidRPr="00930025" w:rsidRDefault="00930025" w:rsidP="00930025">
      <w:r w:rsidRPr="00930025">
        <w:t xml:space="preserve">      &lt;</w:t>
      </w:r>
      <w:proofErr w:type="spellStart"/>
      <w:r w:rsidRPr="00930025">
        <w:t>CajaHija</w:t>
      </w:r>
      <w:proofErr w:type="spellEnd"/>
      <w:r w:rsidRPr="00930025">
        <w:t xml:space="preserve"> /&gt;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function</w:t>
      </w:r>
      <w:proofErr w:type="spellEnd"/>
      <w:r w:rsidRPr="00930025">
        <w:t xml:space="preserve"> </w:t>
      </w:r>
      <w:proofErr w:type="spellStart"/>
      <w:r w:rsidRPr="00930025">
        <w:t>CajaHija</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manejarClickHija</w:t>
      </w:r>
      <w:proofErr w:type="spellEnd"/>
      <w:r w:rsidRPr="00930025">
        <w:t xml:space="preserve"> = (e) =&gt; {</w:t>
      </w:r>
    </w:p>
    <w:p w:rsidR="00930025" w:rsidRPr="00930025" w:rsidRDefault="00930025" w:rsidP="00930025">
      <w:r w:rsidRPr="00930025">
        <w:t xml:space="preserve">    </w:t>
      </w:r>
      <w:proofErr w:type="spellStart"/>
      <w:r w:rsidRPr="00930025">
        <w:t>e.stopPropagation</w:t>
      </w:r>
      <w:proofErr w:type="spellEnd"/>
      <w:r w:rsidRPr="00930025">
        <w:t>(); // Evita que el evento llegue al padre</w:t>
      </w:r>
    </w:p>
    <w:p w:rsidR="00930025" w:rsidRPr="00930025" w:rsidRDefault="00930025" w:rsidP="00930025">
      <w:r w:rsidRPr="00930025">
        <w:t xml:space="preserve">    console.log('Clic en la hija');</w:t>
      </w:r>
    </w:p>
    <w:p w:rsidR="00930025" w:rsidRPr="00930025" w:rsidRDefault="00930025" w:rsidP="00930025">
      <w:pPr>
        <w:rPr>
          <w:lang w:val="en-US"/>
        </w:rPr>
      </w:pPr>
      <w:r w:rsidRPr="00930025">
        <w:t xml:space="preserve">  </w:t>
      </w: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 </w:t>
      </w:r>
      <w:proofErr w:type="spellStart"/>
      <w:r w:rsidRPr="00930025">
        <w:rPr>
          <w:lang w:val="en-US"/>
        </w:rPr>
        <w:t>onClick</w:t>
      </w:r>
      <w:proofErr w:type="spellEnd"/>
      <w:r w:rsidRPr="00930025">
        <w:rPr>
          <w:lang w:val="en-US"/>
        </w:rPr>
        <w:t>={</w:t>
      </w:r>
      <w:proofErr w:type="spellStart"/>
      <w:r w:rsidRPr="00930025">
        <w:rPr>
          <w:lang w:val="en-US"/>
        </w:rPr>
        <w:t>manejarClickHija</w:t>
      </w:r>
      <w:proofErr w:type="spellEnd"/>
      <w:r w:rsidRPr="00930025">
        <w:rPr>
          <w:lang w:val="en-US"/>
        </w:rPr>
        <w:t>} style={{ border: '1px solid red', margin: '10px' }}&gt;</w:t>
      </w:r>
    </w:p>
    <w:p w:rsidR="00930025" w:rsidRPr="00930025" w:rsidRDefault="00930025" w:rsidP="00930025">
      <w:r w:rsidRPr="00930025">
        <w:rPr>
          <w:lang w:val="en-US"/>
        </w:rPr>
        <w:t xml:space="preserve">      </w:t>
      </w:r>
      <w:r w:rsidRPr="00930025">
        <w:t>Hija</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29"/>
        </w:numPr>
      </w:pPr>
      <w:r w:rsidRPr="00930025">
        <w:lastRenderedPageBreak/>
        <w:t xml:space="preserve">Al hacer clic en la caja hija, sin </w:t>
      </w:r>
      <w:proofErr w:type="spellStart"/>
      <w:r w:rsidRPr="00930025">
        <w:t>stopPropagation</w:t>
      </w:r>
      <w:proofErr w:type="spellEnd"/>
      <w:r w:rsidRPr="00930025">
        <w:t>, el evento se propagaría hasta la caja padre, ejecutando ambos manejadores.</w:t>
      </w:r>
    </w:p>
    <w:p w:rsidR="00930025" w:rsidRPr="00930025" w:rsidRDefault="00930025" w:rsidP="00930025">
      <w:pPr>
        <w:numPr>
          <w:ilvl w:val="0"/>
          <w:numId w:val="29"/>
        </w:numPr>
      </w:pPr>
      <w:r w:rsidRPr="00930025">
        <w:t xml:space="preserve">Con </w:t>
      </w:r>
      <w:proofErr w:type="spellStart"/>
      <w:r w:rsidRPr="00930025">
        <w:t>stopPropagation</w:t>
      </w:r>
      <w:proofErr w:type="spellEnd"/>
      <w:r w:rsidRPr="00930025">
        <w:t>(), el clic se detiene en la hija, no llegando al padre.</w:t>
      </w:r>
    </w:p>
    <w:p w:rsidR="00930025" w:rsidRPr="00930025" w:rsidRDefault="00000000" w:rsidP="00930025">
      <w:r>
        <w:pict>
          <v:rect id="_x0000_i1042" style="width:0;height:1.5pt" o:hralign="center" o:hrstd="t" o:hr="t" fillcolor="#a0a0a0" stroked="f"/>
        </w:pict>
      </w:r>
    </w:p>
    <w:p w:rsidR="00930025" w:rsidRPr="00930025" w:rsidRDefault="00930025" w:rsidP="00930025">
      <w:pPr>
        <w:rPr>
          <w:b/>
          <w:bCs/>
        </w:rPr>
      </w:pPr>
      <w:r w:rsidRPr="00930025">
        <w:rPr>
          <w:b/>
          <w:bCs/>
        </w:rPr>
        <w:t>Ejemplos Prácticos</w:t>
      </w:r>
    </w:p>
    <w:p w:rsidR="00930025" w:rsidRPr="00930025" w:rsidRDefault="00930025" w:rsidP="00930025">
      <w:pPr>
        <w:rPr>
          <w:b/>
          <w:bCs/>
        </w:rPr>
      </w:pPr>
      <w:r w:rsidRPr="00930025">
        <w:rPr>
          <w:b/>
          <w:bCs/>
        </w:rPr>
        <w:t>1. Lista de tareas con eliminación</w:t>
      </w:r>
    </w:p>
    <w:p w:rsidR="00930025" w:rsidRPr="00930025" w:rsidRDefault="00930025" w:rsidP="00930025">
      <w:pPr>
        <w:rPr>
          <w:lang w:val="en-US"/>
        </w:rPr>
      </w:pPr>
      <w:r w:rsidRPr="00930025">
        <w:rPr>
          <w:lang w:val="en-US"/>
        </w:rPr>
        <w:t xml:space="preserve">function </w:t>
      </w:r>
      <w:proofErr w:type="spellStart"/>
      <w:r w:rsidRPr="00930025">
        <w:rPr>
          <w:lang w:val="en-US"/>
        </w:rPr>
        <w:t>ListaTareas</w:t>
      </w:r>
      <w:proofErr w:type="spellEnd"/>
      <w:r w:rsidRPr="00930025">
        <w:rPr>
          <w:lang w:val="en-US"/>
        </w:rPr>
        <w:t xml:space="preserve">({ </w:t>
      </w:r>
      <w:proofErr w:type="spellStart"/>
      <w:r w:rsidRPr="00930025">
        <w:rPr>
          <w:lang w:val="en-US"/>
        </w:rPr>
        <w:t>tareas</w:t>
      </w:r>
      <w:proofErr w:type="spellEnd"/>
      <w:r w:rsidRPr="00930025">
        <w:rPr>
          <w:lang w:val="en-US"/>
        </w:rPr>
        <w:t xml:space="preserve">, </w:t>
      </w:r>
      <w:proofErr w:type="spellStart"/>
      <w:r w:rsidRPr="00930025">
        <w:rPr>
          <w:lang w:val="en-US"/>
        </w:rPr>
        <w:t>eliminarTarea</w:t>
      </w:r>
      <w:proofErr w:type="spellEnd"/>
      <w:r w:rsidRPr="00930025">
        <w:rPr>
          <w:lang w:val="en-US"/>
        </w:rPr>
        <w:t xml:space="preserve"> })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tareas.map</w:t>
      </w:r>
      <w:proofErr w:type="spellEnd"/>
      <w:r w:rsidRPr="00930025">
        <w:rPr>
          <w:lang w:val="en-US"/>
        </w:rPr>
        <w:t>((</w:t>
      </w:r>
      <w:proofErr w:type="spellStart"/>
      <w:r w:rsidRPr="00930025">
        <w:rPr>
          <w:lang w:val="en-US"/>
        </w:rPr>
        <w:t>tarea</w:t>
      </w:r>
      <w:proofErr w:type="spellEnd"/>
      <w:r w:rsidRPr="00930025">
        <w:rPr>
          <w:lang w:val="en-US"/>
        </w:rPr>
        <w:t>, index) =&gt; (</w:t>
      </w:r>
    </w:p>
    <w:p w:rsidR="00930025" w:rsidRPr="00930025" w:rsidRDefault="00930025" w:rsidP="00930025">
      <w:pPr>
        <w:rPr>
          <w:lang w:val="en-US"/>
        </w:rPr>
      </w:pPr>
      <w:r w:rsidRPr="00930025">
        <w:rPr>
          <w:lang w:val="en-US"/>
        </w:rPr>
        <w:t xml:space="preserve">        &lt;li key={index}&gt;</w:t>
      </w:r>
    </w:p>
    <w:p w:rsidR="00930025" w:rsidRPr="00930025" w:rsidRDefault="00930025" w:rsidP="00930025">
      <w:pPr>
        <w:rPr>
          <w:lang w:val="en-US"/>
        </w:rPr>
      </w:pPr>
      <w:r w:rsidRPr="00930025">
        <w:rPr>
          <w:lang w:val="en-US"/>
        </w:rPr>
        <w:t xml:space="preserve">          {</w:t>
      </w:r>
      <w:proofErr w:type="spellStart"/>
      <w:r w:rsidRPr="00930025">
        <w:rPr>
          <w:lang w:val="en-US"/>
        </w:rPr>
        <w:t>tarea</w:t>
      </w:r>
      <w:proofErr w:type="spellEnd"/>
      <w:r w:rsidRPr="00930025">
        <w:rPr>
          <w:lang w:val="en-US"/>
        </w:rPr>
        <w:t xml:space="preserve">} </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 xml:space="preserve">={() =&gt; </w:t>
      </w:r>
      <w:proofErr w:type="spellStart"/>
      <w:r w:rsidRPr="00930025">
        <w:rPr>
          <w:lang w:val="en-US"/>
        </w:rPr>
        <w:t>eliminarTarea</w:t>
      </w:r>
      <w:proofErr w:type="spellEnd"/>
      <w:r w:rsidRPr="00930025">
        <w:rPr>
          <w:lang w:val="en-US"/>
        </w:rPr>
        <w:t>(index)}&gt;</w:t>
      </w:r>
      <w:proofErr w:type="spellStart"/>
      <w:r w:rsidRPr="00930025">
        <w:rPr>
          <w:lang w:val="en-US"/>
        </w:rPr>
        <w:t>Eliminar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30"/>
        </w:numPr>
      </w:pPr>
      <w:r w:rsidRPr="00930025">
        <w:t>Cada botón "Eliminar" llama a una función que recibe el índice de la tarea a eliminar.</w:t>
      </w:r>
    </w:p>
    <w:p w:rsidR="00930025" w:rsidRPr="00930025" w:rsidRDefault="00930025" w:rsidP="00930025">
      <w:pPr>
        <w:rPr>
          <w:b/>
          <w:bCs/>
        </w:rPr>
      </w:pPr>
      <w:r w:rsidRPr="00930025">
        <w:rPr>
          <w:b/>
          <w:bCs/>
        </w:rPr>
        <w:t>2. Navegación personalizada</w:t>
      </w:r>
    </w:p>
    <w:p w:rsidR="00930025" w:rsidRPr="00930025" w:rsidRDefault="00930025" w:rsidP="00930025">
      <w:proofErr w:type="spellStart"/>
      <w:r w:rsidRPr="00930025">
        <w:t>function</w:t>
      </w:r>
      <w:proofErr w:type="spellEnd"/>
      <w:r w:rsidRPr="00930025">
        <w:t xml:space="preserve"> </w:t>
      </w:r>
      <w:proofErr w:type="spellStart"/>
      <w:r w:rsidRPr="00930025">
        <w:t>LinkPersonalizado</w:t>
      </w:r>
      <w:proofErr w:type="spellEnd"/>
      <w:r w:rsidRPr="00930025">
        <w:t xml:space="preserve">({ href, </w:t>
      </w:r>
      <w:proofErr w:type="spellStart"/>
      <w:r w:rsidRPr="00930025">
        <w:t>children</w:t>
      </w:r>
      <w:proofErr w:type="spellEnd"/>
      <w:r w:rsidRPr="00930025">
        <w:t xml:space="preserve"> })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manejarClick</w:t>
      </w:r>
      <w:proofErr w:type="spellEnd"/>
      <w:r w:rsidRPr="00930025">
        <w:t xml:space="preserve"> = (e) =&gt; {</w:t>
      </w:r>
    </w:p>
    <w:p w:rsidR="00930025" w:rsidRPr="00930025" w:rsidRDefault="00930025" w:rsidP="00930025">
      <w:r w:rsidRPr="00930025">
        <w:t xml:space="preserve">    </w:t>
      </w:r>
      <w:proofErr w:type="spellStart"/>
      <w:r w:rsidRPr="00930025">
        <w:t>e.preventDefault</w:t>
      </w:r>
      <w:proofErr w:type="spellEnd"/>
      <w:r w:rsidRPr="00930025">
        <w:t>();</w:t>
      </w:r>
    </w:p>
    <w:p w:rsidR="00930025" w:rsidRPr="00930025" w:rsidRDefault="00930025" w:rsidP="00930025">
      <w:r w:rsidRPr="00930025">
        <w:t xml:space="preserve">    console.log(`Navegando a ${href} sin refrescar la página`);</w:t>
      </w:r>
    </w:p>
    <w:p w:rsidR="00930025" w:rsidRPr="00930025" w:rsidRDefault="00930025" w:rsidP="00930025">
      <w:r w:rsidRPr="00930025">
        <w:t xml:space="preserve">    // Aquí podrías utilizar, por ejemplo, </w:t>
      </w:r>
      <w:proofErr w:type="spellStart"/>
      <w:r w:rsidRPr="00930025">
        <w:t>react-router</w:t>
      </w:r>
      <w:proofErr w:type="spellEnd"/>
      <w:r w:rsidRPr="00930025">
        <w:t xml:space="preserve"> para cambiar de ruta</w:t>
      </w:r>
    </w:p>
    <w:p w:rsidR="00930025" w:rsidRPr="00930025" w:rsidRDefault="00930025" w:rsidP="00930025">
      <w:pPr>
        <w:rPr>
          <w:lang w:val="en-US"/>
        </w:rPr>
      </w:pPr>
      <w:r w:rsidRPr="00930025">
        <w:t xml:space="preserve">  </w:t>
      </w: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&lt;a </w:t>
      </w:r>
      <w:proofErr w:type="spellStart"/>
      <w:r w:rsidRPr="00930025">
        <w:rPr>
          <w:lang w:val="en-US"/>
        </w:rPr>
        <w:t>href</w:t>
      </w:r>
      <w:proofErr w:type="spellEnd"/>
      <w:r w:rsidRPr="00930025">
        <w:rPr>
          <w:lang w:val="en-US"/>
        </w:rPr>
        <w:t>={</w:t>
      </w:r>
      <w:proofErr w:type="spellStart"/>
      <w:r w:rsidRPr="00930025">
        <w:rPr>
          <w:lang w:val="en-US"/>
        </w:rPr>
        <w:t>href</w:t>
      </w:r>
      <w:proofErr w:type="spellEnd"/>
      <w:r w:rsidRPr="00930025">
        <w:rPr>
          <w:lang w:val="en-US"/>
        </w:rPr>
        <w:t xml:space="preserve">} </w:t>
      </w:r>
      <w:proofErr w:type="spellStart"/>
      <w:r w:rsidRPr="00930025">
        <w:rPr>
          <w:lang w:val="en-US"/>
        </w:rPr>
        <w:t>onClick</w:t>
      </w:r>
      <w:proofErr w:type="spellEnd"/>
      <w:r w:rsidRPr="00930025">
        <w:rPr>
          <w:lang w:val="en-US"/>
        </w:rPr>
        <w:t>={</w:t>
      </w:r>
      <w:proofErr w:type="spellStart"/>
      <w:r w:rsidRPr="00930025">
        <w:rPr>
          <w:lang w:val="en-US"/>
        </w:rPr>
        <w:t>manejarClick</w:t>
      </w:r>
      <w:proofErr w:type="spellEnd"/>
      <w:r w:rsidRPr="00930025">
        <w:rPr>
          <w:lang w:val="en-US"/>
        </w:rPr>
        <w:t>}&gt;{children}&lt;/a&gt;;</w:t>
      </w:r>
    </w:p>
    <w:p w:rsidR="00930025" w:rsidRPr="00930025" w:rsidRDefault="00930025" w:rsidP="00930025">
      <w:r w:rsidRPr="00930025">
        <w:t>}</w:t>
      </w:r>
    </w:p>
    <w:p w:rsidR="00930025" w:rsidRPr="00930025" w:rsidRDefault="00930025" w:rsidP="00930025">
      <w:pPr>
        <w:numPr>
          <w:ilvl w:val="0"/>
          <w:numId w:val="31"/>
        </w:numPr>
      </w:pPr>
      <w:r w:rsidRPr="00930025">
        <w:t>Se evita la navegación tradicional y se controla manualmente la acción en el manejador de eventos.</w:t>
      </w:r>
    </w:p>
    <w:p w:rsidR="00930025" w:rsidRPr="00930025" w:rsidRDefault="00000000" w:rsidP="00930025">
      <w:r>
        <w:pict>
          <v:rect id="_x0000_i1043" style="width:0;height:1.5pt" o:hralign="center" o:hrstd="t" o:hr="t" fillcolor="#a0a0a0" stroked="f"/>
        </w:pict>
      </w:r>
    </w:p>
    <w:p w:rsidR="00930025" w:rsidRPr="00930025" w:rsidRDefault="00930025" w:rsidP="00930025">
      <w:pPr>
        <w:rPr>
          <w:b/>
          <w:bCs/>
        </w:rPr>
      </w:pPr>
      <w:r w:rsidRPr="00930025">
        <w:rPr>
          <w:b/>
          <w:bCs/>
        </w:rPr>
        <w:lastRenderedPageBreak/>
        <w:t>Buenas Prácticas</w:t>
      </w:r>
    </w:p>
    <w:p w:rsidR="00930025" w:rsidRPr="00930025" w:rsidRDefault="00930025" w:rsidP="00930025">
      <w:pPr>
        <w:numPr>
          <w:ilvl w:val="0"/>
          <w:numId w:val="32"/>
        </w:numPr>
      </w:pPr>
      <w:r w:rsidRPr="00930025">
        <w:rPr>
          <w:b/>
          <w:bCs/>
        </w:rPr>
        <w:t>Nombrar las funciones manejadoras descriptivamente</w:t>
      </w:r>
      <w:r w:rsidRPr="00930025">
        <w:t>:</w:t>
      </w:r>
      <w:r w:rsidRPr="00930025">
        <w:br/>
        <w:t xml:space="preserve">Por ejemplo, </w:t>
      </w:r>
      <w:proofErr w:type="spellStart"/>
      <w:r w:rsidRPr="00930025">
        <w:t>manejarSubmit</w:t>
      </w:r>
      <w:proofErr w:type="spellEnd"/>
      <w:r w:rsidRPr="00930025">
        <w:t xml:space="preserve">, </w:t>
      </w:r>
      <w:proofErr w:type="spellStart"/>
      <w:r w:rsidRPr="00930025">
        <w:t>manejarClick</w:t>
      </w:r>
      <w:proofErr w:type="spellEnd"/>
      <w:r w:rsidRPr="00930025">
        <w:t xml:space="preserve">, </w:t>
      </w:r>
      <w:proofErr w:type="spellStart"/>
      <w:r w:rsidRPr="00930025">
        <w:t>manejarCambioInput</w:t>
      </w:r>
      <w:proofErr w:type="spellEnd"/>
      <w:r w:rsidRPr="00930025">
        <w:t>.</w:t>
      </w:r>
      <w:r w:rsidRPr="00930025">
        <w:br/>
        <w:t>Esto mejora la legibilidad del código.</w:t>
      </w:r>
    </w:p>
    <w:p w:rsidR="00930025" w:rsidRPr="00930025" w:rsidRDefault="00930025" w:rsidP="00930025">
      <w:pPr>
        <w:numPr>
          <w:ilvl w:val="0"/>
          <w:numId w:val="32"/>
        </w:numPr>
      </w:pPr>
      <w:r w:rsidRPr="00930025">
        <w:rPr>
          <w:b/>
          <w:bCs/>
        </w:rPr>
        <w:t xml:space="preserve">Evitar lógica compleja </w:t>
      </w:r>
      <w:proofErr w:type="spellStart"/>
      <w:r w:rsidRPr="00930025">
        <w:rPr>
          <w:b/>
          <w:bCs/>
        </w:rPr>
        <w:t>inline</w:t>
      </w:r>
      <w:proofErr w:type="spellEnd"/>
      <w:r w:rsidRPr="00930025">
        <w:t>:</w:t>
      </w:r>
      <w:r w:rsidRPr="00930025">
        <w:br/>
        <w:t>Es mejor definir las funciones fuera del JSX, mejorando la claridad.</w:t>
      </w:r>
    </w:p>
    <w:p w:rsidR="00930025" w:rsidRPr="00930025" w:rsidRDefault="00930025" w:rsidP="00930025">
      <w:pPr>
        <w:numPr>
          <w:ilvl w:val="0"/>
          <w:numId w:val="32"/>
        </w:numPr>
      </w:pPr>
      <w:r w:rsidRPr="00930025">
        <w:rPr>
          <w:b/>
          <w:bCs/>
        </w:rPr>
        <w:t xml:space="preserve">Evitar el uso excesivo de </w:t>
      </w:r>
      <w:proofErr w:type="spellStart"/>
      <w:r w:rsidRPr="00930025">
        <w:rPr>
          <w:b/>
          <w:bCs/>
        </w:rPr>
        <w:t>stopPropagation</w:t>
      </w:r>
      <w:proofErr w:type="spellEnd"/>
      <w:r w:rsidRPr="00930025">
        <w:rPr>
          <w:b/>
          <w:bCs/>
        </w:rPr>
        <w:t>()</w:t>
      </w:r>
      <w:r w:rsidRPr="00930025">
        <w:t>:</w:t>
      </w:r>
      <w:r w:rsidRPr="00930025">
        <w:br/>
        <w:t>Intenta diseñar tus componentes para no necesitar interrumpir la propagación a menudo.</w:t>
      </w:r>
      <w:r w:rsidRPr="00930025">
        <w:br/>
        <w:t>Usa este método solo cuando realmente se requiera.</w:t>
      </w:r>
    </w:p>
    <w:p w:rsidR="00930025" w:rsidRPr="00930025" w:rsidRDefault="00930025" w:rsidP="00930025">
      <w:pPr>
        <w:numPr>
          <w:ilvl w:val="0"/>
          <w:numId w:val="32"/>
        </w:numPr>
      </w:pPr>
      <w:r w:rsidRPr="00930025">
        <w:rPr>
          <w:b/>
          <w:bCs/>
        </w:rPr>
        <w:t>Manejo de eventos compatible con accesibilidad</w:t>
      </w:r>
      <w:r w:rsidRPr="00930025">
        <w:t>:</w:t>
      </w:r>
      <w:r w:rsidRPr="00930025">
        <w:br/>
        <w:t xml:space="preserve">Considera la accesibilidad (por ejemplo, usando </w:t>
      </w:r>
      <w:proofErr w:type="spellStart"/>
      <w:r w:rsidRPr="00930025">
        <w:t>onKeyDown</w:t>
      </w:r>
      <w:proofErr w:type="spellEnd"/>
      <w:r w:rsidRPr="00930025">
        <w:t xml:space="preserve"> además de onClick para permitir interacción con el teclado).</w:t>
      </w:r>
    </w:p>
    <w:p w:rsidR="00930025" w:rsidRPr="00930025" w:rsidRDefault="00000000" w:rsidP="00930025">
      <w:r>
        <w:pict>
          <v:rect id="_x0000_i1044" style="width:0;height:1.5pt" o:hralign="center" o:hrstd="t" o:hr="t" fillcolor="#a0a0a0" stroked="f"/>
        </w:pict>
      </w:r>
    </w:p>
    <w:p w:rsidR="00930025" w:rsidRPr="00930025" w:rsidRDefault="00930025" w:rsidP="00930025">
      <w:pPr>
        <w:rPr>
          <w:b/>
          <w:bCs/>
        </w:rPr>
      </w:pPr>
      <w:r w:rsidRPr="00930025">
        <w:rPr>
          <w:b/>
          <w:bCs/>
        </w:rPr>
        <w:t>Ejercicio Propuesto</w:t>
      </w:r>
    </w:p>
    <w:p w:rsidR="00930025" w:rsidRPr="00930025" w:rsidRDefault="00930025" w:rsidP="00930025">
      <w:r w:rsidRPr="00930025">
        <w:t xml:space="preserve">Crea un componente </w:t>
      </w:r>
      <w:proofErr w:type="spellStart"/>
      <w:r w:rsidRPr="00930025">
        <w:t>MenuDesplegable</w:t>
      </w:r>
      <w:proofErr w:type="spellEnd"/>
      <w:r w:rsidRPr="00930025">
        <w:t xml:space="preserve"> que:</w:t>
      </w:r>
    </w:p>
    <w:p w:rsidR="00930025" w:rsidRPr="00930025" w:rsidRDefault="00930025" w:rsidP="00930025">
      <w:pPr>
        <w:numPr>
          <w:ilvl w:val="0"/>
          <w:numId w:val="33"/>
        </w:numPr>
      </w:pPr>
      <w:r w:rsidRPr="00930025">
        <w:t>Renderice un botón "Abrir Menú".</w:t>
      </w:r>
    </w:p>
    <w:p w:rsidR="00930025" w:rsidRPr="00930025" w:rsidRDefault="00930025" w:rsidP="00930025">
      <w:pPr>
        <w:numPr>
          <w:ilvl w:val="0"/>
          <w:numId w:val="33"/>
        </w:numPr>
      </w:pPr>
      <w:r w:rsidRPr="00930025">
        <w:t>Al hacer clic en el botón, muestre una lista de opciones.</w:t>
      </w:r>
    </w:p>
    <w:p w:rsidR="00930025" w:rsidRPr="00930025" w:rsidRDefault="00930025" w:rsidP="00930025">
      <w:pPr>
        <w:numPr>
          <w:ilvl w:val="0"/>
          <w:numId w:val="33"/>
        </w:numPr>
      </w:pPr>
      <w:r w:rsidRPr="00930025">
        <w:t>Al hacer clic en una opción, se ejecute una función que reciba la opción elegida.</w:t>
      </w:r>
    </w:p>
    <w:p w:rsidR="00930025" w:rsidRPr="00930025" w:rsidRDefault="00930025" w:rsidP="00930025">
      <w:pPr>
        <w:numPr>
          <w:ilvl w:val="0"/>
          <w:numId w:val="33"/>
        </w:numPr>
      </w:pPr>
      <w:r w:rsidRPr="00930025">
        <w:t>Si se hace clic fuera del menú (fuera del botón y de la lista), el menú se cierra.</w:t>
      </w:r>
    </w:p>
    <w:p w:rsidR="00930025" w:rsidRPr="00930025" w:rsidRDefault="00930025" w:rsidP="00930025">
      <w:r w:rsidRPr="00930025">
        <w:rPr>
          <w:b/>
          <w:bCs/>
        </w:rPr>
        <w:t>Pistas:</w:t>
      </w:r>
    </w:p>
    <w:p w:rsidR="00930025" w:rsidRPr="00930025" w:rsidRDefault="00930025" w:rsidP="00930025">
      <w:pPr>
        <w:numPr>
          <w:ilvl w:val="0"/>
          <w:numId w:val="34"/>
        </w:numPr>
      </w:pPr>
      <w:r w:rsidRPr="00930025">
        <w:t>Usa el estado para mostrar/ocultar el menú.</w:t>
      </w:r>
    </w:p>
    <w:p w:rsidR="00930025" w:rsidRPr="00930025" w:rsidRDefault="00930025" w:rsidP="00930025">
      <w:pPr>
        <w:numPr>
          <w:ilvl w:val="0"/>
          <w:numId w:val="34"/>
        </w:numPr>
      </w:pPr>
      <w:r w:rsidRPr="00930025">
        <w:t xml:space="preserve">Usa eventos como onClick en el </w:t>
      </w:r>
      <w:proofErr w:type="spellStart"/>
      <w:r w:rsidRPr="00930025">
        <w:t>document</w:t>
      </w:r>
      <w:proofErr w:type="spellEnd"/>
      <w:r w:rsidRPr="00930025">
        <w:t xml:space="preserve"> para detectar clics fuera del menú.</w:t>
      </w:r>
    </w:p>
    <w:p w:rsidR="00930025" w:rsidRPr="00930025" w:rsidRDefault="00930025" w:rsidP="00930025">
      <w:pPr>
        <w:numPr>
          <w:ilvl w:val="0"/>
          <w:numId w:val="34"/>
        </w:numPr>
      </w:pPr>
      <w:r w:rsidRPr="00930025">
        <w:t xml:space="preserve">Usa </w:t>
      </w:r>
      <w:proofErr w:type="spellStart"/>
      <w:r w:rsidRPr="00930025">
        <w:t>e.stopPropagation</w:t>
      </w:r>
      <w:proofErr w:type="spellEnd"/>
      <w:r w:rsidRPr="00930025">
        <w:t>() para evitar que el clic en el menú se propague al documento.</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w:t>
      </w:r>
      <w:proofErr w:type="spellStart"/>
      <w:r w:rsidRPr="00930025">
        <w:rPr>
          <w:lang w:val="en-US"/>
        </w:rPr>
        <w:t>useEffect</w:t>
      </w:r>
      <w:proofErr w:type="spellEnd"/>
      <w:r w:rsidRPr="00930025">
        <w:rPr>
          <w:lang w:val="en-US"/>
        </w:rPr>
        <w:t xml:space="preserve">, </w:t>
      </w:r>
      <w:proofErr w:type="spellStart"/>
      <w:r w:rsidRPr="00930025">
        <w:rPr>
          <w:lang w:val="en-US"/>
        </w:rPr>
        <w:t>useRef</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roofErr w:type="spellStart"/>
      <w:r w:rsidRPr="00930025">
        <w:t>function</w:t>
      </w:r>
      <w:proofErr w:type="spellEnd"/>
      <w:r w:rsidRPr="00930025">
        <w:t xml:space="preserve"> </w:t>
      </w:r>
      <w:proofErr w:type="spellStart"/>
      <w:r w:rsidRPr="00930025">
        <w:t>MenuDesplegable</w:t>
      </w:r>
      <w:proofErr w:type="spellEnd"/>
      <w:r w:rsidRPr="00930025">
        <w:t xml:space="preserve">({ opciones, </w:t>
      </w:r>
      <w:proofErr w:type="spellStart"/>
      <w:r w:rsidRPr="00930025">
        <w:t>onOpcionSeleccionada</w:t>
      </w:r>
      <w:proofErr w:type="spellEnd"/>
      <w:r w:rsidRPr="00930025">
        <w:t xml:space="preserve"> }) {</w:t>
      </w:r>
    </w:p>
    <w:p w:rsidR="00930025" w:rsidRPr="00930025" w:rsidRDefault="00930025" w:rsidP="00930025">
      <w:r w:rsidRPr="00930025">
        <w:t xml:space="preserve">  </w:t>
      </w:r>
      <w:proofErr w:type="spellStart"/>
      <w:r w:rsidRPr="00930025">
        <w:t>const</w:t>
      </w:r>
      <w:proofErr w:type="spellEnd"/>
      <w:r w:rsidRPr="00930025">
        <w:t xml:space="preserve"> [abierto, </w:t>
      </w:r>
      <w:proofErr w:type="spellStart"/>
      <w:r w:rsidRPr="00930025">
        <w:t>setAbierto</w:t>
      </w:r>
      <w:proofErr w:type="spellEnd"/>
      <w:r w:rsidRPr="00930025">
        <w:t>] = useState(false);</w:t>
      </w:r>
    </w:p>
    <w:p w:rsidR="00930025" w:rsidRPr="00930025" w:rsidRDefault="00930025" w:rsidP="00930025">
      <w:pPr>
        <w:rPr>
          <w:lang w:val="en-US"/>
        </w:rPr>
      </w:pPr>
      <w:r w:rsidRPr="00930025">
        <w:t xml:space="preserve">  </w:t>
      </w:r>
      <w:r w:rsidRPr="00930025">
        <w:rPr>
          <w:lang w:val="en-US"/>
        </w:rPr>
        <w:t xml:space="preserve">const </w:t>
      </w:r>
      <w:proofErr w:type="spellStart"/>
      <w:r w:rsidRPr="00930025">
        <w:rPr>
          <w:lang w:val="en-US"/>
        </w:rPr>
        <w:t>menuRef</w:t>
      </w:r>
      <w:proofErr w:type="spellEnd"/>
      <w:r w:rsidRPr="00930025">
        <w:rPr>
          <w:lang w:val="en-US"/>
        </w:rPr>
        <w:t xml:space="preserve"> = </w:t>
      </w:r>
      <w:proofErr w:type="spellStart"/>
      <w:r w:rsidRPr="00930025">
        <w:rPr>
          <w:lang w:val="en-US"/>
        </w:rPr>
        <w:t>useRef</w:t>
      </w:r>
      <w:proofErr w:type="spellEnd"/>
      <w:r w:rsidRPr="00930025">
        <w:rPr>
          <w:lang w:val="en-US"/>
        </w:rPr>
        <w:t>(null);</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w:t>
      </w:r>
      <w:proofErr w:type="spellStart"/>
      <w:r w:rsidRPr="00930025">
        <w:rPr>
          <w:lang w:val="en-US"/>
        </w:rPr>
        <w:t>useEffect</w:t>
      </w:r>
      <w:proofErr w:type="spellEnd"/>
      <w:r w:rsidRPr="00930025">
        <w:rPr>
          <w:lang w:val="en-US"/>
        </w:rPr>
        <w:t>(() =&gt; {</w:t>
      </w:r>
    </w:p>
    <w:p w:rsidR="00930025" w:rsidRPr="00930025" w:rsidRDefault="00930025" w:rsidP="00930025">
      <w:pPr>
        <w:rPr>
          <w:lang w:val="en-US"/>
        </w:rPr>
      </w:pPr>
      <w:r w:rsidRPr="00930025">
        <w:rPr>
          <w:lang w:val="en-US"/>
        </w:rPr>
        <w:t xml:space="preserve">    const </w:t>
      </w:r>
      <w:proofErr w:type="spellStart"/>
      <w:r w:rsidRPr="00930025">
        <w:rPr>
          <w:lang w:val="en-US"/>
        </w:rPr>
        <w:t>manejarClickFuera</w:t>
      </w:r>
      <w:proofErr w:type="spellEnd"/>
      <w:r w:rsidRPr="00930025">
        <w:rPr>
          <w:lang w:val="en-US"/>
        </w:rPr>
        <w:t xml:space="preserve"> = (e) =&gt; {</w:t>
      </w:r>
    </w:p>
    <w:p w:rsidR="00930025" w:rsidRPr="00930025" w:rsidRDefault="00930025" w:rsidP="00930025">
      <w:pPr>
        <w:rPr>
          <w:lang w:val="en-US"/>
        </w:rPr>
      </w:pPr>
      <w:r w:rsidRPr="00930025">
        <w:rPr>
          <w:lang w:val="en-US"/>
        </w:rPr>
        <w:t xml:space="preserve">      if (</w:t>
      </w:r>
      <w:proofErr w:type="spellStart"/>
      <w:r w:rsidRPr="00930025">
        <w:rPr>
          <w:lang w:val="en-US"/>
        </w:rPr>
        <w:t>menuRef.current</w:t>
      </w:r>
      <w:proofErr w:type="spellEnd"/>
      <w:r w:rsidRPr="00930025">
        <w:rPr>
          <w:lang w:val="en-US"/>
        </w:rPr>
        <w:t xml:space="preserve"> &amp;&amp; !</w:t>
      </w:r>
      <w:proofErr w:type="spellStart"/>
      <w:r w:rsidRPr="00930025">
        <w:rPr>
          <w:lang w:val="en-US"/>
        </w:rPr>
        <w:t>menuRef.current.contains</w:t>
      </w:r>
      <w:proofErr w:type="spellEnd"/>
      <w:r w:rsidRPr="00930025">
        <w:rPr>
          <w:lang w:val="en-US"/>
        </w:rPr>
        <w:t>(</w:t>
      </w:r>
      <w:proofErr w:type="spellStart"/>
      <w:r w:rsidRPr="00930025">
        <w:rPr>
          <w:lang w:val="en-US"/>
        </w:rPr>
        <w:t>e.target</w:t>
      </w:r>
      <w:proofErr w:type="spellEnd"/>
      <w:r w:rsidRPr="00930025">
        <w:rPr>
          <w:lang w:val="en-US"/>
        </w:rPr>
        <w:t>)) {</w:t>
      </w:r>
    </w:p>
    <w:p w:rsidR="00930025" w:rsidRPr="00930025" w:rsidRDefault="00930025" w:rsidP="00930025">
      <w:r w:rsidRPr="00930025">
        <w:rPr>
          <w:lang w:val="en-US"/>
        </w:rPr>
        <w:t xml:space="preserve">        </w:t>
      </w:r>
      <w:proofErr w:type="spellStart"/>
      <w:r w:rsidRPr="00930025">
        <w:t>setAbierto</w:t>
      </w:r>
      <w:proofErr w:type="spellEnd"/>
      <w:r w:rsidRPr="00930025">
        <w:t>(false);</w:t>
      </w:r>
    </w:p>
    <w:p w:rsidR="00930025" w:rsidRPr="00930025" w:rsidRDefault="00930025" w:rsidP="00930025">
      <w:r w:rsidRPr="00930025">
        <w:lastRenderedPageBreak/>
        <w:t xml:space="preserve">      }</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document.addEventListener</w:t>
      </w:r>
      <w:proofErr w:type="spellEnd"/>
      <w:r w:rsidRPr="00930025">
        <w:t>('</w:t>
      </w:r>
      <w:proofErr w:type="spellStart"/>
      <w:r w:rsidRPr="00930025">
        <w:t>click</w:t>
      </w:r>
      <w:proofErr w:type="spellEnd"/>
      <w:r w:rsidRPr="00930025">
        <w:t xml:space="preserve">', </w:t>
      </w:r>
      <w:proofErr w:type="spellStart"/>
      <w:r w:rsidRPr="00930025">
        <w:t>manejarClickFuera</w:t>
      </w:r>
      <w:proofErr w:type="spellEnd"/>
      <w:r w:rsidRPr="00930025">
        <w:t>);</w:t>
      </w:r>
    </w:p>
    <w:p w:rsidR="00930025" w:rsidRPr="00930025" w:rsidRDefault="00930025" w:rsidP="00930025">
      <w:r w:rsidRPr="00930025">
        <w:t xml:space="preserve">    </w:t>
      </w:r>
      <w:proofErr w:type="spellStart"/>
      <w:r w:rsidRPr="00930025">
        <w:t>return</w:t>
      </w:r>
      <w:proofErr w:type="spellEnd"/>
      <w:r w:rsidRPr="00930025">
        <w:t xml:space="preserve"> () =&gt; {</w:t>
      </w:r>
    </w:p>
    <w:p w:rsidR="00930025" w:rsidRPr="00930025" w:rsidRDefault="00930025" w:rsidP="00930025">
      <w:r w:rsidRPr="00930025">
        <w:t xml:space="preserve">      </w:t>
      </w:r>
      <w:proofErr w:type="spellStart"/>
      <w:r w:rsidRPr="00930025">
        <w:t>document.removeEventListener</w:t>
      </w:r>
      <w:proofErr w:type="spellEnd"/>
      <w:r w:rsidRPr="00930025">
        <w:t>('</w:t>
      </w:r>
      <w:proofErr w:type="spellStart"/>
      <w:r w:rsidRPr="00930025">
        <w:t>click</w:t>
      </w:r>
      <w:proofErr w:type="spellEnd"/>
      <w:r w:rsidRPr="00930025">
        <w:t xml:space="preserve">', </w:t>
      </w:r>
      <w:proofErr w:type="spellStart"/>
      <w:r w:rsidRPr="00930025">
        <w:t>manejarClickFuera</w:t>
      </w:r>
      <w:proofErr w:type="spellEnd"/>
      <w:r w:rsidRPr="00930025">
        <w:t>);</w:t>
      </w:r>
    </w:p>
    <w:p w:rsidR="00930025" w:rsidRPr="00930025" w:rsidRDefault="00930025" w:rsidP="00930025">
      <w:r w:rsidRPr="00930025">
        <w:t xml:space="preserve">    };</w:t>
      </w:r>
    </w:p>
    <w:p w:rsidR="00930025" w:rsidRPr="00930025" w:rsidRDefault="00930025" w:rsidP="00930025">
      <w:r w:rsidRPr="00930025">
        <w:t xml:space="preserve">  },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manejarClickBoton</w:t>
      </w:r>
      <w:proofErr w:type="spellEnd"/>
      <w:r w:rsidRPr="00930025">
        <w:t xml:space="preserve"> = (e) =&gt; {</w:t>
      </w:r>
    </w:p>
    <w:p w:rsidR="00930025" w:rsidRPr="00930025" w:rsidRDefault="00930025" w:rsidP="00930025">
      <w:r w:rsidRPr="00930025">
        <w:t xml:space="preserve">    </w:t>
      </w:r>
      <w:proofErr w:type="spellStart"/>
      <w:r w:rsidRPr="00930025">
        <w:t>e.stopPropagation</w:t>
      </w:r>
      <w:proofErr w:type="spellEnd"/>
      <w:r w:rsidRPr="00930025">
        <w:t>();</w:t>
      </w:r>
    </w:p>
    <w:p w:rsidR="00930025" w:rsidRPr="00930025" w:rsidRDefault="00930025" w:rsidP="00930025">
      <w:r w:rsidRPr="00930025">
        <w:t xml:space="preserve">    </w:t>
      </w:r>
      <w:proofErr w:type="spellStart"/>
      <w:r w:rsidRPr="00930025">
        <w:t>setAbierto</w:t>
      </w:r>
      <w:proofErr w:type="spellEnd"/>
      <w:r w:rsidRPr="00930025">
        <w:t>(!abierto);</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manejarOpcionClick</w:t>
      </w:r>
      <w:proofErr w:type="spellEnd"/>
      <w:r w:rsidRPr="00930025">
        <w:t xml:space="preserve"> = (opcion) =&gt; {</w:t>
      </w:r>
    </w:p>
    <w:p w:rsidR="00930025" w:rsidRPr="00930025" w:rsidRDefault="00930025" w:rsidP="00930025">
      <w:r w:rsidRPr="00930025">
        <w:t xml:space="preserve">    </w:t>
      </w:r>
      <w:proofErr w:type="spellStart"/>
      <w:r w:rsidRPr="00930025">
        <w:t>onOpcionSeleccionada</w:t>
      </w:r>
      <w:proofErr w:type="spellEnd"/>
      <w:r w:rsidRPr="00930025">
        <w:t>(opcion);</w:t>
      </w:r>
    </w:p>
    <w:p w:rsidR="00930025" w:rsidRPr="00930025" w:rsidRDefault="00930025" w:rsidP="00930025">
      <w:r w:rsidRPr="00930025">
        <w:t xml:space="preserve">    </w:t>
      </w:r>
      <w:proofErr w:type="spellStart"/>
      <w:r w:rsidRPr="00930025">
        <w:t>setAbierto</w:t>
      </w:r>
      <w:proofErr w:type="spellEnd"/>
      <w:r w:rsidRPr="00930025">
        <w:t>(false);</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 xml:space="preserve"> </w:t>
      </w:r>
      <w:proofErr w:type="spellStart"/>
      <w:r w:rsidRPr="00930025">
        <w:t>ref</w:t>
      </w:r>
      <w:proofErr w:type="spellEnd"/>
      <w:r w:rsidRPr="00930025">
        <w:t>={</w:t>
      </w:r>
      <w:proofErr w:type="spellStart"/>
      <w:r w:rsidRPr="00930025">
        <w:t>menuRef</w:t>
      </w:r>
      <w:proofErr w:type="spellEnd"/>
      <w:r w:rsidRPr="00930025">
        <w:t>}&gt;</w:t>
      </w:r>
    </w:p>
    <w:p w:rsidR="00930025" w:rsidRPr="00930025" w:rsidRDefault="00930025" w:rsidP="00930025">
      <w:r w:rsidRPr="00930025">
        <w:t xml:space="preserve">      &lt;</w:t>
      </w:r>
      <w:proofErr w:type="spellStart"/>
      <w:r w:rsidRPr="00930025">
        <w:t>button</w:t>
      </w:r>
      <w:proofErr w:type="spellEnd"/>
      <w:r w:rsidRPr="00930025">
        <w:t xml:space="preserve"> onClick={</w:t>
      </w:r>
      <w:proofErr w:type="spellStart"/>
      <w:r w:rsidRPr="00930025">
        <w:t>manejarClickBoton</w:t>
      </w:r>
      <w:proofErr w:type="spellEnd"/>
      <w:r w:rsidRPr="00930025">
        <w:t>}&gt;Abrir Menú&lt;/</w:t>
      </w:r>
      <w:proofErr w:type="spellStart"/>
      <w:r w:rsidRPr="00930025">
        <w:t>button</w:t>
      </w:r>
      <w:proofErr w:type="spellEnd"/>
      <w:r w:rsidRPr="00930025">
        <w:t>&gt;</w:t>
      </w:r>
    </w:p>
    <w:p w:rsidR="00930025" w:rsidRPr="00930025" w:rsidRDefault="00930025" w:rsidP="00930025">
      <w:r w:rsidRPr="00930025">
        <w:t xml:space="preserve">      {abierto &amp;&amp; (</w:t>
      </w:r>
    </w:p>
    <w:p w:rsidR="00930025" w:rsidRPr="00491452" w:rsidRDefault="00930025" w:rsidP="00930025">
      <w:pPr>
        <w:rPr>
          <w:lang w:val="en-US"/>
        </w:rPr>
      </w:pPr>
      <w:r w:rsidRPr="00930025">
        <w:t xml:space="preserve">        </w:t>
      </w:r>
      <w:r w:rsidRPr="00491452">
        <w:rPr>
          <w:lang w:val="en-US"/>
        </w:rPr>
        <w:t>&lt;</w:t>
      </w:r>
      <w:proofErr w:type="spellStart"/>
      <w:r w:rsidRPr="00491452">
        <w:rPr>
          <w:lang w:val="en-US"/>
        </w:rPr>
        <w:t>ul</w:t>
      </w:r>
      <w:proofErr w:type="spellEnd"/>
      <w:r w:rsidRPr="00491452">
        <w:rPr>
          <w:lang w:val="en-US"/>
        </w:rPr>
        <w:t xml:space="preserve"> </w:t>
      </w:r>
      <w:proofErr w:type="spellStart"/>
      <w:r w:rsidRPr="00491452">
        <w:rPr>
          <w:lang w:val="en-US"/>
        </w:rPr>
        <w:t>onClick</w:t>
      </w:r>
      <w:proofErr w:type="spellEnd"/>
      <w:r w:rsidRPr="00491452">
        <w:rPr>
          <w:lang w:val="en-US"/>
        </w:rPr>
        <w:t xml:space="preserve">={(e) =&gt; </w:t>
      </w:r>
      <w:proofErr w:type="spellStart"/>
      <w:r w:rsidRPr="00491452">
        <w:rPr>
          <w:lang w:val="en-US"/>
        </w:rPr>
        <w:t>e.stopPropagation</w:t>
      </w:r>
      <w:proofErr w:type="spellEnd"/>
      <w:r w:rsidRPr="00491452">
        <w:rPr>
          <w:lang w:val="en-US"/>
        </w:rPr>
        <w:t>()}&gt;</w:t>
      </w:r>
    </w:p>
    <w:p w:rsidR="00930025" w:rsidRPr="00491452" w:rsidRDefault="00930025" w:rsidP="00930025">
      <w:pPr>
        <w:rPr>
          <w:lang w:val="en-US"/>
        </w:rPr>
      </w:pPr>
      <w:r w:rsidRPr="00491452">
        <w:rPr>
          <w:lang w:val="en-US"/>
        </w:rPr>
        <w:t xml:space="preserve">          {</w:t>
      </w:r>
      <w:proofErr w:type="spellStart"/>
      <w:r w:rsidRPr="00491452">
        <w:rPr>
          <w:lang w:val="en-US"/>
        </w:rPr>
        <w:t>opciones.map</w:t>
      </w:r>
      <w:proofErr w:type="spellEnd"/>
      <w:r w:rsidRPr="00491452">
        <w:rPr>
          <w:lang w:val="en-US"/>
        </w:rPr>
        <w:t>((</w:t>
      </w:r>
      <w:proofErr w:type="spellStart"/>
      <w:r w:rsidRPr="00491452">
        <w:rPr>
          <w:lang w:val="en-US"/>
        </w:rPr>
        <w:t>opcion</w:t>
      </w:r>
      <w:proofErr w:type="spellEnd"/>
      <w:r w:rsidRPr="00491452">
        <w:rPr>
          <w:lang w:val="en-US"/>
        </w:rPr>
        <w:t>, index) =&gt; (</w:t>
      </w:r>
    </w:p>
    <w:p w:rsidR="00930025" w:rsidRPr="00491452" w:rsidRDefault="00930025" w:rsidP="00930025">
      <w:pPr>
        <w:rPr>
          <w:lang w:val="en-US"/>
        </w:rPr>
      </w:pPr>
      <w:r w:rsidRPr="00491452">
        <w:rPr>
          <w:lang w:val="en-US"/>
        </w:rPr>
        <w:t xml:space="preserve">            &lt;li key={index} </w:t>
      </w:r>
      <w:proofErr w:type="spellStart"/>
      <w:r w:rsidRPr="00491452">
        <w:rPr>
          <w:lang w:val="en-US"/>
        </w:rPr>
        <w:t>onClick</w:t>
      </w:r>
      <w:proofErr w:type="spellEnd"/>
      <w:r w:rsidRPr="00491452">
        <w:rPr>
          <w:lang w:val="en-US"/>
        </w:rPr>
        <w:t xml:space="preserve">={() =&gt; </w:t>
      </w:r>
      <w:proofErr w:type="spellStart"/>
      <w:r w:rsidRPr="00491452">
        <w:rPr>
          <w:lang w:val="en-US"/>
        </w:rPr>
        <w:t>manejarOpcionClick</w:t>
      </w:r>
      <w:proofErr w:type="spellEnd"/>
      <w:r w:rsidRPr="00491452">
        <w:rPr>
          <w:lang w:val="en-US"/>
        </w:rPr>
        <w:t>(</w:t>
      </w:r>
      <w:proofErr w:type="spellStart"/>
      <w:r w:rsidRPr="00491452">
        <w:rPr>
          <w:lang w:val="en-US"/>
        </w:rPr>
        <w:t>opcion</w:t>
      </w:r>
      <w:proofErr w:type="spellEnd"/>
      <w:r w:rsidRPr="00491452">
        <w:rPr>
          <w:lang w:val="en-US"/>
        </w:rPr>
        <w:t>)}&gt;</w:t>
      </w:r>
    </w:p>
    <w:p w:rsidR="00930025" w:rsidRPr="00491452" w:rsidRDefault="00930025" w:rsidP="00930025">
      <w:pPr>
        <w:rPr>
          <w:lang w:val="en-US"/>
        </w:rPr>
      </w:pPr>
      <w:r w:rsidRPr="00491452">
        <w:rPr>
          <w:lang w:val="en-US"/>
        </w:rPr>
        <w:t xml:space="preserve">              {</w:t>
      </w:r>
      <w:proofErr w:type="spellStart"/>
      <w:r w:rsidRPr="00491452">
        <w:rPr>
          <w:lang w:val="en-US"/>
        </w:rPr>
        <w:t>opcion</w:t>
      </w:r>
      <w:proofErr w:type="spellEnd"/>
      <w:r w:rsidRPr="00491452">
        <w:rPr>
          <w:lang w:val="en-US"/>
        </w:rPr>
        <w:t>}</w:t>
      </w:r>
    </w:p>
    <w:p w:rsidR="00930025" w:rsidRPr="00491452" w:rsidRDefault="00930025" w:rsidP="00930025">
      <w:pPr>
        <w:rPr>
          <w:lang w:val="en-US"/>
        </w:rPr>
      </w:pPr>
      <w:r w:rsidRPr="00491452">
        <w:rPr>
          <w:lang w:val="en-US"/>
        </w:rPr>
        <w:t xml:space="preserve">            &lt;/li&gt;</w:t>
      </w:r>
    </w:p>
    <w:p w:rsidR="00930025" w:rsidRPr="00491452" w:rsidRDefault="00930025" w:rsidP="00930025">
      <w:pPr>
        <w:rPr>
          <w:lang w:val="en-US"/>
        </w:rPr>
      </w:pPr>
      <w:r w:rsidRPr="00491452">
        <w:rPr>
          <w:lang w:val="en-US"/>
        </w:rPr>
        <w:t xml:space="preserve">          ))}</w:t>
      </w:r>
    </w:p>
    <w:p w:rsidR="00930025" w:rsidRPr="00491452" w:rsidRDefault="00930025" w:rsidP="00930025">
      <w:pPr>
        <w:rPr>
          <w:lang w:val="en-US"/>
        </w:rPr>
      </w:pPr>
      <w:r w:rsidRPr="00491452">
        <w:rPr>
          <w:lang w:val="en-US"/>
        </w:rPr>
        <w:t xml:space="preserve">        &lt;/</w:t>
      </w:r>
      <w:proofErr w:type="spellStart"/>
      <w:r w:rsidRPr="00491452">
        <w:rPr>
          <w:lang w:val="en-US"/>
        </w:rPr>
        <w:t>ul</w:t>
      </w:r>
      <w:proofErr w:type="spellEnd"/>
      <w:r w:rsidRPr="00491452">
        <w:rPr>
          <w:lang w:val="en-US"/>
        </w:rPr>
        <w:t>&gt;</w:t>
      </w:r>
    </w:p>
    <w:p w:rsidR="00930025" w:rsidRPr="00491452" w:rsidRDefault="00930025" w:rsidP="00930025">
      <w:pPr>
        <w:rPr>
          <w:lang w:val="en-US"/>
        </w:rPr>
      </w:pPr>
      <w:r w:rsidRPr="00491452">
        <w:rPr>
          <w:lang w:val="en-US"/>
        </w:rPr>
        <w:t xml:space="preserve">      )}</w:t>
      </w:r>
    </w:p>
    <w:p w:rsidR="00930025" w:rsidRPr="00491452" w:rsidRDefault="00930025" w:rsidP="00930025">
      <w:pPr>
        <w:rPr>
          <w:lang w:val="en-US"/>
        </w:rPr>
      </w:pPr>
      <w:r w:rsidRPr="00491452">
        <w:rPr>
          <w:lang w:val="en-US"/>
        </w:rPr>
        <w:lastRenderedPageBreak/>
        <w:t xml:space="preserve">    &lt;/div&gt;</w:t>
      </w:r>
    </w:p>
    <w:p w:rsidR="00930025" w:rsidRPr="00491452" w:rsidRDefault="00930025" w:rsidP="00930025">
      <w:pPr>
        <w:rPr>
          <w:lang w:val="en-US"/>
        </w:rPr>
      </w:pPr>
      <w:r w:rsidRPr="00491452">
        <w:rPr>
          <w:lang w:val="en-US"/>
        </w:rPr>
        <w:t xml:space="preserve">  );</w:t>
      </w:r>
    </w:p>
    <w:p w:rsidR="00930025" w:rsidRPr="00491452" w:rsidRDefault="00930025" w:rsidP="00930025">
      <w:pPr>
        <w:rPr>
          <w:lang w:val="en-US"/>
        </w:rPr>
      </w:pPr>
      <w:r w:rsidRPr="00491452">
        <w:rPr>
          <w:lang w:val="en-US"/>
        </w:rPr>
        <w:t>}</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export default </w:t>
      </w:r>
      <w:proofErr w:type="spellStart"/>
      <w:r w:rsidRPr="00491452">
        <w:rPr>
          <w:lang w:val="en-US"/>
        </w:rPr>
        <w:t>MenuDesplegable</w:t>
      </w:r>
      <w:proofErr w:type="spellEnd"/>
      <w:r w:rsidRPr="00491452">
        <w:rPr>
          <w:lang w:val="en-US"/>
        </w:rPr>
        <w:t>;</w:t>
      </w:r>
    </w:p>
    <w:p w:rsidR="00930025" w:rsidRPr="00930025" w:rsidRDefault="00000000" w:rsidP="00930025">
      <w:r>
        <w:pict>
          <v:rect id="_x0000_i1045" style="width:0;height:1.5pt" o:hralign="center" o:hrstd="t" o:hr="t" fillcolor="#a0a0a0" stroked="f"/>
        </w:pict>
      </w:r>
    </w:p>
    <w:p w:rsidR="00930025" w:rsidRPr="00930025" w:rsidRDefault="00930025" w:rsidP="00930025">
      <w:pPr>
        <w:rPr>
          <w:b/>
          <w:bCs/>
        </w:rPr>
      </w:pPr>
      <w:r w:rsidRPr="00930025">
        <w:rPr>
          <w:b/>
          <w:bCs/>
        </w:rPr>
        <w:t>useState</w:t>
      </w:r>
    </w:p>
    <w:p w:rsidR="00930025" w:rsidRPr="00930025" w:rsidRDefault="00930025" w:rsidP="00930025">
      <w:r w:rsidRPr="00930025">
        <w:rPr>
          <w:b/>
          <w:bCs/>
        </w:rPr>
        <w:t>Clase 5: Estado en Componentes</w:t>
      </w:r>
    </w:p>
    <w:p w:rsidR="00930025" w:rsidRPr="00930025" w:rsidRDefault="00930025" w:rsidP="00930025">
      <w:r w:rsidRPr="00930025">
        <w:t xml:space="preserve">En esta clase, exploraremos el concepto de </w:t>
      </w:r>
      <w:r w:rsidRPr="00930025">
        <w:rPr>
          <w:b/>
          <w:bCs/>
        </w:rPr>
        <w:t>estado (</w:t>
      </w:r>
      <w:proofErr w:type="spellStart"/>
      <w:r w:rsidRPr="00930025">
        <w:rPr>
          <w:b/>
          <w:bCs/>
        </w:rPr>
        <w:t>state</w:t>
      </w:r>
      <w:proofErr w:type="spellEnd"/>
      <w:r w:rsidRPr="00930025">
        <w:rPr>
          <w:b/>
          <w:bCs/>
        </w:rPr>
        <w:t>)</w:t>
      </w:r>
      <w:r w:rsidRPr="00930025">
        <w:t xml:space="preserve"> en </w:t>
      </w:r>
      <w:proofErr w:type="spellStart"/>
      <w:r w:rsidRPr="00930025">
        <w:t>React</w:t>
      </w:r>
      <w:proofErr w:type="spellEnd"/>
      <w:r w:rsidRPr="00930025">
        <w:t xml:space="preserve">, centrándonos en cómo manejarlo en </w:t>
      </w:r>
      <w:r w:rsidRPr="00930025">
        <w:rPr>
          <w:b/>
          <w:bCs/>
        </w:rPr>
        <w:t>componentes funcionales</w:t>
      </w:r>
      <w:r w:rsidRPr="00930025">
        <w:t xml:space="preserve"> utilizando el Hook useState. Aprenderemos qué es el estado, cómo actualizarlo y cómo utilizarlo para crear componentes interactivos y dinámicos.</w:t>
      </w:r>
    </w:p>
    <w:p w:rsidR="00930025" w:rsidRPr="00930025" w:rsidRDefault="00000000" w:rsidP="00930025">
      <w:r>
        <w:pict>
          <v:rect id="_x0000_i1046" style="width:0;height:1.5pt" o:hralign="center" o:hrstd="t" o:hr="t" fillcolor="#a0a0a0" stroked="f"/>
        </w:pict>
      </w:r>
    </w:p>
    <w:p w:rsidR="00930025" w:rsidRPr="00930025" w:rsidRDefault="00930025" w:rsidP="00930025">
      <w:pPr>
        <w:rPr>
          <w:b/>
          <w:bCs/>
        </w:rPr>
      </w:pPr>
      <w:r w:rsidRPr="00930025">
        <w:rPr>
          <w:b/>
          <w:bCs/>
        </w:rPr>
        <w:t>Introducción al estado (</w:t>
      </w:r>
      <w:proofErr w:type="spellStart"/>
      <w:r w:rsidRPr="00930025">
        <w:rPr>
          <w:b/>
          <w:bCs/>
        </w:rPr>
        <w:t>state</w:t>
      </w:r>
      <w:proofErr w:type="spellEnd"/>
      <w:r w:rsidRPr="00930025">
        <w:rPr>
          <w:b/>
          <w:bCs/>
        </w:rPr>
        <w:t>)</w:t>
      </w:r>
    </w:p>
    <w:p w:rsidR="00930025" w:rsidRPr="00930025" w:rsidRDefault="00930025" w:rsidP="00930025">
      <w:r w:rsidRPr="00930025">
        <w:rPr>
          <w:b/>
          <w:bCs/>
        </w:rPr>
        <w:t>Estado</w:t>
      </w:r>
      <w:r w:rsidRPr="00930025">
        <w:t xml:space="preserve"> es un objeto que representa información interna y dinámica de un componente que puede cambiar a lo largo del tiempo. A diferencia de las </w:t>
      </w:r>
      <w:proofErr w:type="spellStart"/>
      <w:r w:rsidRPr="00930025">
        <w:rPr>
          <w:b/>
          <w:bCs/>
        </w:rPr>
        <w:t>props</w:t>
      </w:r>
      <w:proofErr w:type="spellEnd"/>
      <w:r w:rsidRPr="00930025">
        <w:t xml:space="preserve">, que son inmutables y se utilizan para pasar datos de un componente padre a un hijo, el </w:t>
      </w:r>
      <w:r w:rsidRPr="00930025">
        <w:rPr>
          <w:b/>
          <w:bCs/>
        </w:rPr>
        <w:t>estado</w:t>
      </w:r>
      <w:r w:rsidRPr="00930025">
        <w:t xml:space="preserve"> es mutable y se utiliza para manejar datos que pueden cambiar en respuesta a acciones del usuario, eventos del sistema o cualquier otra interacción.</w:t>
      </w:r>
    </w:p>
    <w:p w:rsidR="00930025" w:rsidRPr="00930025" w:rsidRDefault="00930025" w:rsidP="00930025">
      <w:r w:rsidRPr="00930025">
        <w:rPr>
          <w:b/>
          <w:bCs/>
        </w:rPr>
        <w:t>Características del estado:</w:t>
      </w:r>
    </w:p>
    <w:p w:rsidR="00930025" w:rsidRPr="00930025" w:rsidRDefault="00930025" w:rsidP="00930025">
      <w:pPr>
        <w:numPr>
          <w:ilvl w:val="0"/>
          <w:numId w:val="35"/>
        </w:numPr>
      </w:pPr>
      <w:r w:rsidRPr="00930025">
        <w:rPr>
          <w:b/>
          <w:bCs/>
        </w:rPr>
        <w:t>Interno al componente</w:t>
      </w:r>
      <w:r w:rsidRPr="00930025">
        <w:t>: Cada componente puede tener su propio estado.</w:t>
      </w:r>
    </w:p>
    <w:p w:rsidR="00930025" w:rsidRPr="00930025" w:rsidRDefault="00930025" w:rsidP="00930025">
      <w:pPr>
        <w:numPr>
          <w:ilvl w:val="0"/>
          <w:numId w:val="35"/>
        </w:numPr>
      </w:pPr>
      <w:r w:rsidRPr="00930025">
        <w:rPr>
          <w:b/>
          <w:bCs/>
        </w:rPr>
        <w:t>Mutable</w:t>
      </w:r>
      <w:r w:rsidRPr="00930025">
        <w:t>: Puede cambiar usando funciones específicas.</w:t>
      </w:r>
    </w:p>
    <w:p w:rsidR="00930025" w:rsidRPr="00930025" w:rsidRDefault="00930025" w:rsidP="00930025">
      <w:pPr>
        <w:numPr>
          <w:ilvl w:val="0"/>
          <w:numId w:val="35"/>
        </w:numPr>
      </w:pPr>
      <w:r w:rsidRPr="00930025">
        <w:rPr>
          <w:b/>
          <w:bCs/>
        </w:rPr>
        <w:t>Reactividad</w:t>
      </w:r>
      <w:r w:rsidRPr="00930025">
        <w:t xml:space="preserve">: Cuando el estado cambia, </w:t>
      </w:r>
      <w:proofErr w:type="spellStart"/>
      <w:r w:rsidRPr="00930025">
        <w:t>React</w:t>
      </w:r>
      <w:proofErr w:type="spellEnd"/>
      <w:r w:rsidRPr="00930025">
        <w:t xml:space="preserve"> vuelve a renderizar el componente para reflejar el nuevo estado.</w:t>
      </w:r>
    </w:p>
    <w:p w:rsidR="00930025" w:rsidRPr="00930025" w:rsidRDefault="00000000" w:rsidP="00930025">
      <w:r>
        <w:pict>
          <v:rect id="_x0000_i1047" style="width:0;height:1.5pt" o:hralign="center" o:hrstd="t" o:hr="t" fillcolor="#a0a0a0" stroked="f"/>
        </w:pict>
      </w:r>
    </w:p>
    <w:p w:rsidR="00930025" w:rsidRPr="00930025" w:rsidRDefault="00930025" w:rsidP="00930025">
      <w:pPr>
        <w:rPr>
          <w:b/>
          <w:bCs/>
        </w:rPr>
      </w:pPr>
      <w:r w:rsidRPr="00930025">
        <w:rPr>
          <w:b/>
          <w:bCs/>
        </w:rPr>
        <w:t>Manejo del estado en componentes funcionales</w:t>
      </w:r>
    </w:p>
    <w:p w:rsidR="00930025" w:rsidRPr="00930025" w:rsidRDefault="00930025" w:rsidP="00930025">
      <w:r w:rsidRPr="00930025">
        <w:t xml:space="preserve">Con la introducción de los </w:t>
      </w:r>
      <w:proofErr w:type="spellStart"/>
      <w:r w:rsidRPr="00930025">
        <w:rPr>
          <w:b/>
          <w:bCs/>
        </w:rPr>
        <w:t>Hooks</w:t>
      </w:r>
      <w:proofErr w:type="spellEnd"/>
      <w:r w:rsidRPr="00930025">
        <w:t xml:space="preserve"> en </w:t>
      </w:r>
      <w:proofErr w:type="spellStart"/>
      <w:r w:rsidRPr="00930025">
        <w:t>React</w:t>
      </w:r>
      <w:proofErr w:type="spellEnd"/>
      <w:r w:rsidRPr="00930025">
        <w:t xml:space="preserve"> 16.8, es posible manejar el estado en componentes funcionales utilizando el Hook useState.</w:t>
      </w:r>
    </w:p>
    <w:p w:rsidR="00930025" w:rsidRPr="00930025" w:rsidRDefault="00930025" w:rsidP="00930025">
      <w:pPr>
        <w:rPr>
          <w:b/>
          <w:bCs/>
        </w:rPr>
      </w:pPr>
      <w:r w:rsidRPr="00930025">
        <w:rPr>
          <w:b/>
          <w:bCs/>
        </w:rPr>
        <w:t>Uso básico de useState</w:t>
      </w:r>
    </w:p>
    <w:p w:rsidR="00930025" w:rsidRPr="00930025" w:rsidRDefault="00930025" w:rsidP="00930025">
      <w:r w:rsidRPr="00930025">
        <w:t xml:space="preserve">El Hook useState permite agregar estado a componentes funcionales. Se importa desde </w:t>
      </w:r>
      <w:proofErr w:type="spellStart"/>
      <w:r w:rsidRPr="00930025">
        <w:t>React</w:t>
      </w:r>
      <w:proofErr w:type="spellEnd"/>
      <w:r w:rsidRPr="00930025">
        <w:t xml:space="preserve"> y se utiliza de la siguiente manera:</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MiComponente</w:t>
      </w:r>
      <w:proofErr w:type="spellEnd"/>
      <w:r w:rsidRPr="00930025">
        <w:rPr>
          <w:lang w:val="en-US"/>
        </w:rPr>
        <w:t>() {</w:t>
      </w:r>
    </w:p>
    <w:p w:rsidR="00930025" w:rsidRPr="00930025" w:rsidRDefault="00930025" w:rsidP="00930025">
      <w:r w:rsidRPr="00930025">
        <w:rPr>
          <w:lang w:val="en-US"/>
        </w:rPr>
        <w:t xml:space="preserve">  </w:t>
      </w:r>
      <w:proofErr w:type="spellStart"/>
      <w:r w:rsidRPr="00930025">
        <w:t>const</w:t>
      </w:r>
      <w:proofErr w:type="spellEnd"/>
      <w:r w:rsidRPr="00930025">
        <w:t xml:space="preserve"> [estado, </w:t>
      </w:r>
      <w:proofErr w:type="spellStart"/>
      <w:r w:rsidRPr="00930025">
        <w:t>setEstado</w:t>
      </w:r>
      <w:proofErr w:type="spellEnd"/>
      <w:r w:rsidRPr="00930025">
        <w:t>] = useState(</w:t>
      </w:r>
      <w:proofErr w:type="spellStart"/>
      <w:r w:rsidRPr="00930025">
        <w:t>valorInicial</w:t>
      </w:r>
      <w:proofErr w:type="spellEnd"/>
      <w:r w:rsidRPr="00930025">
        <w:t>);</w:t>
      </w:r>
    </w:p>
    <w:p w:rsidR="00930025" w:rsidRPr="00930025" w:rsidRDefault="00930025" w:rsidP="00930025"/>
    <w:p w:rsidR="00930025" w:rsidRPr="00930025" w:rsidRDefault="00930025" w:rsidP="00930025">
      <w:r w:rsidRPr="00930025">
        <w:t xml:space="preserve">  //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 ...</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36"/>
        </w:numPr>
      </w:pPr>
      <w:r w:rsidRPr="00930025">
        <w:rPr>
          <w:b/>
          <w:bCs/>
        </w:rPr>
        <w:t>estado</w:t>
      </w:r>
      <w:r w:rsidRPr="00930025">
        <w:t>: Es la variable que contiene el valor actual del estado.</w:t>
      </w:r>
    </w:p>
    <w:p w:rsidR="00930025" w:rsidRPr="00930025" w:rsidRDefault="00930025" w:rsidP="00930025">
      <w:pPr>
        <w:numPr>
          <w:ilvl w:val="0"/>
          <w:numId w:val="36"/>
        </w:numPr>
      </w:pPr>
      <w:proofErr w:type="spellStart"/>
      <w:r w:rsidRPr="00930025">
        <w:rPr>
          <w:b/>
          <w:bCs/>
        </w:rPr>
        <w:t>setEstado</w:t>
      </w:r>
      <w:proofErr w:type="spellEnd"/>
      <w:r w:rsidRPr="00930025">
        <w:t>: Es una función que actualiza el valor del estado.</w:t>
      </w:r>
    </w:p>
    <w:p w:rsidR="00930025" w:rsidRPr="00930025" w:rsidRDefault="00930025" w:rsidP="00930025">
      <w:pPr>
        <w:numPr>
          <w:ilvl w:val="0"/>
          <w:numId w:val="36"/>
        </w:numPr>
      </w:pPr>
      <w:r w:rsidRPr="00930025">
        <w:rPr>
          <w:b/>
          <w:bCs/>
        </w:rPr>
        <w:t>useState(</w:t>
      </w:r>
      <w:proofErr w:type="spellStart"/>
      <w:r w:rsidRPr="00930025">
        <w:rPr>
          <w:b/>
          <w:bCs/>
        </w:rPr>
        <w:t>valorInicial</w:t>
      </w:r>
      <w:proofErr w:type="spellEnd"/>
      <w:r w:rsidRPr="00930025">
        <w:rPr>
          <w:b/>
          <w:bCs/>
        </w:rPr>
        <w:t>)</w:t>
      </w:r>
      <w:r w:rsidRPr="00930025">
        <w:t xml:space="preserve">: Inicializa el estado con </w:t>
      </w:r>
      <w:proofErr w:type="spellStart"/>
      <w:r w:rsidRPr="00930025">
        <w:t>valorInicial</w:t>
      </w:r>
      <w:proofErr w:type="spellEnd"/>
      <w:r w:rsidRPr="00930025">
        <w:t>.</w:t>
      </w:r>
    </w:p>
    <w:p w:rsidR="00930025" w:rsidRPr="00930025" w:rsidRDefault="00930025" w:rsidP="00930025">
      <w:r w:rsidRPr="00930025">
        <w:rPr>
          <w:b/>
          <w:bCs/>
        </w:rPr>
        <w:t>Ejemplo sencillo: Contador</w:t>
      </w:r>
    </w:p>
    <w:p w:rsidR="00930025" w:rsidRPr="00491452" w:rsidRDefault="00930025" w:rsidP="00930025">
      <w:pPr>
        <w:rPr>
          <w:lang w:val="en-US"/>
        </w:rPr>
      </w:pPr>
      <w:r w:rsidRPr="00491452">
        <w:rPr>
          <w:lang w:val="en-US"/>
        </w:rPr>
        <w:t xml:space="preserve">import { </w:t>
      </w:r>
      <w:proofErr w:type="spellStart"/>
      <w:r w:rsidRPr="00491452">
        <w:rPr>
          <w:lang w:val="en-US"/>
        </w:rPr>
        <w:t>useState</w:t>
      </w:r>
      <w:proofErr w:type="spellEnd"/>
      <w:r w:rsidRPr="00491452">
        <w:rPr>
          <w:lang w:val="en-US"/>
        </w:rPr>
        <w:t xml:space="preserve"> } from 'react';</w:t>
      </w:r>
    </w:p>
    <w:p w:rsidR="00930025" w:rsidRPr="00491452" w:rsidRDefault="00930025" w:rsidP="00930025">
      <w:pPr>
        <w:rPr>
          <w:lang w:val="en-US"/>
        </w:rPr>
      </w:pPr>
    </w:p>
    <w:p w:rsidR="00930025" w:rsidRPr="00491452" w:rsidRDefault="00930025" w:rsidP="00930025">
      <w:pPr>
        <w:rPr>
          <w:lang w:val="en-US"/>
        </w:rPr>
      </w:pPr>
      <w:r w:rsidRPr="00491452">
        <w:rPr>
          <w:lang w:val="en-US"/>
        </w:rPr>
        <w:t>function Contador() {</w:t>
      </w:r>
    </w:p>
    <w:p w:rsidR="00930025" w:rsidRPr="00491452" w:rsidRDefault="00930025" w:rsidP="00930025">
      <w:pPr>
        <w:rPr>
          <w:lang w:val="en-US"/>
        </w:rPr>
      </w:pPr>
      <w:r w:rsidRPr="00491452">
        <w:rPr>
          <w:lang w:val="en-US"/>
        </w:rPr>
        <w:t xml:space="preserve">  const [</w:t>
      </w:r>
      <w:proofErr w:type="spellStart"/>
      <w:r w:rsidRPr="00491452">
        <w:rPr>
          <w:lang w:val="en-US"/>
        </w:rPr>
        <w:t>contador</w:t>
      </w:r>
      <w:proofErr w:type="spellEnd"/>
      <w:r w:rsidRPr="00491452">
        <w:rPr>
          <w:lang w:val="en-US"/>
        </w:rPr>
        <w:t xml:space="preserve">, </w:t>
      </w:r>
      <w:proofErr w:type="spellStart"/>
      <w:r w:rsidRPr="00491452">
        <w:rPr>
          <w:lang w:val="en-US"/>
        </w:rPr>
        <w:t>setContador</w:t>
      </w:r>
      <w:proofErr w:type="spellEnd"/>
      <w:r w:rsidRPr="00491452">
        <w:rPr>
          <w:lang w:val="en-US"/>
        </w:rPr>
        <w:t xml:space="preserve">] = </w:t>
      </w:r>
      <w:proofErr w:type="spellStart"/>
      <w:r w:rsidRPr="00491452">
        <w:rPr>
          <w:lang w:val="en-US"/>
        </w:rPr>
        <w:t>useState</w:t>
      </w:r>
      <w:proofErr w:type="spellEnd"/>
      <w:r w:rsidRPr="00491452">
        <w:rPr>
          <w:lang w:val="en-US"/>
        </w:rPr>
        <w:t>(0);</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  return (</w:t>
      </w:r>
    </w:p>
    <w:p w:rsidR="00930025" w:rsidRPr="00491452" w:rsidRDefault="00930025" w:rsidP="00930025">
      <w:pPr>
        <w:rPr>
          <w:lang w:val="en-US"/>
        </w:rPr>
      </w:pPr>
      <w:r w:rsidRPr="00491452">
        <w:rPr>
          <w:lang w:val="en-US"/>
        </w:rPr>
        <w:t xml:space="preserve">    &lt;div&gt;</w:t>
      </w:r>
    </w:p>
    <w:p w:rsidR="00930025" w:rsidRPr="00491452" w:rsidRDefault="00930025" w:rsidP="00930025">
      <w:pPr>
        <w:rPr>
          <w:lang w:val="en-US"/>
        </w:rPr>
      </w:pPr>
      <w:r w:rsidRPr="00491452">
        <w:rPr>
          <w:lang w:val="en-US"/>
        </w:rPr>
        <w:t xml:space="preserve">      &lt;p&gt;Has </w:t>
      </w:r>
      <w:proofErr w:type="spellStart"/>
      <w:r w:rsidRPr="00491452">
        <w:rPr>
          <w:lang w:val="en-US"/>
        </w:rPr>
        <w:t>hecho</w:t>
      </w:r>
      <w:proofErr w:type="spellEnd"/>
      <w:r w:rsidRPr="00491452">
        <w:rPr>
          <w:lang w:val="en-US"/>
        </w:rPr>
        <w:t xml:space="preserve"> </w:t>
      </w:r>
      <w:proofErr w:type="spellStart"/>
      <w:r w:rsidRPr="00491452">
        <w:rPr>
          <w:lang w:val="en-US"/>
        </w:rPr>
        <w:t>clic</w:t>
      </w:r>
      <w:proofErr w:type="spellEnd"/>
      <w:r w:rsidRPr="00491452">
        <w:rPr>
          <w:lang w:val="en-US"/>
        </w:rPr>
        <w:t xml:space="preserve"> {</w:t>
      </w:r>
      <w:proofErr w:type="spellStart"/>
      <w:r w:rsidRPr="00491452">
        <w:rPr>
          <w:lang w:val="en-US"/>
        </w:rPr>
        <w:t>contador</w:t>
      </w:r>
      <w:proofErr w:type="spellEnd"/>
      <w:r w:rsidRPr="00491452">
        <w:rPr>
          <w:lang w:val="en-US"/>
        </w:rPr>
        <w:t xml:space="preserve">} </w:t>
      </w:r>
      <w:proofErr w:type="spellStart"/>
      <w:r w:rsidRPr="00491452">
        <w:rPr>
          <w:lang w:val="en-US"/>
        </w:rPr>
        <w:t>veces</w:t>
      </w:r>
      <w:proofErr w:type="spellEnd"/>
      <w:r w:rsidRPr="00491452">
        <w:rPr>
          <w:lang w:val="en-US"/>
        </w:rPr>
        <w:t>&lt;/p&gt;</w:t>
      </w:r>
    </w:p>
    <w:p w:rsidR="00930025" w:rsidRPr="00491452" w:rsidRDefault="00930025" w:rsidP="00930025">
      <w:pPr>
        <w:rPr>
          <w:lang w:val="en-US"/>
        </w:rPr>
      </w:pPr>
      <w:r w:rsidRPr="00491452">
        <w:rPr>
          <w:lang w:val="en-US"/>
        </w:rPr>
        <w:t xml:space="preserve">      &lt;button </w:t>
      </w:r>
      <w:proofErr w:type="spellStart"/>
      <w:r w:rsidRPr="00491452">
        <w:rPr>
          <w:lang w:val="en-US"/>
        </w:rPr>
        <w:t>onClick</w:t>
      </w:r>
      <w:proofErr w:type="spellEnd"/>
      <w:r w:rsidRPr="00491452">
        <w:rPr>
          <w:lang w:val="en-US"/>
        </w:rPr>
        <w:t xml:space="preserve">={() =&gt; </w:t>
      </w:r>
      <w:proofErr w:type="spellStart"/>
      <w:r w:rsidRPr="00491452">
        <w:rPr>
          <w:lang w:val="en-US"/>
        </w:rPr>
        <w:t>setContador</w:t>
      </w:r>
      <w:proofErr w:type="spellEnd"/>
      <w:r w:rsidRPr="00491452">
        <w:rPr>
          <w:lang w:val="en-US"/>
        </w:rPr>
        <w:t>(</w:t>
      </w:r>
      <w:proofErr w:type="spellStart"/>
      <w:r w:rsidRPr="00491452">
        <w:rPr>
          <w:lang w:val="en-US"/>
        </w:rPr>
        <w:t>contador</w:t>
      </w:r>
      <w:proofErr w:type="spellEnd"/>
      <w:r w:rsidRPr="00491452">
        <w:rPr>
          <w:lang w:val="en-US"/>
        </w:rPr>
        <w:t xml:space="preserve"> + 1)}&gt;</w:t>
      </w:r>
    </w:p>
    <w:p w:rsidR="00930025" w:rsidRPr="00491452" w:rsidRDefault="00930025" w:rsidP="00930025">
      <w:pPr>
        <w:rPr>
          <w:lang w:val="en-US"/>
        </w:rPr>
      </w:pPr>
      <w:r w:rsidRPr="00491452">
        <w:rPr>
          <w:lang w:val="en-US"/>
        </w:rPr>
        <w:t xml:space="preserve">        </w:t>
      </w:r>
      <w:proofErr w:type="spellStart"/>
      <w:r w:rsidRPr="00491452">
        <w:rPr>
          <w:lang w:val="en-US"/>
        </w:rPr>
        <w:t>Incrementar</w:t>
      </w:r>
      <w:proofErr w:type="spellEnd"/>
    </w:p>
    <w:p w:rsidR="00930025" w:rsidRPr="00491452" w:rsidRDefault="00930025" w:rsidP="00930025">
      <w:pPr>
        <w:rPr>
          <w:lang w:val="en-US"/>
        </w:rPr>
      </w:pPr>
      <w:r w:rsidRPr="00491452">
        <w:rPr>
          <w:lang w:val="en-US"/>
        </w:rPr>
        <w:t xml:space="preserve">      &lt;/button&gt;</w:t>
      </w:r>
    </w:p>
    <w:p w:rsidR="00930025" w:rsidRPr="00491452" w:rsidRDefault="00930025" w:rsidP="00930025">
      <w:pPr>
        <w:rPr>
          <w:lang w:val="en-US"/>
        </w:rPr>
      </w:pPr>
      <w:r w:rsidRPr="00491452">
        <w:rPr>
          <w:lang w:val="en-US"/>
        </w:rPr>
        <w:t xml:space="preserve">    &lt;/div&gt;</w:t>
      </w:r>
    </w:p>
    <w:p w:rsidR="00930025" w:rsidRPr="00930025" w:rsidRDefault="00930025" w:rsidP="00930025">
      <w:r w:rsidRPr="00491452">
        <w:rPr>
          <w:lang w:val="en-US"/>
        </w:rPr>
        <w:t xml:space="preserve">  </w:t>
      </w:r>
      <w:r w:rsidRPr="00930025">
        <w: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Contador;</w:t>
      </w:r>
    </w:p>
    <w:p w:rsidR="00930025" w:rsidRPr="00930025" w:rsidRDefault="00930025" w:rsidP="00930025">
      <w:r w:rsidRPr="00930025">
        <w:rPr>
          <w:b/>
          <w:bCs/>
        </w:rPr>
        <w:t>Explicación:</w:t>
      </w:r>
    </w:p>
    <w:p w:rsidR="00930025" w:rsidRPr="00930025" w:rsidRDefault="00930025" w:rsidP="00930025">
      <w:pPr>
        <w:numPr>
          <w:ilvl w:val="0"/>
          <w:numId w:val="37"/>
        </w:numPr>
      </w:pPr>
      <w:r w:rsidRPr="00930025">
        <w:t>Iniciamos el estado contador en 0.</w:t>
      </w:r>
    </w:p>
    <w:p w:rsidR="00930025" w:rsidRPr="00930025" w:rsidRDefault="00930025" w:rsidP="00930025">
      <w:pPr>
        <w:numPr>
          <w:ilvl w:val="0"/>
          <w:numId w:val="37"/>
        </w:numPr>
      </w:pPr>
      <w:r w:rsidRPr="00930025">
        <w:t xml:space="preserve">Al hacer clic en el botón, llamamos a </w:t>
      </w:r>
      <w:proofErr w:type="spellStart"/>
      <w:r w:rsidRPr="00930025">
        <w:t>setContador</w:t>
      </w:r>
      <w:proofErr w:type="spellEnd"/>
      <w:r w:rsidRPr="00930025">
        <w:t xml:space="preserve"> para actualizar el estado incrementándolo en 1.</w:t>
      </w:r>
    </w:p>
    <w:p w:rsidR="00930025" w:rsidRPr="00930025" w:rsidRDefault="00930025" w:rsidP="00930025">
      <w:pPr>
        <w:numPr>
          <w:ilvl w:val="0"/>
          <w:numId w:val="37"/>
        </w:numPr>
      </w:pPr>
      <w:r w:rsidRPr="00930025">
        <w:lastRenderedPageBreak/>
        <w:t>Al cambiar el estado, el componente se vuelve a renderizar y muestra el nuevo valor de contador.</w:t>
      </w:r>
    </w:p>
    <w:p w:rsidR="00930025" w:rsidRPr="00930025" w:rsidRDefault="00000000" w:rsidP="00930025">
      <w:r>
        <w:pict>
          <v:rect id="_x0000_i1048" style="width:0;height:1.5pt" o:hralign="center" o:hrstd="t" o:hr="t" fillcolor="#a0a0a0" stroked="f"/>
        </w:pict>
      </w:r>
    </w:p>
    <w:p w:rsidR="00930025" w:rsidRPr="00930025" w:rsidRDefault="00930025" w:rsidP="00930025">
      <w:pPr>
        <w:rPr>
          <w:b/>
          <w:bCs/>
        </w:rPr>
      </w:pPr>
      <w:r w:rsidRPr="00930025">
        <w:rPr>
          <w:b/>
          <w:bCs/>
        </w:rPr>
        <w:t>Actualización y mutación del estado</w:t>
      </w:r>
    </w:p>
    <w:p w:rsidR="00930025" w:rsidRPr="00930025" w:rsidRDefault="00930025" w:rsidP="00930025">
      <w:pPr>
        <w:rPr>
          <w:b/>
          <w:bCs/>
        </w:rPr>
      </w:pPr>
      <w:r w:rsidRPr="00930025">
        <w:rPr>
          <w:b/>
          <w:bCs/>
        </w:rPr>
        <w:t>Reglas importantes al actualizar el estado:</w:t>
      </w:r>
    </w:p>
    <w:p w:rsidR="00930025" w:rsidRPr="00930025" w:rsidRDefault="00930025" w:rsidP="00930025">
      <w:pPr>
        <w:numPr>
          <w:ilvl w:val="0"/>
          <w:numId w:val="38"/>
        </w:numPr>
      </w:pPr>
      <w:r w:rsidRPr="00930025">
        <w:rPr>
          <w:b/>
          <w:bCs/>
        </w:rPr>
        <w:t>No mutar directamente el estado</w:t>
      </w:r>
      <w:r w:rsidRPr="00930025">
        <w:t>: Siempre usar la función de actualización proporcionada por useState.</w:t>
      </w:r>
    </w:p>
    <w:p w:rsidR="00930025" w:rsidRPr="00930025" w:rsidRDefault="00930025" w:rsidP="00930025">
      <w:pPr>
        <w:numPr>
          <w:ilvl w:val="0"/>
          <w:numId w:val="38"/>
        </w:numPr>
      </w:pPr>
      <w:r w:rsidRPr="00930025">
        <w:rPr>
          <w:b/>
          <w:bCs/>
        </w:rPr>
        <w:t>Las actualizaciones de estado pueden ser asincrónicas</w:t>
      </w:r>
      <w:r w:rsidRPr="00930025">
        <w:t>: No dependa del valor actual del estado inmediatamente después de llamarlo.</w:t>
      </w:r>
    </w:p>
    <w:p w:rsidR="00930025" w:rsidRPr="00930025" w:rsidRDefault="00930025" w:rsidP="00930025">
      <w:pPr>
        <w:numPr>
          <w:ilvl w:val="0"/>
          <w:numId w:val="38"/>
        </w:numPr>
      </w:pPr>
      <w:r w:rsidRPr="00930025">
        <w:rPr>
          <w:b/>
          <w:bCs/>
        </w:rPr>
        <w:t>Las actualizaciones de estado son reemplazos, no fusiones</w:t>
      </w:r>
      <w:r w:rsidRPr="00930025">
        <w:t xml:space="preserve">: Al actualizar objetos o </w:t>
      </w:r>
      <w:proofErr w:type="spellStart"/>
      <w:r w:rsidRPr="00930025">
        <w:t>arrays</w:t>
      </w:r>
      <w:proofErr w:type="spellEnd"/>
      <w:r w:rsidRPr="00930025">
        <w:t>, asegúrese de copiar y actualizar correctamente.</w:t>
      </w:r>
    </w:p>
    <w:p w:rsidR="00930025" w:rsidRPr="00930025" w:rsidRDefault="00930025" w:rsidP="00930025">
      <w:pPr>
        <w:rPr>
          <w:b/>
          <w:bCs/>
        </w:rPr>
      </w:pPr>
      <w:r w:rsidRPr="00930025">
        <w:rPr>
          <w:b/>
          <w:bCs/>
        </w:rPr>
        <w:t>Ejemplo: No mutar directamente el estado</w:t>
      </w:r>
    </w:p>
    <w:p w:rsidR="00930025" w:rsidRPr="00930025" w:rsidRDefault="00930025" w:rsidP="00930025">
      <w:pPr>
        <w:rPr>
          <w:lang w:val="en-US"/>
        </w:rPr>
      </w:pPr>
      <w:r w:rsidRPr="00930025">
        <w:rPr>
          <w:b/>
          <w:bCs/>
          <w:lang w:val="en-US"/>
        </w:rPr>
        <w:t>Incorrecto:</w:t>
      </w:r>
    </w:p>
    <w:p w:rsidR="00930025" w:rsidRPr="00930025" w:rsidRDefault="00930025" w:rsidP="00930025">
      <w:pPr>
        <w:rPr>
          <w:lang w:val="en-US"/>
        </w:rPr>
      </w:pPr>
      <w:r w:rsidRPr="00930025">
        <w:rPr>
          <w:lang w:val="en-US"/>
        </w:rPr>
        <w:t>function Lista() {</w:t>
      </w:r>
    </w:p>
    <w:p w:rsidR="00930025" w:rsidRPr="00930025" w:rsidRDefault="00930025" w:rsidP="00930025">
      <w:pPr>
        <w:rPr>
          <w:lang w:val="en-US"/>
        </w:rPr>
      </w:pPr>
      <w:r w:rsidRPr="00930025">
        <w:rPr>
          <w:lang w:val="en-US"/>
        </w:rPr>
        <w:t xml:space="preserve">  const [items, </w:t>
      </w:r>
      <w:proofErr w:type="spellStart"/>
      <w:r w:rsidRPr="00930025">
        <w:rPr>
          <w:lang w:val="en-US"/>
        </w:rPr>
        <w:t>setItems</w:t>
      </w:r>
      <w:proofErr w:type="spellEnd"/>
      <w:r w:rsidRPr="00930025">
        <w:rPr>
          <w:lang w:val="en-US"/>
        </w:rPr>
        <w:t xml:space="preserve">] = </w:t>
      </w:r>
      <w:proofErr w:type="spellStart"/>
      <w:r w:rsidRPr="00930025">
        <w:rPr>
          <w:lang w:val="en-US"/>
        </w:rPr>
        <w:t>useState</w:t>
      </w:r>
      <w:proofErr w:type="spellEnd"/>
      <w:r w:rsidRPr="00930025">
        <w:rPr>
          <w:lang w:val="en-US"/>
        </w:rPr>
        <w:t>([1, 2, 3]);</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agregarItem</w:t>
      </w:r>
      <w:proofErr w:type="spellEnd"/>
      <w:r w:rsidRPr="00930025">
        <w:rPr>
          <w:lang w:val="en-US"/>
        </w:rPr>
        <w:t xml:space="preserve"> = () =&gt; {</w:t>
      </w:r>
    </w:p>
    <w:p w:rsidR="00930025" w:rsidRPr="00930025" w:rsidRDefault="00930025" w:rsidP="00930025">
      <w:pPr>
        <w:rPr>
          <w:lang w:val="en-US"/>
        </w:rPr>
      </w:pPr>
      <w:r w:rsidRPr="00930025">
        <w:rPr>
          <w:lang w:val="en-US"/>
        </w:rPr>
        <w:t xml:space="preserve">    </w:t>
      </w:r>
      <w:proofErr w:type="spellStart"/>
      <w:r w:rsidRPr="00930025">
        <w:rPr>
          <w:lang w:val="en-US"/>
        </w:rPr>
        <w:t>items.push</w:t>
      </w:r>
      <w:proofErr w:type="spellEnd"/>
      <w:r w:rsidRPr="00930025">
        <w:rPr>
          <w:lang w:val="en-US"/>
        </w:rPr>
        <w:t xml:space="preserve">(4); // No </w:t>
      </w:r>
      <w:proofErr w:type="spellStart"/>
      <w:r w:rsidRPr="00930025">
        <w:rPr>
          <w:lang w:val="en-US"/>
        </w:rPr>
        <w:t>hacer</w:t>
      </w:r>
      <w:proofErr w:type="spellEnd"/>
      <w:r w:rsidRPr="00930025">
        <w:rPr>
          <w:lang w:val="en-US"/>
        </w:rPr>
        <w:t xml:space="preserve"> </w:t>
      </w:r>
      <w:proofErr w:type="spellStart"/>
      <w:r w:rsidRPr="00930025">
        <w:rPr>
          <w:lang w:val="en-US"/>
        </w:rPr>
        <w:t>esto</w:t>
      </w:r>
      <w:proofErr w:type="spellEnd"/>
    </w:p>
    <w:p w:rsidR="00930025" w:rsidRPr="00930025" w:rsidRDefault="00930025" w:rsidP="00930025">
      <w:pPr>
        <w:rPr>
          <w:lang w:val="en-US"/>
        </w:rPr>
      </w:pPr>
      <w:r w:rsidRPr="00930025">
        <w:rPr>
          <w:lang w:val="en-US"/>
        </w:rPr>
        <w:t xml:space="preserve">    </w:t>
      </w:r>
      <w:proofErr w:type="spellStart"/>
      <w:r w:rsidRPr="00930025">
        <w:rPr>
          <w:lang w:val="en-US"/>
        </w:rPr>
        <w:t>setItems</w:t>
      </w:r>
      <w:proofErr w:type="spellEnd"/>
      <w:r w:rsidRPr="00930025">
        <w:rPr>
          <w:lang w:val="en-US"/>
        </w:rPr>
        <w:t>(items);</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b/>
          <w:bCs/>
          <w:lang w:val="en-US"/>
        </w:rPr>
        <w:t>Correcto:</w:t>
      </w:r>
    </w:p>
    <w:p w:rsidR="00930025" w:rsidRPr="00930025" w:rsidRDefault="00930025" w:rsidP="00930025">
      <w:pPr>
        <w:rPr>
          <w:lang w:val="en-US"/>
        </w:rPr>
      </w:pPr>
      <w:r w:rsidRPr="00930025">
        <w:rPr>
          <w:lang w:val="en-US"/>
        </w:rPr>
        <w:t>function Lista() {</w:t>
      </w:r>
    </w:p>
    <w:p w:rsidR="00930025" w:rsidRPr="00930025" w:rsidRDefault="00930025" w:rsidP="00930025">
      <w:pPr>
        <w:rPr>
          <w:lang w:val="en-US"/>
        </w:rPr>
      </w:pPr>
      <w:r w:rsidRPr="00930025">
        <w:rPr>
          <w:lang w:val="en-US"/>
        </w:rPr>
        <w:t xml:space="preserve">  const [items, </w:t>
      </w:r>
      <w:proofErr w:type="spellStart"/>
      <w:r w:rsidRPr="00930025">
        <w:rPr>
          <w:lang w:val="en-US"/>
        </w:rPr>
        <w:t>setItems</w:t>
      </w:r>
      <w:proofErr w:type="spellEnd"/>
      <w:r w:rsidRPr="00930025">
        <w:rPr>
          <w:lang w:val="en-US"/>
        </w:rPr>
        <w:t xml:space="preserve">] = </w:t>
      </w:r>
      <w:proofErr w:type="spellStart"/>
      <w:r w:rsidRPr="00930025">
        <w:rPr>
          <w:lang w:val="en-US"/>
        </w:rPr>
        <w:t>useState</w:t>
      </w:r>
      <w:proofErr w:type="spellEnd"/>
      <w:r w:rsidRPr="00930025">
        <w:rPr>
          <w:lang w:val="en-US"/>
        </w:rPr>
        <w:t>([1, 2, 3]);</w:t>
      </w:r>
    </w:p>
    <w:p w:rsidR="00930025" w:rsidRPr="00930025" w:rsidRDefault="00930025" w:rsidP="00930025">
      <w:pPr>
        <w:rPr>
          <w:lang w:val="en-US"/>
        </w:rPr>
      </w:pPr>
    </w:p>
    <w:p w:rsidR="00930025" w:rsidRPr="00930025" w:rsidRDefault="00930025" w:rsidP="00930025">
      <w:r w:rsidRPr="00930025">
        <w:rPr>
          <w:lang w:val="en-US"/>
        </w:rPr>
        <w:t xml:space="preserve">  </w:t>
      </w:r>
      <w:proofErr w:type="spellStart"/>
      <w:r w:rsidRPr="00930025">
        <w:t>const</w:t>
      </w:r>
      <w:proofErr w:type="spellEnd"/>
      <w:r w:rsidRPr="00930025">
        <w:t xml:space="preserve"> </w:t>
      </w:r>
      <w:proofErr w:type="spellStart"/>
      <w:r w:rsidRPr="00930025">
        <w:t>agregarItem</w:t>
      </w:r>
      <w:proofErr w:type="spellEnd"/>
      <w:r w:rsidRPr="00930025">
        <w:t xml:space="preserve"> = () =&gt; {</w:t>
      </w:r>
    </w:p>
    <w:p w:rsidR="00930025" w:rsidRPr="00930025" w:rsidRDefault="00930025" w:rsidP="00930025">
      <w:r w:rsidRPr="00930025">
        <w:t xml:space="preserve">    </w:t>
      </w:r>
      <w:proofErr w:type="spellStart"/>
      <w:r w:rsidRPr="00930025">
        <w:t>setItems</w:t>
      </w:r>
      <w:proofErr w:type="spellEnd"/>
      <w:r w:rsidRPr="00930025">
        <w:t>([...</w:t>
      </w:r>
      <w:proofErr w:type="spellStart"/>
      <w:r w:rsidRPr="00930025">
        <w:t>items</w:t>
      </w:r>
      <w:proofErr w:type="spellEnd"/>
      <w:r w:rsidRPr="00930025">
        <w:t>, 4]);</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 ...</w:t>
      </w:r>
    </w:p>
    <w:p w:rsidR="00930025" w:rsidRPr="00930025" w:rsidRDefault="00930025" w:rsidP="00930025">
      <w:r w:rsidRPr="00930025">
        <w:lastRenderedPageBreak/>
        <w:t>}</w:t>
      </w:r>
    </w:p>
    <w:p w:rsidR="00930025" w:rsidRPr="00930025" w:rsidRDefault="00930025" w:rsidP="00930025">
      <w:pPr>
        <w:numPr>
          <w:ilvl w:val="0"/>
          <w:numId w:val="39"/>
        </w:numPr>
      </w:pPr>
      <w:r w:rsidRPr="00930025">
        <w:t xml:space="preserve">Usamos el operador </w:t>
      </w:r>
      <w:r w:rsidRPr="00930025">
        <w:rPr>
          <w:b/>
          <w:bCs/>
        </w:rPr>
        <w:t>spread (...)</w:t>
      </w:r>
      <w:r w:rsidRPr="00930025">
        <w:t xml:space="preserve"> para crear una nueva copia del array con el nuevo elemento.</w:t>
      </w:r>
    </w:p>
    <w:p w:rsidR="00930025" w:rsidRPr="00930025" w:rsidRDefault="00930025" w:rsidP="00930025">
      <w:pPr>
        <w:rPr>
          <w:b/>
          <w:bCs/>
        </w:rPr>
      </w:pPr>
      <w:r w:rsidRPr="00930025">
        <w:rPr>
          <w:b/>
          <w:bCs/>
        </w:rPr>
        <w:t>Actualización basada en el estado anterior</w:t>
      </w:r>
    </w:p>
    <w:p w:rsidR="00930025" w:rsidRPr="00930025" w:rsidRDefault="00930025" w:rsidP="00930025">
      <w:r w:rsidRPr="00930025">
        <w:t>Cuando la actualización del estado depende del valor anterior, es recomendable utilizar la función de actualización que recibe el estado previo.</w:t>
      </w:r>
    </w:p>
    <w:p w:rsidR="00930025" w:rsidRPr="00930025" w:rsidRDefault="00930025" w:rsidP="00930025">
      <w:r w:rsidRPr="00930025">
        <w:rPr>
          <w:b/>
          <w:bCs/>
        </w:rPr>
        <w:t>Ejemplo:</w:t>
      </w:r>
    </w:p>
    <w:p w:rsidR="00930025" w:rsidRPr="00930025" w:rsidRDefault="00930025" w:rsidP="00930025">
      <w:proofErr w:type="spellStart"/>
      <w:r w:rsidRPr="00930025">
        <w:t>function</w:t>
      </w:r>
      <w:proofErr w:type="spellEnd"/>
      <w:r w:rsidRPr="00930025">
        <w:t xml:space="preserve"> Contador() {</w:t>
      </w:r>
    </w:p>
    <w:p w:rsidR="00930025" w:rsidRPr="00930025" w:rsidRDefault="00930025" w:rsidP="00930025">
      <w:r w:rsidRPr="00930025">
        <w:t xml:space="preserve">  </w:t>
      </w:r>
      <w:proofErr w:type="spellStart"/>
      <w:r w:rsidRPr="00930025">
        <w:t>const</w:t>
      </w:r>
      <w:proofErr w:type="spellEnd"/>
      <w:r w:rsidRPr="00930025">
        <w:t xml:space="preserve"> [contador, </w:t>
      </w:r>
      <w:proofErr w:type="spellStart"/>
      <w:r w:rsidRPr="00930025">
        <w:t>setContador</w:t>
      </w:r>
      <w:proofErr w:type="spellEnd"/>
      <w:r w:rsidRPr="00930025">
        <w:t>] = useState(0);</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incrementar = () =&gt; {</w:t>
      </w:r>
    </w:p>
    <w:p w:rsidR="00930025" w:rsidRPr="00930025" w:rsidRDefault="00930025" w:rsidP="00930025">
      <w:r w:rsidRPr="00930025">
        <w:t xml:space="preserve">    </w:t>
      </w:r>
      <w:proofErr w:type="spellStart"/>
      <w:r w:rsidRPr="00930025">
        <w:t>setContador</w:t>
      </w:r>
      <w:proofErr w:type="spellEnd"/>
      <w:r w:rsidRPr="00930025">
        <w:t>(</w:t>
      </w:r>
      <w:proofErr w:type="spellStart"/>
      <w:r w:rsidRPr="00930025">
        <w:t>prevContador</w:t>
      </w:r>
      <w:proofErr w:type="spellEnd"/>
      <w:r w:rsidRPr="00930025">
        <w:t xml:space="preserve"> =&gt; </w:t>
      </w:r>
      <w:proofErr w:type="spellStart"/>
      <w:r w:rsidRPr="00930025">
        <w:t>prevContador</w:t>
      </w:r>
      <w:proofErr w:type="spellEnd"/>
      <w:r w:rsidRPr="00930025">
        <w:t xml:space="preserve"> + 1);</w:t>
      </w:r>
    </w:p>
    <w:p w:rsidR="00930025" w:rsidRPr="00491452" w:rsidRDefault="00930025" w:rsidP="00930025">
      <w:r w:rsidRPr="00930025">
        <w:t xml:space="preserve">  </w:t>
      </w:r>
      <w:r w:rsidRPr="00491452">
        <w:t>};</w:t>
      </w:r>
    </w:p>
    <w:p w:rsidR="00930025" w:rsidRPr="00491452" w:rsidRDefault="00930025" w:rsidP="00930025"/>
    <w:p w:rsidR="00930025" w:rsidRPr="00491452" w:rsidRDefault="00930025" w:rsidP="00930025">
      <w:r w:rsidRPr="00491452">
        <w:t xml:space="preserve">  </w:t>
      </w:r>
      <w:proofErr w:type="spellStart"/>
      <w:r w:rsidRPr="00491452">
        <w:t>return</w:t>
      </w:r>
      <w:proofErr w:type="spellEnd"/>
      <w:r w:rsidRPr="00491452">
        <w:t xml:space="preserve"> (</w:t>
      </w:r>
    </w:p>
    <w:p w:rsidR="00930025" w:rsidRPr="00491452" w:rsidRDefault="00930025" w:rsidP="00930025">
      <w:r w:rsidRPr="00491452">
        <w:t xml:space="preserve">    &lt;</w:t>
      </w:r>
      <w:proofErr w:type="spellStart"/>
      <w:r w:rsidRPr="00491452">
        <w:t>div</w:t>
      </w:r>
      <w:proofErr w:type="spellEnd"/>
      <w:r w:rsidRPr="00491452">
        <w:t>&gt;</w:t>
      </w:r>
    </w:p>
    <w:p w:rsidR="00930025" w:rsidRPr="00491452" w:rsidRDefault="00930025" w:rsidP="00930025">
      <w:r w:rsidRPr="00491452">
        <w:t xml:space="preserve">      &lt;p&gt;Has hecho clic {contador} veces&lt;/p&gt;</w:t>
      </w:r>
    </w:p>
    <w:p w:rsidR="00930025" w:rsidRPr="00930025" w:rsidRDefault="00930025" w:rsidP="00930025">
      <w:pPr>
        <w:rPr>
          <w:lang w:val="en-US"/>
        </w:rPr>
      </w:pPr>
      <w:r w:rsidRPr="00491452">
        <w:t xml:space="preserve">      </w:t>
      </w:r>
      <w:r w:rsidRPr="00930025">
        <w:rPr>
          <w:lang w:val="en-US"/>
        </w:rPr>
        <w:t xml:space="preserve">&lt;button </w:t>
      </w:r>
      <w:proofErr w:type="spellStart"/>
      <w:r w:rsidRPr="00930025">
        <w:rPr>
          <w:lang w:val="en-US"/>
        </w:rPr>
        <w:t>onClick</w:t>
      </w:r>
      <w:proofErr w:type="spellEnd"/>
      <w:r w:rsidRPr="00930025">
        <w:rPr>
          <w:lang w:val="en-US"/>
        </w:rPr>
        <w:t>={</w:t>
      </w:r>
      <w:proofErr w:type="spellStart"/>
      <w:r w:rsidRPr="00930025">
        <w:rPr>
          <w:lang w:val="en-US"/>
        </w:rPr>
        <w:t>incrementar</w:t>
      </w:r>
      <w:proofErr w:type="spellEnd"/>
      <w:r w:rsidRPr="00930025">
        <w:rPr>
          <w:lang w:val="en-US"/>
        </w:rPr>
        <w:t>}&gt;</w:t>
      </w:r>
      <w:proofErr w:type="spellStart"/>
      <w:r w:rsidRPr="00930025">
        <w:rPr>
          <w:lang w:val="en-US"/>
        </w:rPr>
        <w:t>Incrementar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40"/>
        </w:numPr>
      </w:pPr>
      <w:proofErr w:type="spellStart"/>
      <w:r w:rsidRPr="00930025">
        <w:t>setContador</w:t>
      </w:r>
      <w:proofErr w:type="spellEnd"/>
      <w:r w:rsidRPr="00930025">
        <w:t>(</w:t>
      </w:r>
      <w:proofErr w:type="spellStart"/>
      <w:r w:rsidRPr="00930025">
        <w:t>prevContador</w:t>
      </w:r>
      <w:proofErr w:type="spellEnd"/>
      <w:r w:rsidRPr="00930025">
        <w:t xml:space="preserve"> =&gt; </w:t>
      </w:r>
      <w:proofErr w:type="spellStart"/>
      <w:r w:rsidRPr="00930025">
        <w:t>prevContador</w:t>
      </w:r>
      <w:proofErr w:type="spellEnd"/>
      <w:r w:rsidRPr="00930025">
        <w:t xml:space="preserve"> + 1);: Recibe el valor previo de contador y devuelve el nuevo valor.</w:t>
      </w:r>
    </w:p>
    <w:p w:rsidR="00930025" w:rsidRPr="00930025" w:rsidRDefault="00000000" w:rsidP="00930025">
      <w:r>
        <w:pict>
          <v:rect id="_x0000_i1049" style="width:0;height:1.5pt" o:hralign="center" o:hrstd="t" o:hr="t" fillcolor="#a0a0a0" stroked="f"/>
        </w:pict>
      </w:r>
    </w:p>
    <w:p w:rsidR="00930025" w:rsidRPr="00930025" w:rsidRDefault="00930025" w:rsidP="00930025">
      <w:pPr>
        <w:rPr>
          <w:b/>
          <w:bCs/>
        </w:rPr>
      </w:pPr>
      <w:r w:rsidRPr="00930025">
        <w:rPr>
          <w:b/>
          <w:bCs/>
        </w:rPr>
        <w:t>Ejemplos prácticos con estado local</w:t>
      </w:r>
    </w:p>
    <w:p w:rsidR="00930025" w:rsidRPr="00930025" w:rsidRDefault="00930025" w:rsidP="00930025">
      <w:pPr>
        <w:rPr>
          <w:b/>
          <w:bCs/>
        </w:rPr>
      </w:pPr>
      <w:r w:rsidRPr="00930025">
        <w:rPr>
          <w:b/>
          <w:bCs/>
        </w:rPr>
        <w:t>Ejemplo 1: Formulario controlado</w:t>
      </w:r>
    </w:p>
    <w:p w:rsidR="00930025" w:rsidRPr="00930025" w:rsidRDefault="00930025" w:rsidP="00930025">
      <w:r w:rsidRPr="00930025">
        <w:t>Crear un formulario donde el valor del input se maneja con el estado.</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Formulario</w:t>
      </w:r>
      <w:proofErr w:type="spellEnd"/>
      <w:r w:rsidRPr="00930025">
        <w:rPr>
          <w:lang w:val="en-US"/>
        </w:rPr>
        <w:t>() {</w:t>
      </w:r>
    </w:p>
    <w:p w:rsidR="00930025" w:rsidRPr="00930025" w:rsidRDefault="00930025" w:rsidP="00930025">
      <w:r w:rsidRPr="00930025">
        <w:rPr>
          <w:lang w:val="en-US"/>
        </w:rPr>
        <w:t xml:space="preserve">  </w:t>
      </w:r>
      <w:proofErr w:type="spellStart"/>
      <w:r w:rsidRPr="00930025">
        <w:t>const</w:t>
      </w:r>
      <w:proofErr w:type="spellEnd"/>
      <w:r w:rsidRPr="00930025">
        <w:t xml:space="preserve"> [nombre, </w:t>
      </w:r>
      <w:proofErr w:type="spellStart"/>
      <w:r w:rsidRPr="00930025">
        <w:t>setNombre</w:t>
      </w:r>
      <w:proofErr w:type="spellEnd"/>
      <w:r w:rsidRPr="00930025">
        <w:t>] = useState('');</w:t>
      </w:r>
    </w:p>
    <w:p w:rsidR="00930025" w:rsidRPr="00930025" w:rsidRDefault="00930025" w:rsidP="00930025"/>
    <w:p w:rsidR="00930025" w:rsidRPr="00930025" w:rsidRDefault="00930025" w:rsidP="00930025">
      <w:r w:rsidRPr="00930025">
        <w:lastRenderedPageBreak/>
        <w:t xml:space="preserve">  </w:t>
      </w:r>
      <w:proofErr w:type="spellStart"/>
      <w:r w:rsidRPr="00930025">
        <w:t>const</w:t>
      </w:r>
      <w:proofErr w:type="spellEnd"/>
      <w:r w:rsidRPr="00930025">
        <w:t xml:space="preserve"> </w:t>
      </w:r>
      <w:proofErr w:type="spellStart"/>
      <w:r w:rsidRPr="00930025">
        <w:t>manejarCambio</w:t>
      </w:r>
      <w:proofErr w:type="spellEnd"/>
      <w:r w:rsidRPr="00930025">
        <w:t xml:space="preserve"> = (e) =&gt; {</w:t>
      </w:r>
    </w:p>
    <w:p w:rsidR="00930025" w:rsidRPr="00930025" w:rsidRDefault="00930025" w:rsidP="00930025">
      <w:r w:rsidRPr="00930025">
        <w:t xml:space="preserve">    </w:t>
      </w:r>
      <w:proofErr w:type="spellStart"/>
      <w:r w:rsidRPr="00930025">
        <w:t>setNombre</w:t>
      </w:r>
      <w:proofErr w:type="spellEnd"/>
      <w:r w:rsidRPr="00930025">
        <w:t>(</w:t>
      </w:r>
      <w:proofErr w:type="spellStart"/>
      <w:r w:rsidRPr="00930025">
        <w:t>e.target.value</w:t>
      </w:r>
      <w:proofErr w:type="spellEnd"/>
      <w:r w:rsidRPr="00930025">
        <w:t>);</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manejarSubmit</w:t>
      </w:r>
      <w:proofErr w:type="spellEnd"/>
      <w:r w:rsidRPr="00930025">
        <w:t xml:space="preserve"> = (e) =&gt; {</w:t>
      </w:r>
    </w:p>
    <w:p w:rsidR="00930025" w:rsidRPr="00491452" w:rsidRDefault="00930025" w:rsidP="00930025">
      <w:pPr>
        <w:rPr>
          <w:lang w:val="en-US"/>
        </w:rPr>
      </w:pPr>
      <w:r w:rsidRPr="00930025">
        <w:t xml:space="preserve">    </w:t>
      </w:r>
      <w:proofErr w:type="spellStart"/>
      <w:r w:rsidRPr="00491452">
        <w:rPr>
          <w:lang w:val="en-US"/>
        </w:rPr>
        <w:t>e.preventDefault</w:t>
      </w:r>
      <w:proofErr w:type="spellEnd"/>
      <w:r w:rsidRPr="00491452">
        <w:rPr>
          <w:lang w:val="en-US"/>
        </w:rPr>
        <w:t>();</w:t>
      </w:r>
    </w:p>
    <w:p w:rsidR="00930025" w:rsidRPr="00930025" w:rsidRDefault="00930025" w:rsidP="00930025">
      <w:pPr>
        <w:rPr>
          <w:lang w:val="en-US"/>
        </w:rPr>
      </w:pPr>
      <w:r w:rsidRPr="00491452">
        <w:rPr>
          <w:lang w:val="en-US"/>
        </w:rPr>
        <w:t xml:space="preserve">    </w:t>
      </w:r>
      <w:r w:rsidRPr="00930025">
        <w:rPr>
          <w:lang w:val="en-US"/>
        </w:rPr>
        <w:t>alert(`Hola, ${</w:t>
      </w:r>
      <w:proofErr w:type="spellStart"/>
      <w:r w:rsidRPr="00930025">
        <w:rPr>
          <w:lang w:val="en-US"/>
        </w:rPr>
        <w:t>nombre</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&lt;label&gt;</w:t>
      </w:r>
    </w:p>
    <w:p w:rsidR="00930025" w:rsidRPr="00930025" w:rsidRDefault="00930025" w:rsidP="00930025">
      <w:pPr>
        <w:rPr>
          <w:lang w:val="en-US"/>
        </w:rPr>
      </w:pPr>
      <w:r w:rsidRPr="00930025">
        <w:rPr>
          <w:lang w:val="en-US"/>
        </w:rPr>
        <w:t xml:space="preserve">        Nombre:</w:t>
      </w:r>
    </w:p>
    <w:p w:rsidR="00930025" w:rsidRPr="00930025" w:rsidRDefault="00930025" w:rsidP="00930025">
      <w:pPr>
        <w:rPr>
          <w:lang w:val="en-US"/>
        </w:rPr>
      </w:pPr>
      <w:r w:rsidRPr="00930025">
        <w:rPr>
          <w:lang w:val="en-US"/>
        </w:rPr>
        <w:t xml:space="preserve">        &lt;input type="text" value={</w:t>
      </w:r>
      <w:proofErr w:type="spellStart"/>
      <w:r w:rsidRPr="00930025">
        <w:rPr>
          <w:lang w:val="en-US"/>
        </w:rPr>
        <w:t>nombre</w:t>
      </w:r>
      <w:proofErr w:type="spellEnd"/>
      <w:r w:rsidRPr="00930025">
        <w:rPr>
          <w:lang w:val="en-US"/>
        </w:rPr>
        <w:t xml:space="preserve">} </w:t>
      </w:r>
      <w:proofErr w:type="spellStart"/>
      <w:r w:rsidRPr="00930025">
        <w:rPr>
          <w:lang w:val="en-US"/>
        </w:rPr>
        <w:t>onChange</w:t>
      </w:r>
      <w:proofErr w:type="spellEnd"/>
      <w:r w:rsidRPr="00930025">
        <w:rPr>
          <w:lang w:val="en-US"/>
        </w:rPr>
        <w:t>={</w:t>
      </w:r>
      <w:proofErr w:type="spellStart"/>
      <w:r w:rsidRPr="00930025">
        <w:rPr>
          <w:lang w:val="en-US"/>
        </w:rPr>
        <w:t>manejarCambio</w:t>
      </w:r>
      <w:proofErr w:type="spellEnd"/>
      <w:r w:rsidRPr="00930025">
        <w:rPr>
          <w:lang w:val="en-US"/>
        </w:rPr>
        <w:t>} /&gt;</w:t>
      </w:r>
    </w:p>
    <w:p w:rsidR="00930025" w:rsidRPr="00930025" w:rsidRDefault="00930025" w:rsidP="00930025">
      <w:pPr>
        <w:rPr>
          <w:lang w:val="en-US"/>
        </w:rPr>
      </w:pPr>
      <w:r w:rsidRPr="00930025">
        <w:rPr>
          <w:lang w:val="en-US"/>
        </w:rPr>
        <w:t xml:space="preserve">      &lt;/label&gt;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Formulario;</w:t>
      </w:r>
    </w:p>
    <w:p w:rsidR="00930025" w:rsidRPr="00930025" w:rsidRDefault="00930025" w:rsidP="00930025">
      <w:r w:rsidRPr="00930025">
        <w:rPr>
          <w:b/>
          <w:bCs/>
        </w:rPr>
        <w:t>Explicación:</w:t>
      </w:r>
    </w:p>
    <w:p w:rsidR="00930025" w:rsidRPr="00930025" w:rsidRDefault="00930025" w:rsidP="00930025">
      <w:pPr>
        <w:numPr>
          <w:ilvl w:val="0"/>
          <w:numId w:val="41"/>
        </w:numPr>
      </w:pPr>
      <w:r w:rsidRPr="00930025">
        <w:t>El estado nombre almacena el valor del input.</w:t>
      </w:r>
    </w:p>
    <w:p w:rsidR="00930025" w:rsidRPr="00930025" w:rsidRDefault="00930025" w:rsidP="00930025">
      <w:pPr>
        <w:numPr>
          <w:ilvl w:val="0"/>
          <w:numId w:val="41"/>
        </w:numPr>
      </w:pPr>
      <w:r w:rsidRPr="00930025">
        <w:t xml:space="preserve">Al cambiar el valor del input, se actualiza el estado con </w:t>
      </w:r>
      <w:proofErr w:type="spellStart"/>
      <w:r w:rsidRPr="00930025">
        <w:t>setNombre</w:t>
      </w:r>
      <w:proofErr w:type="spellEnd"/>
      <w:r w:rsidRPr="00930025">
        <w:t>.</w:t>
      </w:r>
    </w:p>
    <w:p w:rsidR="00930025" w:rsidRPr="00930025" w:rsidRDefault="00930025" w:rsidP="00930025">
      <w:pPr>
        <w:numPr>
          <w:ilvl w:val="0"/>
          <w:numId w:val="41"/>
        </w:numPr>
      </w:pPr>
      <w:r w:rsidRPr="00930025">
        <w:t>Al enviar el formulario, se muestra un mensaje de saludo con el nombre ingresado.</w:t>
      </w:r>
    </w:p>
    <w:p w:rsidR="00930025" w:rsidRPr="00930025" w:rsidRDefault="00930025" w:rsidP="00930025">
      <w:pPr>
        <w:rPr>
          <w:b/>
          <w:bCs/>
        </w:rPr>
      </w:pPr>
      <w:r w:rsidRPr="00930025">
        <w:rPr>
          <w:b/>
          <w:bCs/>
        </w:rPr>
        <w:t>Ejemplo 2: Mostrar/Ocultar elemento</w:t>
      </w:r>
    </w:p>
    <w:p w:rsidR="00930025" w:rsidRPr="00930025" w:rsidRDefault="00930025" w:rsidP="00930025">
      <w:r w:rsidRPr="00930025">
        <w:t>Crear un botón que muestre u oculte un elemento en la interfaz.</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MostrarOcultar</w:t>
      </w:r>
      <w:proofErr w:type="spellEnd"/>
      <w:r w:rsidRPr="00930025">
        <w:rPr>
          <w:lang w:val="en-US"/>
        </w:rPr>
        <w:t>() {</w:t>
      </w:r>
    </w:p>
    <w:p w:rsidR="00930025" w:rsidRPr="00930025" w:rsidRDefault="00930025" w:rsidP="00930025">
      <w:pPr>
        <w:rPr>
          <w:lang w:val="en-US"/>
        </w:rPr>
      </w:pPr>
      <w:r w:rsidRPr="00930025">
        <w:rPr>
          <w:lang w:val="en-US"/>
        </w:rPr>
        <w:t xml:space="preserve">  const [visible, </w:t>
      </w:r>
      <w:proofErr w:type="spellStart"/>
      <w:r w:rsidRPr="00930025">
        <w:rPr>
          <w:lang w:val="en-US"/>
        </w:rPr>
        <w:t>setVisible</w:t>
      </w:r>
      <w:proofErr w:type="spellEnd"/>
      <w:r w:rsidRPr="00930025">
        <w:rPr>
          <w:lang w:val="en-US"/>
        </w:rPr>
        <w:t xml:space="preserve">] = </w:t>
      </w:r>
      <w:proofErr w:type="spellStart"/>
      <w:r w:rsidRPr="00930025">
        <w:rPr>
          <w:lang w:val="en-US"/>
        </w:rPr>
        <w:t>useState</w:t>
      </w:r>
      <w:proofErr w:type="spellEnd"/>
      <w:r w:rsidRPr="00930025">
        <w:rPr>
          <w:lang w:val="en-US"/>
        </w:rPr>
        <w:t>(true);</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alternarVisibilidad</w:t>
      </w:r>
      <w:proofErr w:type="spellEnd"/>
      <w:r w:rsidRPr="00930025">
        <w:rPr>
          <w:lang w:val="en-US"/>
        </w:rPr>
        <w:t xml:space="preserve"> = () =&gt; {</w:t>
      </w:r>
    </w:p>
    <w:p w:rsidR="00930025" w:rsidRPr="00930025" w:rsidRDefault="00930025" w:rsidP="00930025">
      <w:pPr>
        <w:rPr>
          <w:lang w:val="en-US"/>
        </w:rPr>
      </w:pPr>
      <w:r w:rsidRPr="00930025">
        <w:rPr>
          <w:lang w:val="en-US"/>
        </w:rPr>
        <w:t xml:space="preserve">    </w:t>
      </w:r>
      <w:proofErr w:type="spellStart"/>
      <w:r w:rsidRPr="00930025">
        <w:rPr>
          <w:lang w:val="en-US"/>
        </w:rPr>
        <w:t>setVisible</w:t>
      </w:r>
      <w:proofErr w:type="spellEnd"/>
      <w:r w:rsidRPr="00930025">
        <w:rPr>
          <w:lang w:val="en-US"/>
        </w:rPr>
        <w:t>(!visible);</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w:t>
      </w:r>
      <w:proofErr w:type="spellStart"/>
      <w:r w:rsidRPr="00930025">
        <w:rPr>
          <w:lang w:val="en-US"/>
        </w:rPr>
        <w:t>alternarVisibilidad</w:t>
      </w:r>
      <w:proofErr w:type="spellEnd"/>
      <w:r w:rsidRPr="00930025">
        <w:rPr>
          <w:lang w:val="en-US"/>
        </w:rPr>
        <w:t>}&gt;</w:t>
      </w:r>
    </w:p>
    <w:p w:rsidR="00930025" w:rsidRPr="00930025" w:rsidRDefault="00930025" w:rsidP="00930025">
      <w:r w:rsidRPr="00930025">
        <w:rPr>
          <w:lang w:val="en-US"/>
        </w:rPr>
        <w:t xml:space="preserve">        {visible ? </w:t>
      </w:r>
      <w:r w:rsidRPr="00930025">
        <w:t>'Ocultar' : 'Mostrar'} Mensaje</w:t>
      </w:r>
    </w:p>
    <w:p w:rsidR="00930025" w:rsidRPr="00930025" w:rsidRDefault="00930025" w:rsidP="00930025">
      <w:r w:rsidRPr="00930025">
        <w:t xml:space="preserve">      &lt;/</w:t>
      </w:r>
      <w:proofErr w:type="spellStart"/>
      <w:r w:rsidRPr="00930025">
        <w:t>button</w:t>
      </w:r>
      <w:proofErr w:type="spellEnd"/>
      <w:r w:rsidRPr="00930025">
        <w:t>&gt;</w:t>
      </w:r>
    </w:p>
    <w:p w:rsidR="00930025" w:rsidRPr="00930025" w:rsidRDefault="00930025" w:rsidP="00930025">
      <w:r w:rsidRPr="00930025">
        <w:t xml:space="preserve">      {visible &amp;&amp; &lt;p&gt;Este es un mensaje que puede ser ocultado.&lt;/p&gt;}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MostrarOcultar</w:t>
      </w:r>
      <w:proofErr w:type="spellEnd"/>
      <w:r w:rsidRPr="00930025">
        <w:t>;</w:t>
      </w:r>
    </w:p>
    <w:p w:rsidR="00930025" w:rsidRPr="00930025" w:rsidRDefault="00930025" w:rsidP="00930025">
      <w:r w:rsidRPr="00930025">
        <w:rPr>
          <w:b/>
          <w:bCs/>
        </w:rPr>
        <w:t>Explicación:</w:t>
      </w:r>
    </w:p>
    <w:p w:rsidR="00930025" w:rsidRPr="00930025" w:rsidRDefault="00930025" w:rsidP="00930025">
      <w:pPr>
        <w:numPr>
          <w:ilvl w:val="0"/>
          <w:numId w:val="42"/>
        </w:numPr>
      </w:pPr>
      <w:r w:rsidRPr="00930025">
        <w:t>El estado visible determina si el mensaje se muestra o no.</w:t>
      </w:r>
    </w:p>
    <w:p w:rsidR="00930025" w:rsidRPr="00930025" w:rsidRDefault="00930025" w:rsidP="00930025">
      <w:pPr>
        <w:numPr>
          <w:ilvl w:val="0"/>
          <w:numId w:val="42"/>
        </w:numPr>
      </w:pPr>
      <w:r w:rsidRPr="00930025">
        <w:t>Al hacer clic en el botón, se alterna el valor de visible.</w:t>
      </w:r>
    </w:p>
    <w:p w:rsidR="00930025" w:rsidRPr="00930025" w:rsidRDefault="00930025" w:rsidP="00930025">
      <w:pPr>
        <w:numPr>
          <w:ilvl w:val="0"/>
          <w:numId w:val="42"/>
        </w:numPr>
      </w:pPr>
      <w:r w:rsidRPr="00930025">
        <w:t>Se utiliza renderizado condicional para mostrar u ocultar el mensaje.</w:t>
      </w:r>
    </w:p>
    <w:p w:rsidR="00930025" w:rsidRPr="00930025" w:rsidRDefault="00930025" w:rsidP="00930025">
      <w:pPr>
        <w:rPr>
          <w:b/>
          <w:bCs/>
        </w:rPr>
      </w:pPr>
      <w:r w:rsidRPr="00930025">
        <w:rPr>
          <w:b/>
          <w:bCs/>
        </w:rPr>
        <w:t>Ejemplo 3: Lista dinámica de tareas</w:t>
      </w:r>
    </w:p>
    <w:p w:rsidR="00930025" w:rsidRPr="00930025" w:rsidRDefault="00930025" w:rsidP="00930025">
      <w:r w:rsidRPr="00930025">
        <w:t>Crear una aplicación simple de lista de tareas donde puedas agregar y eliminar tareas.</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ListaTareas</w:t>
      </w:r>
      <w:proofErr w:type="spellEnd"/>
      <w:r w:rsidRPr="00930025">
        <w:rPr>
          <w:lang w:val="en-US"/>
        </w:rPr>
        <w:t>() {</w:t>
      </w:r>
    </w:p>
    <w:p w:rsidR="00930025" w:rsidRPr="00930025" w:rsidRDefault="00930025" w:rsidP="00930025">
      <w:pPr>
        <w:rPr>
          <w:lang w:val="en-US"/>
        </w:rPr>
      </w:pPr>
      <w:r w:rsidRPr="00930025">
        <w:rPr>
          <w:lang w:val="en-US"/>
        </w:rPr>
        <w:t xml:space="preserve">  const [</w:t>
      </w:r>
      <w:proofErr w:type="spellStart"/>
      <w:r w:rsidRPr="00930025">
        <w:rPr>
          <w:lang w:val="en-US"/>
        </w:rPr>
        <w:t>tareas</w:t>
      </w:r>
      <w:proofErr w:type="spellEnd"/>
      <w:r w:rsidRPr="00930025">
        <w:rPr>
          <w:lang w:val="en-US"/>
        </w:rPr>
        <w:t xml:space="preserve">, </w:t>
      </w:r>
      <w:proofErr w:type="spellStart"/>
      <w:r w:rsidRPr="00930025">
        <w:rPr>
          <w:lang w:val="en-US"/>
        </w:rPr>
        <w:t>setTareas</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r w:rsidRPr="00930025">
        <w:rPr>
          <w:lang w:val="en-US"/>
        </w:rPr>
        <w:t xml:space="preserve">  const [</w:t>
      </w:r>
      <w:proofErr w:type="spellStart"/>
      <w:r w:rsidRPr="00930025">
        <w:rPr>
          <w:lang w:val="en-US"/>
        </w:rPr>
        <w:t>texto</w:t>
      </w:r>
      <w:proofErr w:type="spellEnd"/>
      <w:r w:rsidRPr="00930025">
        <w:rPr>
          <w:lang w:val="en-US"/>
        </w:rPr>
        <w:t xml:space="preserve">, </w:t>
      </w:r>
      <w:proofErr w:type="spellStart"/>
      <w:r w:rsidRPr="00930025">
        <w:rPr>
          <w:lang w:val="en-US"/>
        </w:rPr>
        <w:t>setTexto</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p>
    <w:p w:rsidR="00930025" w:rsidRPr="00930025" w:rsidRDefault="00930025" w:rsidP="00930025">
      <w:r w:rsidRPr="00930025">
        <w:rPr>
          <w:lang w:val="en-US"/>
        </w:rPr>
        <w:t xml:space="preserve">  </w:t>
      </w:r>
      <w:proofErr w:type="spellStart"/>
      <w:r w:rsidRPr="00930025">
        <w:t>const</w:t>
      </w:r>
      <w:proofErr w:type="spellEnd"/>
      <w:r w:rsidRPr="00930025">
        <w:t xml:space="preserve"> </w:t>
      </w:r>
      <w:proofErr w:type="spellStart"/>
      <w:r w:rsidRPr="00930025">
        <w:t>agregarTarea</w:t>
      </w:r>
      <w:proofErr w:type="spellEnd"/>
      <w:r w:rsidRPr="00930025">
        <w:t xml:space="preserve"> = (e) =&gt; {</w:t>
      </w:r>
    </w:p>
    <w:p w:rsidR="00930025" w:rsidRPr="00491452" w:rsidRDefault="00930025" w:rsidP="00930025">
      <w:pPr>
        <w:rPr>
          <w:lang w:val="en-US"/>
        </w:rPr>
      </w:pPr>
      <w:r w:rsidRPr="00930025">
        <w:t xml:space="preserve">    </w:t>
      </w:r>
      <w:proofErr w:type="spellStart"/>
      <w:r w:rsidRPr="00491452">
        <w:rPr>
          <w:lang w:val="en-US"/>
        </w:rPr>
        <w:t>e.preventDefault</w:t>
      </w:r>
      <w:proofErr w:type="spellEnd"/>
      <w:r w:rsidRPr="00491452">
        <w:rPr>
          <w:lang w:val="en-US"/>
        </w:rPr>
        <w:t>();</w:t>
      </w:r>
    </w:p>
    <w:p w:rsidR="00930025" w:rsidRPr="00930025" w:rsidRDefault="00930025" w:rsidP="00930025">
      <w:pPr>
        <w:rPr>
          <w:lang w:val="en-US"/>
        </w:rPr>
      </w:pPr>
      <w:r w:rsidRPr="00491452">
        <w:rPr>
          <w:lang w:val="en-US"/>
        </w:rPr>
        <w:t xml:space="preserve">    </w:t>
      </w:r>
      <w:r w:rsidRPr="00930025">
        <w:rPr>
          <w:lang w:val="en-US"/>
        </w:rPr>
        <w:t>if (</w:t>
      </w:r>
      <w:proofErr w:type="spellStart"/>
      <w:r w:rsidRPr="00930025">
        <w:rPr>
          <w:lang w:val="en-US"/>
        </w:rPr>
        <w:t>texto.trim</w:t>
      </w:r>
      <w:proofErr w:type="spellEnd"/>
      <w:r w:rsidRPr="00930025">
        <w:rPr>
          <w:lang w:val="en-US"/>
        </w:rPr>
        <w:t>() !== '') {</w:t>
      </w:r>
    </w:p>
    <w:p w:rsidR="00930025" w:rsidRPr="00930025" w:rsidRDefault="00930025" w:rsidP="00930025">
      <w:pPr>
        <w:rPr>
          <w:lang w:val="en-US"/>
        </w:rPr>
      </w:pPr>
      <w:r w:rsidRPr="00930025">
        <w:rPr>
          <w:lang w:val="en-US"/>
        </w:rPr>
        <w:lastRenderedPageBreak/>
        <w:t xml:space="preserve">      </w:t>
      </w:r>
      <w:proofErr w:type="spellStart"/>
      <w:r w:rsidRPr="00930025">
        <w:rPr>
          <w:lang w:val="en-US"/>
        </w:rPr>
        <w:t>setTareas</w:t>
      </w:r>
      <w:proofErr w:type="spellEnd"/>
      <w:r w:rsidRPr="00930025">
        <w:rPr>
          <w:lang w:val="en-US"/>
        </w:rPr>
        <w:t>([...</w:t>
      </w:r>
      <w:proofErr w:type="spellStart"/>
      <w:r w:rsidRPr="00930025">
        <w:rPr>
          <w:lang w:val="en-US"/>
        </w:rPr>
        <w:t>tareas</w:t>
      </w:r>
      <w:proofErr w:type="spellEnd"/>
      <w:r w:rsidRPr="00930025">
        <w:rPr>
          <w:lang w:val="en-US"/>
        </w:rPr>
        <w:t xml:space="preserve">, </w:t>
      </w:r>
      <w:proofErr w:type="spellStart"/>
      <w:r w:rsidRPr="00930025">
        <w:rPr>
          <w:lang w:val="en-US"/>
        </w:rPr>
        <w:t>texto</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setTexto</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eliminarTarea</w:t>
      </w:r>
      <w:proofErr w:type="spellEnd"/>
      <w:r w:rsidRPr="00930025">
        <w:rPr>
          <w:lang w:val="en-US"/>
        </w:rPr>
        <w:t xml:space="preserve"> = (index) =&gt; {</w:t>
      </w:r>
    </w:p>
    <w:p w:rsidR="00930025" w:rsidRPr="00930025" w:rsidRDefault="00930025" w:rsidP="00930025">
      <w:pPr>
        <w:rPr>
          <w:lang w:val="en-US"/>
        </w:rPr>
      </w:pPr>
      <w:r w:rsidRPr="00930025">
        <w:rPr>
          <w:lang w:val="en-US"/>
        </w:rPr>
        <w:t xml:space="preserve">    </w:t>
      </w:r>
      <w:proofErr w:type="spellStart"/>
      <w:r w:rsidRPr="00930025">
        <w:rPr>
          <w:lang w:val="en-US"/>
        </w:rPr>
        <w:t>setTareas</w:t>
      </w:r>
      <w:proofErr w:type="spellEnd"/>
      <w:r w:rsidRPr="00930025">
        <w:rPr>
          <w:lang w:val="en-US"/>
        </w:rPr>
        <w:t>(</w:t>
      </w:r>
      <w:proofErr w:type="spellStart"/>
      <w:r w:rsidRPr="00930025">
        <w:rPr>
          <w:lang w:val="en-US"/>
        </w:rPr>
        <w:t>tareas.filter</w:t>
      </w:r>
      <w:proofErr w:type="spellEnd"/>
      <w:r w:rsidRPr="00930025">
        <w:rPr>
          <w:lang w:val="en-US"/>
        </w:rPr>
        <w:t xml:space="preserve">((_, i) =&gt; </w:t>
      </w:r>
      <w:proofErr w:type="spellStart"/>
      <w:r w:rsidRPr="00930025">
        <w:rPr>
          <w:lang w:val="en-US"/>
        </w:rPr>
        <w:t>i</w:t>
      </w:r>
      <w:proofErr w:type="spellEnd"/>
      <w:r w:rsidRPr="00930025">
        <w:rPr>
          <w:lang w:val="en-US"/>
        </w:rPr>
        <w:t xml:space="preserve"> !== index));</w:t>
      </w:r>
    </w:p>
    <w:p w:rsidR="00930025" w:rsidRPr="00930025" w:rsidRDefault="00930025" w:rsidP="00930025">
      <w:r w:rsidRPr="00930025">
        <w:rPr>
          <w:lang w:val="en-US"/>
        </w:rPr>
        <w:t xml:space="preserve">  </w:t>
      </w:r>
      <w:r w:rsidRPr="00930025">
        <w:t>};</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&lt;h2&gt;Lista de Tareas&lt;/h2&gt;</w:t>
      </w:r>
    </w:p>
    <w:p w:rsidR="00930025" w:rsidRPr="00930025" w:rsidRDefault="00930025" w:rsidP="00930025">
      <w:pPr>
        <w:rPr>
          <w:lang w:val="en-US"/>
        </w:rPr>
      </w:pPr>
      <w:r w:rsidRPr="00930025">
        <w:t xml:space="preserve">      </w:t>
      </w:r>
      <w:r w:rsidRPr="00930025">
        <w:rPr>
          <w:lang w:val="en-US"/>
        </w:rPr>
        <w:t xml:space="preserve">&lt;form </w:t>
      </w:r>
      <w:proofErr w:type="spellStart"/>
      <w:r w:rsidRPr="00930025">
        <w:rPr>
          <w:lang w:val="en-US"/>
        </w:rPr>
        <w:t>onSubmit</w:t>
      </w:r>
      <w:proofErr w:type="spellEnd"/>
      <w:r w:rsidRPr="00930025">
        <w:rPr>
          <w:lang w:val="en-US"/>
        </w:rPr>
        <w:t>={</w:t>
      </w:r>
      <w:proofErr w:type="spellStart"/>
      <w:r w:rsidRPr="00930025">
        <w:rPr>
          <w:lang w:val="en-US"/>
        </w:rPr>
        <w:t>agregarTarea</w:t>
      </w:r>
      <w:proofErr w:type="spellEnd"/>
      <w:r w:rsidRPr="00930025">
        <w:rPr>
          <w:lang w:val="en-US"/>
        </w:rPr>
        <w:t>}&gt;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type="text"</w:t>
      </w:r>
    </w:p>
    <w:p w:rsidR="00930025" w:rsidRPr="00930025" w:rsidRDefault="00930025" w:rsidP="00930025">
      <w:pPr>
        <w:rPr>
          <w:lang w:val="en-US"/>
        </w:rPr>
      </w:pPr>
      <w:r w:rsidRPr="00930025">
        <w:rPr>
          <w:lang w:val="en-US"/>
        </w:rPr>
        <w:t xml:space="preserve">          value={</w:t>
      </w:r>
      <w:proofErr w:type="spellStart"/>
      <w:r w:rsidRPr="00930025">
        <w:rPr>
          <w:lang w:val="en-US"/>
        </w:rPr>
        <w:t>texto</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 xml:space="preserve">={(e) =&gt; </w:t>
      </w:r>
      <w:proofErr w:type="spellStart"/>
      <w:r w:rsidRPr="00930025">
        <w:rPr>
          <w:lang w:val="en-US"/>
        </w:rPr>
        <w:t>setTexto</w:t>
      </w:r>
      <w:proofErr w:type="spellEnd"/>
      <w:r w:rsidRPr="00930025">
        <w:rPr>
          <w:lang w:val="en-US"/>
        </w:rPr>
        <w:t>(</w:t>
      </w:r>
      <w:proofErr w:type="spellStart"/>
      <w:r w:rsidRPr="00930025">
        <w:rPr>
          <w:lang w:val="en-US"/>
        </w:rPr>
        <w:t>e.target.value</w:t>
      </w:r>
      <w:proofErr w:type="spellEnd"/>
      <w:r w:rsidRPr="00930025">
        <w:rPr>
          <w:lang w:val="en-US"/>
        </w:rPr>
        <w:t>)}</w:t>
      </w:r>
    </w:p>
    <w:p w:rsidR="00930025" w:rsidRPr="00930025" w:rsidRDefault="00930025" w:rsidP="00930025">
      <w:pPr>
        <w:rPr>
          <w:lang w:val="en-US"/>
        </w:rPr>
      </w:pPr>
      <w:r w:rsidRPr="00930025">
        <w:rPr>
          <w:lang w:val="en-US"/>
        </w:rPr>
        <w:t xml:space="preserve">          placeholder="Nueva </w:t>
      </w:r>
      <w:proofErr w:type="spellStart"/>
      <w:r w:rsidRPr="00930025">
        <w:rPr>
          <w:lang w:val="en-US"/>
        </w:rPr>
        <w:t>tarea</w:t>
      </w:r>
      <w:proofErr w:type="spellEnd"/>
      <w:r w:rsidRPr="00930025">
        <w:rPr>
          <w:lang w:val="en-US"/>
        </w:rPr>
        <w:t>"</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Agregar</w:t>
      </w:r>
      <w:proofErr w:type="spellEnd"/>
      <w:r w:rsidRPr="00930025">
        <w:rPr>
          <w:lang w:val="en-US"/>
        </w:rPr>
        <w:t>&lt;/button&gt;</w:t>
      </w:r>
    </w:p>
    <w:p w:rsidR="00930025" w:rsidRPr="00930025" w:rsidRDefault="00930025" w:rsidP="00930025">
      <w:pPr>
        <w:rPr>
          <w:lang w:val="en-US"/>
        </w:rPr>
      </w:pPr>
      <w:r w:rsidRPr="00930025">
        <w:rPr>
          <w:lang w:val="en-US"/>
        </w:rPr>
        <w:t xml:space="preserve">      &lt;/form&gt;</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tareas.map</w:t>
      </w:r>
      <w:proofErr w:type="spellEnd"/>
      <w:r w:rsidRPr="00930025">
        <w:rPr>
          <w:lang w:val="en-US"/>
        </w:rPr>
        <w:t>((</w:t>
      </w:r>
      <w:proofErr w:type="spellStart"/>
      <w:r w:rsidRPr="00930025">
        <w:rPr>
          <w:lang w:val="en-US"/>
        </w:rPr>
        <w:t>tarea</w:t>
      </w:r>
      <w:proofErr w:type="spellEnd"/>
      <w:r w:rsidRPr="00930025">
        <w:rPr>
          <w:lang w:val="en-US"/>
        </w:rPr>
        <w:t>, index) =&gt; (</w:t>
      </w:r>
    </w:p>
    <w:p w:rsidR="00930025" w:rsidRPr="00930025" w:rsidRDefault="00930025" w:rsidP="00930025">
      <w:pPr>
        <w:rPr>
          <w:lang w:val="en-US"/>
        </w:rPr>
      </w:pPr>
      <w:r w:rsidRPr="00930025">
        <w:rPr>
          <w:lang w:val="en-US"/>
        </w:rPr>
        <w:t xml:space="preserve">          &lt;li key={index}&gt;</w:t>
      </w:r>
    </w:p>
    <w:p w:rsidR="00930025" w:rsidRPr="00930025" w:rsidRDefault="00930025" w:rsidP="00930025">
      <w:pPr>
        <w:rPr>
          <w:lang w:val="en-US"/>
        </w:rPr>
      </w:pPr>
      <w:r w:rsidRPr="00930025">
        <w:rPr>
          <w:lang w:val="en-US"/>
        </w:rPr>
        <w:t xml:space="preserve">            {</w:t>
      </w:r>
      <w:proofErr w:type="spellStart"/>
      <w:r w:rsidRPr="00930025">
        <w:rPr>
          <w:lang w:val="en-US"/>
        </w:rPr>
        <w:t>tarea</w:t>
      </w:r>
      <w:proofErr w:type="spellEnd"/>
      <w:r w:rsidRPr="00930025">
        <w:rPr>
          <w:lang w:val="en-US"/>
        </w:rPr>
        <w:t>}{' '}</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 xml:space="preserve">={() =&gt; </w:t>
      </w:r>
      <w:proofErr w:type="spellStart"/>
      <w:r w:rsidRPr="00930025">
        <w:rPr>
          <w:lang w:val="en-US"/>
        </w:rPr>
        <w:t>eliminarTarea</w:t>
      </w:r>
      <w:proofErr w:type="spellEnd"/>
      <w:r w:rsidRPr="00930025">
        <w:rPr>
          <w:lang w:val="en-US"/>
        </w:rPr>
        <w:t>(index)}&gt;</w:t>
      </w:r>
      <w:proofErr w:type="spellStart"/>
      <w:r w:rsidRPr="00930025">
        <w:rPr>
          <w:lang w:val="en-US"/>
        </w:rPr>
        <w:t>Eliminar</w:t>
      </w:r>
      <w:proofErr w:type="spellEnd"/>
      <w:r w:rsidRPr="00930025">
        <w:rPr>
          <w:lang w:val="en-US"/>
        </w:rPr>
        <w:t>&lt;/button&gt;</w:t>
      </w:r>
    </w:p>
    <w:p w:rsidR="00930025" w:rsidRPr="00930025" w:rsidRDefault="00930025" w:rsidP="00930025">
      <w:pPr>
        <w:rPr>
          <w:lang w:val="en-US"/>
        </w:rPr>
      </w:pPr>
      <w:r w:rsidRPr="00930025">
        <w:rPr>
          <w:lang w:val="en-US"/>
        </w:rPr>
        <w:t xml:space="preserve">          &lt;/li&gt;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lastRenderedPageBreak/>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export default </w:t>
      </w:r>
      <w:proofErr w:type="spellStart"/>
      <w:r w:rsidRPr="00930025">
        <w:rPr>
          <w:lang w:val="en-US"/>
        </w:rPr>
        <w:t>ListaTareas</w:t>
      </w:r>
      <w:proofErr w:type="spellEnd"/>
      <w:r w:rsidRPr="00930025">
        <w:rPr>
          <w:lang w:val="en-US"/>
        </w:rPr>
        <w:t>;</w:t>
      </w:r>
    </w:p>
    <w:p w:rsidR="00930025" w:rsidRPr="00930025" w:rsidRDefault="00930025" w:rsidP="00930025">
      <w:r w:rsidRPr="00930025">
        <w:rPr>
          <w:b/>
          <w:bCs/>
        </w:rPr>
        <w:t>Explicación:</w:t>
      </w:r>
    </w:p>
    <w:p w:rsidR="00930025" w:rsidRPr="00930025" w:rsidRDefault="00930025" w:rsidP="00930025">
      <w:pPr>
        <w:numPr>
          <w:ilvl w:val="0"/>
          <w:numId w:val="43"/>
        </w:numPr>
      </w:pPr>
      <w:r w:rsidRPr="00930025">
        <w:rPr>
          <w:b/>
          <w:bCs/>
        </w:rPr>
        <w:t>Estados utilizados:</w:t>
      </w:r>
      <w:r w:rsidRPr="00930025">
        <w:t xml:space="preserve"> </w:t>
      </w:r>
    </w:p>
    <w:p w:rsidR="00930025" w:rsidRPr="00930025" w:rsidRDefault="00930025" w:rsidP="00930025">
      <w:pPr>
        <w:numPr>
          <w:ilvl w:val="1"/>
          <w:numId w:val="43"/>
        </w:numPr>
      </w:pPr>
      <w:r w:rsidRPr="00930025">
        <w:t>tareas: Array que almacena las tareas.</w:t>
      </w:r>
    </w:p>
    <w:p w:rsidR="00930025" w:rsidRPr="00930025" w:rsidRDefault="00930025" w:rsidP="00930025">
      <w:pPr>
        <w:numPr>
          <w:ilvl w:val="1"/>
          <w:numId w:val="43"/>
        </w:numPr>
      </w:pPr>
      <w:r w:rsidRPr="00930025">
        <w:t>texto: Almacena el texto ingresado en el input.</w:t>
      </w:r>
    </w:p>
    <w:p w:rsidR="00930025" w:rsidRPr="00930025" w:rsidRDefault="00930025" w:rsidP="00930025">
      <w:pPr>
        <w:numPr>
          <w:ilvl w:val="0"/>
          <w:numId w:val="43"/>
        </w:numPr>
      </w:pPr>
      <w:r w:rsidRPr="00930025">
        <w:rPr>
          <w:b/>
          <w:bCs/>
        </w:rPr>
        <w:t>Funciones:</w:t>
      </w:r>
      <w:r w:rsidRPr="00930025">
        <w:t xml:space="preserve"> </w:t>
      </w:r>
    </w:p>
    <w:p w:rsidR="00930025" w:rsidRPr="00930025" w:rsidRDefault="00930025" w:rsidP="00930025">
      <w:pPr>
        <w:numPr>
          <w:ilvl w:val="1"/>
          <w:numId w:val="43"/>
        </w:numPr>
      </w:pPr>
      <w:proofErr w:type="spellStart"/>
      <w:r w:rsidRPr="00930025">
        <w:t>agregarTarea</w:t>
      </w:r>
      <w:proofErr w:type="spellEnd"/>
      <w:r w:rsidRPr="00930025">
        <w:t>: Añade una nueva tarea al array tareas.</w:t>
      </w:r>
    </w:p>
    <w:p w:rsidR="00930025" w:rsidRPr="00930025" w:rsidRDefault="00930025" w:rsidP="00930025">
      <w:pPr>
        <w:numPr>
          <w:ilvl w:val="1"/>
          <w:numId w:val="43"/>
        </w:numPr>
      </w:pPr>
      <w:proofErr w:type="spellStart"/>
      <w:r w:rsidRPr="00930025">
        <w:t>eliminarTarea</w:t>
      </w:r>
      <w:proofErr w:type="spellEnd"/>
      <w:r w:rsidRPr="00930025">
        <w:t>: Elimina una tarea específica del array.</w:t>
      </w:r>
    </w:p>
    <w:p w:rsidR="00930025" w:rsidRPr="00930025" w:rsidRDefault="00930025" w:rsidP="00930025">
      <w:pPr>
        <w:numPr>
          <w:ilvl w:val="0"/>
          <w:numId w:val="43"/>
        </w:numPr>
      </w:pPr>
      <w:r w:rsidRPr="00930025">
        <w:rPr>
          <w:b/>
          <w:bCs/>
        </w:rPr>
        <w:t>Renderizado:</w:t>
      </w:r>
      <w:r w:rsidRPr="00930025">
        <w:t xml:space="preserve"> </w:t>
      </w:r>
    </w:p>
    <w:p w:rsidR="00930025" w:rsidRPr="00930025" w:rsidRDefault="00930025" w:rsidP="00930025">
      <w:pPr>
        <w:numPr>
          <w:ilvl w:val="1"/>
          <w:numId w:val="43"/>
        </w:numPr>
      </w:pPr>
      <w:r w:rsidRPr="00930025">
        <w:t>Se muestra una lista (</w:t>
      </w:r>
      <w:proofErr w:type="spellStart"/>
      <w:r w:rsidRPr="00930025">
        <w:t>ul</w:t>
      </w:r>
      <w:proofErr w:type="spellEnd"/>
      <w:r w:rsidRPr="00930025">
        <w:t>) con las tareas actuales.</w:t>
      </w:r>
    </w:p>
    <w:p w:rsidR="00930025" w:rsidRPr="00930025" w:rsidRDefault="00930025" w:rsidP="00930025">
      <w:pPr>
        <w:numPr>
          <w:ilvl w:val="1"/>
          <w:numId w:val="43"/>
        </w:numPr>
      </w:pPr>
      <w:r w:rsidRPr="00930025">
        <w:t>Cada tarea tiene un botón para eliminarla.</w:t>
      </w:r>
    </w:p>
    <w:p w:rsidR="00930025" w:rsidRPr="00930025" w:rsidRDefault="00000000" w:rsidP="00930025">
      <w:r>
        <w:pict>
          <v:rect id="_x0000_i1050" style="width:0;height:1.5pt" o:hralign="center" o:hrstd="t" o:hr="t" fillcolor="#a0a0a0" stroked="f"/>
        </w:pict>
      </w:r>
    </w:p>
    <w:p w:rsidR="00930025" w:rsidRPr="00930025" w:rsidRDefault="00930025" w:rsidP="00930025">
      <w:pPr>
        <w:rPr>
          <w:b/>
          <w:bCs/>
        </w:rPr>
      </w:pPr>
      <w:r w:rsidRPr="00930025">
        <w:rPr>
          <w:b/>
          <w:bCs/>
        </w:rPr>
        <w:t xml:space="preserve">Manejo de estado con objetos y </w:t>
      </w:r>
      <w:proofErr w:type="spellStart"/>
      <w:r w:rsidRPr="00930025">
        <w:rPr>
          <w:b/>
          <w:bCs/>
        </w:rPr>
        <w:t>arrays</w:t>
      </w:r>
      <w:proofErr w:type="spellEnd"/>
    </w:p>
    <w:p w:rsidR="00930025" w:rsidRPr="00930025" w:rsidRDefault="00930025" w:rsidP="00930025">
      <w:r w:rsidRPr="00930025">
        <w:t>Cuando el estado es un objeto o array, es importante actualizarlo correctamente para mantener la inmutabilidad.</w:t>
      </w:r>
    </w:p>
    <w:p w:rsidR="00930025" w:rsidRPr="00930025" w:rsidRDefault="00930025" w:rsidP="00930025">
      <w:pPr>
        <w:rPr>
          <w:b/>
          <w:bCs/>
        </w:rPr>
      </w:pPr>
      <w:r w:rsidRPr="00930025">
        <w:rPr>
          <w:b/>
          <w:bCs/>
        </w:rPr>
        <w:t>Actualizando objetos en el estado</w:t>
      </w:r>
    </w:p>
    <w:p w:rsidR="00930025" w:rsidRPr="00930025" w:rsidRDefault="00930025" w:rsidP="00930025">
      <w:r w:rsidRPr="00930025">
        <w:rPr>
          <w:b/>
          <w:bCs/>
        </w:rPr>
        <w:t>Ejemplo:</w:t>
      </w:r>
    </w:p>
    <w:p w:rsidR="00930025" w:rsidRPr="00930025" w:rsidRDefault="00930025" w:rsidP="00930025">
      <w:proofErr w:type="spellStart"/>
      <w:r w:rsidRPr="00930025">
        <w:t>function</w:t>
      </w:r>
      <w:proofErr w:type="spellEnd"/>
      <w:r w:rsidRPr="00930025">
        <w:t xml:space="preserve"> </w:t>
      </w:r>
      <w:proofErr w:type="spellStart"/>
      <w:r w:rsidRPr="00930025">
        <w:t>PerfilUsuario</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[usuario, </w:t>
      </w:r>
      <w:proofErr w:type="spellStart"/>
      <w:r w:rsidRPr="00930025">
        <w:t>setUsuario</w:t>
      </w:r>
      <w:proofErr w:type="spellEnd"/>
      <w:r w:rsidRPr="00930025">
        <w:t>] = useState({</w:t>
      </w:r>
    </w:p>
    <w:p w:rsidR="00930025" w:rsidRPr="00930025" w:rsidRDefault="00930025" w:rsidP="00930025">
      <w:r w:rsidRPr="00930025">
        <w:t xml:space="preserve">    nombre: 'Ana',</w:t>
      </w:r>
    </w:p>
    <w:p w:rsidR="00930025" w:rsidRPr="00930025" w:rsidRDefault="00930025" w:rsidP="00930025">
      <w:r w:rsidRPr="00930025">
        <w:t xml:space="preserve">    edad: 28,</w:t>
      </w:r>
    </w:p>
    <w:p w:rsidR="00930025" w:rsidRPr="00930025" w:rsidRDefault="00930025" w:rsidP="00930025">
      <w:r w:rsidRPr="00930025">
        <w:t xml:space="preserve">    ciudad: 'Madrid',</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actualizarCiudad</w:t>
      </w:r>
      <w:proofErr w:type="spellEnd"/>
      <w:r w:rsidRPr="00930025">
        <w:t xml:space="preserve"> = () =&gt; {</w:t>
      </w:r>
    </w:p>
    <w:p w:rsidR="00930025" w:rsidRPr="00930025" w:rsidRDefault="00930025" w:rsidP="00930025">
      <w:r w:rsidRPr="00930025">
        <w:t xml:space="preserve">    </w:t>
      </w:r>
      <w:proofErr w:type="spellStart"/>
      <w:r w:rsidRPr="00930025">
        <w:t>setUsuario</w:t>
      </w:r>
      <w:proofErr w:type="spellEnd"/>
      <w:r w:rsidRPr="00930025">
        <w:t>({ ...usuario, ciudad: 'Barcelona' });</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lastRenderedPageBreak/>
        <w:t xml:space="preserve">    &lt;</w:t>
      </w:r>
      <w:proofErr w:type="spellStart"/>
      <w:r w:rsidRPr="00930025">
        <w:t>div</w:t>
      </w:r>
      <w:proofErr w:type="spellEnd"/>
      <w:r w:rsidRPr="00930025">
        <w:t>&gt;</w:t>
      </w:r>
    </w:p>
    <w:p w:rsidR="00930025" w:rsidRPr="00930025" w:rsidRDefault="00930025" w:rsidP="00930025">
      <w:r w:rsidRPr="00930025">
        <w:t xml:space="preserve">      &lt;p&gt;Nombre: {</w:t>
      </w:r>
      <w:proofErr w:type="spellStart"/>
      <w:r w:rsidRPr="00930025">
        <w:t>usuario.nombre</w:t>
      </w:r>
      <w:proofErr w:type="spellEnd"/>
      <w:r w:rsidRPr="00930025">
        <w:t>}&lt;/p&gt;</w:t>
      </w:r>
    </w:p>
    <w:p w:rsidR="00930025" w:rsidRPr="00930025" w:rsidRDefault="00930025" w:rsidP="00930025">
      <w:r w:rsidRPr="00930025">
        <w:t xml:space="preserve">      &lt;p&gt;Edad: {</w:t>
      </w:r>
      <w:proofErr w:type="spellStart"/>
      <w:r w:rsidRPr="00930025">
        <w:t>usuario.edad</w:t>
      </w:r>
      <w:proofErr w:type="spellEnd"/>
      <w:r w:rsidRPr="00930025">
        <w:t>}&lt;/p&gt;</w:t>
      </w:r>
    </w:p>
    <w:p w:rsidR="00930025" w:rsidRPr="00930025" w:rsidRDefault="00930025" w:rsidP="00930025">
      <w:r w:rsidRPr="00930025">
        <w:t xml:space="preserve">      &lt;p&gt;Ciudad: {</w:t>
      </w:r>
      <w:proofErr w:type="spellStart"/>
      <w:r w:rsidRPr="00930025">
        <w:t>usuario.ciudad</w:t>
      </w:r>
      <w:proofErr w:type="spellEnd"/>
      <w:r w:rsidRPr="00930025">
        <w:t>}&lt;/p&gt;</w:t>
      </w:r>
    </w:p>
    <w:p w:rsidR="00930025" w:rsidRPr="00930025" w:rsidRDefault="00930025" w:rsidP="00930025">
      <w:r w:rsidRPr="00930025">
        <w:t xml:space="preserve">      &lt;</w:t>
      </w:r>
      <w:proofErr w:type="spellStart"/>
      <w:r w:rsidRPr="00930025">
        <w:t>button</w:t>
      </w:r>
      <w:proofErr w:type="spellEnd"/>
      <w:r w:rsidRPr="00930025">
        <w:t xml:space="preserve"> onClick={</w:t>
      </w:r>
      <w:proofErr w:type="spellStart"/>
      <w:r w:rsidRPr="00930025">
        <w:t>actualizarCiudad</w:t>
      </w:r>
      <w:proofErr w:type="spellEnd"/>
      <w:r w:rsidRPr="00930025">
        <w:t>}&gt;Cambiar Ciudad&lt;/</w:t>
      </w:r>
      <w:proofErr w:type="spellStart"/>
      <w:r w:rsidRPr="00930025">
        <w:t>button</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rPr>
          <w:b/>
          <w:bCs/>
        </w:rPr>
        <w:t>Explicación:</w:t>
      </w:r>
    </w:p>
    <w:p w:rsidR="00930025" w:rsidRPr="00930025" w:rsidRDefault="00930025" w:rsidP="00930025">
      <w:pPr>
        <w:numPr>
          <w:ilvl w:val="0"/>
          <w:numId w:val="44"/>
        </w:numPr>
      </w:pPr>
      <w:r w:rsidRPr="00930025">
        <w:t xml:space="preserve">Usamos el operador </w:t>
      </w:r>
      <w:r w:rsidRPr="00930025">
        <w:rPr>
          <w:b/>
          <w:bCs/>
        </w:rPr>
        <w:t>spread</w:t>
      </w:r>
      <w:r w:rsidRPr="00930025">
        <w:t xml:space="preserve"> para copiar el objeto usuario y actualizar solo la propiedad ciudad.</w:t>
      </w:r>
    </w:p>
    <w:p w:rsidR="00930025" w:rsidRPr="00930025" w:rsidRDefault="00930025" w:rsidP="00930025">
      <w:pPr>
        <w:numPr>
          <w:ilvl w:val="0"/>
          <w:numId w:val="44"/>
        </w:numPr>
      </w:pPr>
      <w:r w:rsidRPr="00930025">
        <w:t xml:space="preserve">Esto evita mutar directamente el estado y asegura que </w:t>
      </w:r>
      <w:proofErr w:type="spellStart"/>
      <w:r w:rsidRPr="00930025">
        <w:t>React</w:t>
      </w:r>
      <w:proofErr w:type="spellEnd"/>
      <w:r w:rsidRPr="00930025">
        <w:t xml:space="preserve"> detecte el cambio.</w:t>
      </w:r>
    </w:p>
    <w:p w:rsidR="00930025" w:rsidRPr="00930025" w:rsidRDefault="00930025" w:rsidP="00930025">
      <w:pPr>
        <w:rPr>
          <w:b/>
          <w:bCs/>
        </w:rPr>
      </w:pPr>
      <w:r w:rsidRPr="00930025">
        <w:rPr>
          <w:b/>
          <w:bCs/>
        </w:rPr>
        <w:t xml:space="preserve">Actualizando </w:t>
      </w:r>
      <w:proofErr w:type="spellStart"/>
      <w:r w:rsidRPr="00930025">
        <w:rPr>
          <w:b/>
          <w:bCs/>
        </w:rPr>
        <w:t>arrays</w:t>
      </w:r>
      <w:proofErr w:type="spellEnd"/>
      <w:r w:rsidRPr="00930025">
        <w:rPr>
          <w:b/>
          <w:bCs/>
        </w:rPr>
        <w:t xml:space="preserve"> en el estado</w:t>
      </w:r>
    </w:p>
    <w:p w:rsidR="00930025" w:rsidRPr="00930025" w:rsidRDefault="00930025" w:rsidP="00930025">
      <w:r w:rsidRPr="00930025">
        <w:rPr>
          <w:b/>
          <w:bCs/>
        </w:rPr>
        <w:t>Ejemplo:</w:t>
      </w:r>
    </w:p>
    <w:p w:rsidR="00930025" w:rsidRPr="00930025" w:rsidRDefault="00930025" w:rsidP="00930025">
      <w:proofErr w:type="spellStart"/>
      <w:r w:rsidRPr="00930025">
        <w:t>function</w:t>
      </w:r>
      <w:proofErr w:type="spellEnd"/>
      <w:r w:rsidRPr="00930025">
        <w:t xml:space="preserve"> </w:t>
      </w:r>
      <w:proofErr w:type="spellStart"/>
      <w:r w:rsidRPr="00930025">
        <w:t>ListaFrutas</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[frutas, </w:t>
      </w:r>
      <w:proofErr w:type="spellStart"/>
      <w:r w:rsidRPr="00930025">
        <w:t>setFrutas</w:t>
      </w:r>
      <w:proofErr w:type="spellEnd"/>
      <w:r w:rsidRPr="00930025">
        <w:t>] = useState(['Manzana', 'Banana']);</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agregarFruta</w:t>
      </w:r>
      <w:proofErr w:type="spellEnd"/>
      <w:r w:rsidRPr="00930025">
        <w:t xml:space="preserve"> = () =&gt; {</w:t>
      </w:r>
    </w:p>
    <w:p w:rsidR="00930025" w:rsidRPr="00930025" w:rsidRDefault="00930025" w:rsidP="00930025">
      <w:r w:rsidRPr="00930025">
        <w:t xml:space="preserve">    </w:t>
      </w:r>
      <w:proofErr w:type="spellStart"/>
      <w:r w:rsidRPr="00930025">
        <w:t>setFrutas</w:t>
      </w:r>
      <w:proofErr w:type="spellEnd"/>
      <w:r w:rsidRPr="00930025">
        <w:t>([...frutas, 'Naranja']);</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roofErr w:type="spellStart"/>
      <w:r w:rsidRPr="00930025">
        <w:t>frutas.map</w:t>
      </w:r>
      <w:proofErr w:type="spellEnd"/>
      <w:r w:rsidRPr="00930025">
        <w:t xml:space="preserve">((fruta, </w:t>
      </w:r>
      <w:proofErr w:type="spellStart"/>
      <w:r w:rsidRPr="00930025">
        <w:t>index</w:t>
      </w:r>
      <w:proofErr w:type="spellEnd"/>
      <w:r w:rsidRPr="00930025">
        <w:t>) =&gt; (</w:t>
      </w:r>
    </w:p>
    <w:p w:rsidR="00930025" w:rsidRPr="00491452" w:rsidRDefault="00930025" w:rsidP="00930025">
      <w:r w:rsidRPr="00930025">
        <w:t xml:space="preserve">          </w:t>
      </w:r>
      <w:r w:rsidRPr="00491452">
        <w:t>&lt;</w:t>
      </w:r>
      <w:proofErr w:type="spellStart"/>
      <w:r w:rsidRPr="00491452">
        <w:t>li</w:t>
      </w:r>
      <w:proofErr w:type="spellEnd"/>
      <w:r w:rsidRPr="00491452">
        <w:t xml:space="preserve"> </w:t>
      </w:r>
      <w:proofErr w:type="spellStart"/>
      <w:r w:rsidRPr="00491452">
        <w:t>key</w:t>
      </w:r>
      <w:proofErr w:type="spellEnd"/>
      <w:r w:rsidRPr="00491452">
        <w:t>={</w:t>
      </w:r>
      <w:proofErr w:type="spellStart"/>
      <w:r w:rsidRPr="00491452">
        <w:t>index</w:t>
      </w:r>
      <w:proofErr w:type="spellEnd"/>
      <w:r w:rsidRPr="00491452">
        <w:t>}&gt;{fruta}&lt;/</w:t>
      </w:r>
      <w:proofErr w:type="spellStart"/>
      <w:r w:rsidRPr="00491452">
        <w:t>li</w:t>
      </w:r>
      <w:proofErr w:type="spellEnd"/>
      <w:r w:rsidRPr="00491452">
        <w:t>&gt;</w:t>
      </w:r>
    </w:p>
    <w:p w:rsidR="00930025" w:rsidRPr="00930025" w:rsidRDefault="00930025" w:rsidP="00930025">
      <w:r w:rsidRPr="00491452">
        <w:t xml:space="preserve">        </w:t>
      </w:r>
      <w:r w:rsidRPr="00930025">
        <w:t>))}</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&lt;</w:t>
      </w:r>
      <w:proofErr w:type="spellStart"/>
      <w:r w:rsidRPr="00930025">
        <w:t>button</w:t>
      </w:r>
      <w:proofErr w:type="spellEnd"/>
      <w:r w:rsidRPr="00930025">
        <w:t xml:space="preserve"> onClick={</w:t>
      </w:r>
      <w:proofErr w:type="spellStart"/>
      <w:r w:rsidRPr="00930025">
        <w:t>agregarFruta</w:t>
      </w:r>
      <w:proofErr w:type="spellEnd"/>
      <w:r w:rsidRPr="00930025">
        <w:t>}&gt;Agregar Naranja&lt;/</w:t>
      </w:r>
      <w:proofErr w:type="spellStart"/>
      <w:r w:rsidRPr="00930025">
        <w:t>button</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lastRenderedPageBreak/>
        <w:t>}</w:t>
      </w:r>
    </w:p>
    <w:p w:rsidR="00930025" w:rsidRPr="00930025" w:rsidRDefault="00930025" w:rsidP="00930025">
      <w:r w:rsidRPr="00930025">
        <w:rPr>
          <w:b/>
          <w:bCs/>
        </w:rPr>
        <w:t>Explicación:</w:t>
      </w:r>
    </w:p>
    <w:p w:rsidR="00930025" w:rsidRPr="00930025" w:rsidRDefault="00930025" w:rsidP="00930025">
      <w:pPr>
        <w:numPr>
          <w:ilvl w:val="0"/>
          <w:numId w:val="45"/>
        </w:numPr>
      </w:pPr>
      <w:r w:rsidRPr="00930025">
        <w:t xml:space="preserve">Al agregar una nueva fruta, creamos un nuevo array con el operador </w:t>
      </w:r>
      <w:r w:rsidRPr="00930025">
        <w:rPr>
          <w:b/>
          <w:bCs/>
        </w:rPr>
        <w:t>spread</w:t>
      </w:r>
      <w:r w:rsidRPr="00930025">
        <w:t>.</w:t>
      </w:r>
    </w:p>
    <w:p w:rsidR="00930025" w:rsidRPr="00930025" w:rsidRDefault="00930025" w:rsidP="00930025">
      <w:pPr>
        <w:numPr>
          <w:ilvl w:val="0"/>
          <w:numId w:val="45"/>
        </w:numPr>
      </w:pPr>
      <w:r w:rsidRPr="00930025">
        <w:t>Esto mantiene la inmutabilidad del estado.</w:t>
      </w:r>
    </w:p>
    <w:p w:rsidR="00930025" w:rsidRPr="00930025" w:rsidRDefault="00000000" w:rsidP="00930025">
      <w:r>
        <w:pict>
          <v:rect id="_x0000_i1051" style="width:0;height:1.5pt" o:hralign="center" o:hrstd="t" o:hr="t" fillcolor="#a0a0a0" stroked="f"/>
        </w:pict>
      </w:r>
    </w:p>
    <w:p w:rsidR="00930025" w:rsidRPr="00930025" w:rsidRDefault="00930025" w:rsidP="00930025">
      <w:pPr>
        <w:rPr>
          <w:b/>
          <w:bCs/>
        </w:rPr>
      </w:pPr>
      <w:r w:rsidRPr="00930025">
        <w:rPr>
          <w:b/>
          <w:bCs/>
        </w:rPr>
        <w:t>Buenas prácticas al manejar el estado</w:t>
      </w:r>
    </w:p>
    <w:p w:rsidR="00930025" w:rsidRPr="00930025" w:rsidRDefault="00930025" w:rsidP="00930025">
      <w:pPr>
        <w:numPr>
          <w:ilvl w:val="0"/>
          <w:numId w:val="46"/>
        </w:numPr>
      </w:pPr>
      <w:r w:rsidRPr="00930025">
        <w:rPr>
          <w:b/>
          <w:bCs/>
        </w:rPr>
        <w:t>No mutar directamente el estado</w:t>
      </w:r>
      <w:r w:rsidRPr="00930025">
        <w:t xml:space="preserve">: Siempre crear nuevas copias de objetos o </w:t>
      </w:r>
      <w:proofErr w:type="spellStart"/>
      <w:r w:rsidRPr="00930025">
        <w:t>arrays</w:t>
      </w:r>
      <w:proofErr w:type="spellEnd"/>
      <w:r w:rsidRPr="00930025">
        <w:t xml:space="preserve"> al actualizar el estado.</w:t>
      </w:r>
    </w:p>
    <w:p w:rsidR="00930025" w:rsidRPr="00930025" w:rsidRDefault="00930025" w:rsidP="00930025">
      <w:pPr>
        <w:numPr>
          <w:ilvl w:val="0"/>
          <w:numId w:val="46"/>
        </w:numPr>
      </w:pPr>
      <w:r w:rsidRPr="00930025">
        <w:rPr>
          <w:b/>
          <w:bCs/>
        </w:rPr>
        <w:t>Usar funciones de actualización basadas en el estado anterior cuando sea necesario</w:t>
      </w:r>
      <w:r w:rsidRPr="00930025">
        <w:t>: Especialmente en actualizaciones concurrentes.</w:t>
      </w:r>
    </w:p>
    <w:p w:rsidR="00930025" w:rsidRPr="00930025" w:rsidRDefault="00930025" w:rsidP="00930025">
      <w:pPr>
        <w:numPr>
          <w:ilvl w:val="0"/>
          <w:numId w:val="46"/>
        </w:numPr>
      </w:pPr>
      <w:r w:rsidRPr="00930025">
        <w:rPr>
          <w:b/>
          <w:bCs/>
        </w:rPr>
        <w:t>Mantener el estado lo más simple posible</w:t>
      </w:r>
      <w:r w:rsidRPr="00930025">
        <w:t>: Evita tener estados innecesariamente complejos.</w:t>
      </w:r>
    </w:p>
    <w:p w:rsidR="00930025" w:rsidRPr="00930025" w:rsidRDefault="00930025" w:rsidP="00930025">
      <w:pPr>
        <w:numPr>
          <w:ilvl w:val="0"/>
          <w:numId w:val="46"/>
        </w:numPr>
      </w:pPr>
      <w:r w:rsidRPr="00930025">
        <w:rPr>
          <w:b/>
          <w:bCs/>
        </w:rPr>
        <w:t>Evitar efectos secundarios en las funciones de actualización del estado</w:t>
      </w:r>
      <w:r w:rsidRPr="00930025">
        <w:t>: Las funciones de actualización deben ser puras.</w:t>
      </w:r>
    </w:p>
    <w:p w:rsidR="00930025" w:rsidRPr="00930025" w:rsidRDefault="00000000" w:rsidP="00930025">
      <w:r>
        <w:pict>
          <v:rect id="_x0000_i1052" style="width:0;height:1.5pt" o:hralign="center" o:hrstd="t" o:hr="t" fillcolor="#a0a0a0" stroked="f"/>
        </w:pict>
      </w:r>
    </w:p>
    <w:p w:rsidR="00930025" w:rsidRPr="00930025" w:rsidRDefault="00930025" w:rsidP="00930025">
      <w:pPr>
        <w:rPr>
          <w:b/>
          <w:bCs/>
        </w:rPr>
      </w:pPr>
      <w:r w:rsidRPr="00930025">
        <w:rPr>
          <w:b/>
          <w:bCs/>
        </w:rPr>
        <w:t>Ejercicio propuesto</w:t>
      </w:r>
    </w:p>
    <w:p w:rsidR="00930025" w:rsidRPr="00930025" w:rsidRDefault="00930025" w:rsidP="00930025">
      <w:r w:rsidRPr="00930025">
        <w:t>Crea un componente Calculadora que permita sumar, restar, multiplicar y dividir dos números ingresados por el usuario.</w:t>
      </w:r>
    </w:p>
    <w:p w:rsidR="00930025" w:rsidRPr="00930025" w:rsidRDefault="00930025" w:rsidP="00930025">
      <w:r w:rsidRPr="00930025">
        <w:rPr>
          <w:b/>
          <w:bCs/>
        </w:rPr>
        <w:t>Paso 1: Crear el componente</w:t>
      </w:r>
    </w:p>
    <w:p w:rsidR="00930025" w:rsidRPr="00491452" w:rsidRDefault="00930025" w:rsidP="00930025">
      <w:pPr>
        <w:rPr>
          <w:lang w:val="en-US"/>
        </w:rPr>
      </w:pPr>
      <w:r w:rsidRPr="00491452">
        <w:rPr>
          <w:lang w:val="en-US"/>
        </w:rPr>
        <w:t xml:space="preserve">import { </w:t>
      </w:r>
      <w:proofErr w:type="spellStart"/>
      <w:r w:rsidRPr="00491452">
        <w:rPr>
          <w:lang w:val="en-US"/>
        </w:rPr>
        <w:t>useState</w:t>
      </w:r>
      <w:proofErr w:type="spellEnd"/>
      <w:r w:rsidRPr="00491452">
        <w:rPr>
          <w:lang w:val="en-US"/>
        </w:rPr>
        <w:t xml:space="preserve"> } from 'react';</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function </w:t>
      </w:r>
      <w:proofErr w:type="spellStart"/>
      <w:r w:rsidRPr="00491452">
        <w:rPr>
          <w:lang w:val="en-US"/>
        </w:rPr>
        <w:t>Calculadora</w:t>
      </w:r>
      <w:proofErr w:type="spellEnd"/>
      <w:r w:rsidRPr="00491452">
        <w:rPr>
          <w:lang w:val="en-US"/>
        </w:rPr>
        <w:t>() {</w:t>
      </w:r>
    </w:p>
    <w:p w:rsidR="00930025" w:rsidRPr="00930025" w:rsidRDefault="00930025" w:rsidP="00930025">
      <w:r w:rsidRPr="00491452">
        <w:rPr>
          <w:lang w:val="en-US"/>
        </w:rPr>
        <w:t xml:space="preserve">  </w:t>
      </w:r>
      <w:proofErr w:type="spellStart"/>
      <w:r w:rsidRPr="00930025">
        <w:t>const</w:t>
      </w:r>
      <w:proofErr w:type="spellEnd"/>
      <w:r w:rsidRPr="00930025">
        <w:t xml:space="preserve"> [numero1, setNumero1] = useState('');</w:t>
      </w:r>
    </w:p>
    <w:p w:rsidR="00930025" w:rsidRPr="00930025" w:rsidRDefault="00930025" w:rsidP="00930025">
      <w:r w:rsidRPr="00930025">
        <w:t xml:space="preserve">  </w:t>
      </w:r>
      <w:proofErr w:type="spellStart"/>
      <w:r w:rsidRPr="00930025">
        <w:t>const</w:t>
      </w:r>
      <w:proofErr w:type="spellEnd"/>
      <w:r w:rsidRPr="00930025">
        <w:t xml:space="preserve"> [numero2, setNumero2] = useState('');</w:t>
      </w:r>
    </w:p>
    <w:p w:rsidR="00930025" w:rsidRPr="00930025" w:rsidRDefault="00930025" w:rsidP="00930025">
      <w:r w:rsidRPr="00930025">
        <w:t xml:space="preserve">  </w:t>
      </w:r>
      <w:proofErr w:type="spellStart"/>
      <w:r w:rsidRPr="00930025">
        <w:t>const</w:t>
      </w:r>
      <w:proofErr w:type="spellEnd"/>
      <w:r w:rsidRPr="00930025">
        <w:t xml:space="preserve"> [resultado, </w:t>
      </w:r>
      <w:proofErr w:type="spellStart"/>
      <w:r w:rsidRPr="00930025">
        <w:t>setResultado</w:t>
      </w:r>
      <w:proofErr w:type="spellEnd"/>
      <w:r w:rsidRPr="00930025">
        <w:t>] = useState(</w:t>
      </w:r>
      <w:proofErr w:type="spellStart"/>
      <w:r w:rsidRPr="00930025">
        <w:t>null</w:t>
      </w:r>
      <w:proofErr w:type="spellEnd"/>
      <w:r w:rsidRPr="00930025">
        <w:t>);</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manejarCambio1 = (e) =&gt; setNumero1(</w:t>
      </w:r>
      <w:proofErr w:type="spellStart"/>
      <w:r w:rsidRPr="00930025">
        <w:t>e.target.value</w:t>
      </w:r>
      <w:proofErr w:type="spellEnd"/>
      <w:r w:rsidRPr="00930025">
        <w:t>);</w:t>
      </w:r>
    </w:p>
    <w:p w:rsidR="00930025" w:rsidRPr="00930025" w:rsidRDefault="00930025" w:rsidP="00930025">
      <w:r w:rsidRPr="00930025">
        <w:t xml:space="preserve">  </w:t>
      </w:r>
      <w:proofErr w:type="spellStart"/>
      <w:r w:rsidRPr="00930025">
        <w:t>const</w:t>
      </w:r>
      <w:proofErr w:type="spellEnd"/>
      <w:r w:rsidRPr="00930025">
        <w:t xml:space="preserve"> manejarCambio2 = (e) =&gt; setNumero2(</w:t>
      </w:r>
      <w:proofErr w:type="spellStart"/>
      <w:r w:rsidRPr="00930025">
        <w:t>e.target.value</w:t>
      </w:r>
      <w:proofErr w:type="spellEnd"/>
      <w:r w:rsidRPr="00930025">
        <w:t>);</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sumar = () =&gt; </w:t>
      </w:r>
      <w:proofErr w:type="spellStart"/>
      <w:r w:rsidRPr="00930025">
        <w:t>setResultado</w:t>
      </w:r>
      <w:proofErr w:type="spellEnd"/>
      <w:r w:rsidRPr="00930025">
        <w:t>(</w:t>
      </w:r>
      <w:proofErr w:type="spellStart"/>
      <w:r w:rsidRPr="00930025">
        <w:t>Number</w:t>
      </w:r>
      <w:proofErr w:type="spellEnd"/>
      <w:r w:rsidRPr="00930025">
        <w:t xml:space="preserve">(numero1) + </w:t>
      </w:r>
      <w:proofErr w:type="spellStart"/>
      <w:r w:rsidRPr="00930025">
        <w:t>Number</w:t>
      </w:r>
      <w:proofErr w:type="spellEnd"/>
      <w:r w:rsidRPr="00930025">
        <w:t>(numero2));</w:t>
      </w:r>
    </w:p>
    <w:p w:rsidR="00930025" w:rsidRPr="00930025" w:rsidRDefault="00930025" w:rsidP="00930025">
      <w:r w:rsidRPr="00930025">
        <w:t xml:space="preserve">  </w:t>
      </w:r>
      <w:proofErr w:type="spellStart"/>
      <w:r w:rsidRPr="00930025">
        <w:t>const</w:t>
      </w:r>
      <w:proofErr w:type="spellEnd"/>
      <w:r w:rsidRPr="00930025">
        <w:t xml:space="preserve"> restar = () =&gt; </w:t>
      </w:r>
      <w:proofErr w:type="spellStart"/>
      <w:r w:rsidRPr="00930025">
        <w:t>setResultado</w:t>
      </w:r>
      <w:proofErr w:type="spellEnd"/>
      <w:r w:rsidRPr="00930025">
        <w:t>(</w:t>
      </w:r>
      <w:proofErr w:type="spellStart"/>
      <w:r w:rsidRPr="00930025">
        <w:t>Number</w:t>
      </w:r>
      <w:proofErr w:type="spellEnd"/>
      <w:r w:rsidRPr="00930025">
        <w:t xml:space="preserve">(numero1) - </w:t>
      </w:r>
      <w:proofErr w:type="spellStart"/>
      <w:r w:rsidRPr="00930025">
        <w:t>Number</w:t>
      </w:r>
      <w:proofErr w:type="spellEnd"/>
      <w:r w:rsidRPr="00930025">
        <w:t>(numero2));</w:t>
      </w:r>
    </w:p>
    <w:p w:rsidR="00930025" w:rsidRPr="00930025" w:rsidRDefault="00930025" w:rsidP="00930025">
      <w:r w:rsidRPr="00930025">
        <w:t xml:space="preserve">  </w:t>
      </w:r>
      <w:proofErr w:type="spellStart"/>
      <w:r w:rsidRPr="00930025">
        <w:t>const</w:t>
      </w:r>
      <w:proofErr w:type="spellEnd"/>
      <w:r w:rsidRPr="00930025">
        <w:t xml:space="preserve"> multiplicar = () =&gt; </w:t>
      </w:r>
      <w:proofErr w:type="spellStart"/>
      <w:r w:rsidRPr="00930025">
        <w:t>setResultado</w:t>
      </w:r>
      <w:proofErr w:type="spellEnd"/>
      <w:r w:rsidRPr="00930025">
        <w:t>(</w:t>
      </w:r>
      <w:proofErr w:type="spellStart"/>
      <w:r w:rsidRPr="00930025">
        <w:t>Number</w:t>
      </w:r>
      <w:proofErr w:type="spellEnd"/>
      <w:r w:rsidRPr="00930025">
        <w:t xml:space="preserve">(numero1) * </w:t>
      </w:r>
      <w:proofErr w:type="spellStart"/>
      <w:r w:rsidRPr="00930025">
        <w:t>Number</w:t>
      </w:r>
      <w:proofErr w:type="spellEnd"/>
      <w:r w:rsidRPr="00930025">
        <w:t>(numero2));</w:t>
      </w:r>
    </w:p>
    <w:p w:rsidR="00930025" w:rsidRPr="00930025" w:rsidRDefault="00930025" w:rsidP="00930025">
      <w:r w:rsidRPr="00930025">
        <w:t xml:space="preserve">  </w:t>
      </w:r>
      <w:proofErr w:type="spellStart"/>
      <w:r w:rsidRPr="00930025">
        <w:t>const</w:t>
      </w:r>
      <w:proofErr w:type="spellEnd"/>
      <w:r w:rsidRPr="00930025">
        <w:t xml:space="preserve"> dividir = () =&gt; </w:t>
      </w:r>
      <w:proofErr w:type="spellStart"/>
      <w:r w:rsidRPr="00930025">
        <w:t>setResultado</w:t>
      </w:r>
      <w:proofErr w:type="spellEnd"/>
      <w:r w:rsidRPr="00930025">
        <w:t>(</w:t>
      </w:r>
      <w:proofErr w:type="spellStart"/>
      <w:r w:rsidRPr="00930025">
        <w:t>Number</w:t>
      </w:r>
      <w:proofErr w:type="spellEnd"/>
      <w:r w:rsidRPr="00930025">
        <w:t xml:space="preserve">(numero1) / </w:t>
      </w:r>
      <w:proofErr w:type="spellStart"/>
      <w:r w:rsidRPr="00930025">
        <w:t>Number</w:t>
      </w:r>
      <w:proofErr w:type="spellEnd"/>
      <w:r w:rsidRPr="00930025">
        <w:t>(numero2));</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&lt;h2&gt;Calculadora Simple&lt;/h2&gt;</w:t>
      </w:r>
    </w:p>
    <w:p w:rsidR="00930025" w:rsidRPr="00930025" w:rsidRDefault="00930025" w:rsidP="00930025">
      <w:r w:rsidRPr="00930025">
        <w:t xml:space="preserve">      &lt;input </w:t>
      </w:r>
      <w:proofErr w:type="spellStart"/>
      <w:r w:rsidRPr="00930025">
        <w:t>type</w:t>
      </w:r>
      <w:proofErr w:type="spellEnd"/>
      <w:r w:rsidRPr="00930025">
        <w:t>="</w:t>
      </w:r>
      <w:proofErr w:type="spellStart"/>
      <w:r w:rsidRPr="00930025">
        <w:t>number</w:t>
      </w:r>
      <w:proofErr w:type="spellEnd"/>
      <w:r w:rsidRPr="00930025">
        <w:t xml:space="preserve">" </w:t>
      </w:r>
      <w:proofErr w:type="spellStart"/>
      <w:r w:rsidRPr="00930025">
        <w:t>value</w:t>
      </w:r>
      <w:proofErr w:type="spellEnd"/>
      <w:r w:rsidRPr="00930025">
        <w:t>={numero1} onChange={manejarCambio1} /&gt;</w:t>
      </w:r>
    </w:p>
    <w:p w:rsidR="00930025" w:rsidRPr="00930025" w:rsidRDefault="00930025" w:rsidP="00930025">
      <w:pPr>
        <w:rPr>
          <w:lang w:val="en-US"/>
        </w:rPr>
      </w:pPr>
      <w:r w:rsidRPr="00930025">
        <w:t xml:space="preserve">      </w:t>
      </w:r>
      <w:r w:rsidRPr="00930025">
        <w:rPr>
          <w:lang w:val="en-US"/>
        </w:rPr>
        <w:t xml:space="preserve">&lt;input type="number" value={numero2} </w:t>
      </w:r>
      <w:proofErr w:type="spellStart"/>
      <w:r w:rsidRPr="00930025">
        <w:rPr>
          <w:lang w:val="en-US"/>
        </w:rPr>
        <w:t>onChange</w:t>
      </w:r>
      <w:proofErr w:type="spellEnd"/>
      <w:r w:rsidRPr="00930025">
        <w:rPr>
          <w:lang w:val="en-US"/>
        </w:rPr>
        <w:t>={manejarCambio2} /&gt;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w:t>
      </w:r>
      <w:proofErr w:type="spellStart"/>
      <w:r w:rsidRPr="00930025">
        <w:rPr>
          <w:lang w:val="en-US"/>
        </w:rPr>
        <w:t>sumar</w:t>
      </w:r>
      <w:proofErr w:type="spellEnd"/>
      <w:r w:rsidRPr="00930025">
        <w:rPr>
          <w:lang w:val="en-US"/>
        </w:rPr>
        <w:t>}&gt;Sumar&lt;/button&gt;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w:t>
      </w:r>
      <w:proofErr w:type="spellStart"/>
      <w:r w:rsidRPr="00930025">
        <w:rPr>
          <w:lang w:val="en-US"/>
        </w:rPr>
        <w:t>restar</w:t>
      </w:r>
      <w:proofErr w:type="spellEnd"/>
      <w:r w:rsidRPr="00930025">
        <w:rPr>
          <w:lang w:val="en-US"/>
        </w:rPr>
        <w:t>}&gt;</w:t>
      </w:r>
      <w:proofErr w:type="spellStart"/>
      <w:r w:rsidRPr="00930025">
        <w:rPr>
          <w:lang w:val="en-US"/>
        </w:rPr>
        <w:t>Restar</w:t>
      </w:r>
      <w:proofErr w:type="spellEnd"/>
      <w:r w:rsidRPr="00930025">
        <w:rPr>
          <w:lang w:val="en-US"/>
        </w:rPr>
        <w:t>&lt;/button&gt;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w:t>
      </w:r>
      <w:proofErr w:type="spellStart"/>
      <w:r w:rsidRPr="00930025">
        <w:rPr>
          <w:lang w:val="en-US"/>
        </w:rPr>
        <w:t>multiplicar</w:t>
      </w:r>
      <w:proofErr w:type="spellEnd"/>
      <w:r w:rsidRPr="00930025">
        <w:rPr>
          <w:lang w:val="en-US"/>
        </w:rPr>
        <w:t>}&gt;</w:t>
      </w:r>
      <w:proofErr w:type="spellStart"/>
      <w:r w:rsidRPr="00930025">
        <w:rPr>
          <w:lang w:val="en-US"/>
        </w:rPr>
        <w:t>Multiplicar</w:t>
      </w:r>
      <w:proofErr w:type="spellEnd"/>
      <w:r w:rsidRPr="00930025">
        <w:rPr>
          <w:lang w:val="en-US"/>
        </w:rPr>
        <w:t>&lt;/button&gt;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w:t>
      </w:r>
      <w:proofErr w:type="spellStart"/>
      <w:r w:rsidRPr="00930025">
        <w:rPr>
          <w:lang w:val="en-US"/>
        </w:rPr>
        <w:t>dividir</w:t>
      </w:r>
      <w:proofErr w:type="spellEnd"/>
      <w:r w:rsidRPr="00930025">
        <w:rPr>
          <w:lang w:val="en-US"/>
        </w:rPr>
        <w:t>}&gt;</w:t>
      </w:r>
      <w:proofErr w:type="spellStart"/>
      <w:r w:rsidRPr="00930025">
        <w:rPr>
          <w:lang w:val="en-US"/>
        </w:rPr>
        <w:t>Dividir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div</w:t>
      </w:r>
      <w:proofErr w:type="spellEnd"/>
      <w:r w:rsidRPr="00930025">
        <w:t>&gt;</w:t>
      </w:r>
    </w:p>
    <w:p w:rsidR="00930025" w:rsidRPr="00930025" w:rsidRDefault="00930025" w:rsidP="00930025">
      <w:r w:rsidRPr="00930025">
        <w:t xml:space="preserve">      {resultado !== </w:t>
      </w:r>
      <w:proofErr w:type="spellStart"/>
      <w:r w:rsidRPr="00930025">
        <w:t>null</w:t>
      </w:r>
      <w:proofErr w:type="spellEnd"/>
      <w:r w:rsidRPr="00930025">
        <w:t xml:space="preserve"> &amp;&amp; &lt;p&gt;Resultado: {resultado}&lt;/p&gt;}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Calculadora;</w:t>
      </w:r>
    </w:p>
    <w:p w:rsidR="00930025" w:rsidRPr="00930025" w:rsidRDefault="00930025" w:rsidP="00930025">
      <w:r w:rsidRPr="00930025">
        <w:rPr>
          <w:b/>
          <w:bCs/>
        </w:rPr>
        <w:t>Explicación:</w:t>
      </w:r>
    </w:p>
    <w:p w:rsidR="00930025" w:rsidRPr="00930025" w:rsidRDefault="00930025" w:rsidP="00930025">
      <w:pPr>
        <w:numPr>
          <w:ilvl w:val="0"/>
          <w:numId w:val="47"/>
        </w:numPr>
      </w:pPr>
      <w:r w:rsidRPr="00930025">
        <w:rPr>
          <w:b/>
          <w:bCs/>
        </w:rPr>
        <w:t>Estados utilizados:</w:t>
      </w:r>
      <w:r w:rsidRPr="00930025">
        <w:t xml:space="preserve"> </w:t>
      </w:r>
    </w:p>
    <w:p w:rsidR="00930025" w:rsidRPr="00930025" w:rsidRDefault="00930025" w:rsidP="00930025">
      <w:pPr>
        <w:numPr>
          <w:ilvl w:val="1"/>
          <w:numId w:val="47"/>
        </w:numPr>
      </w:pPr>
      <w:r w:rsidRPr="00930025">
        <w:t>numero1 y numero2: Almacenan los números ingresados.</w:t>
      </w:r>
    </w:p>
    <w:p w:rsidR="00930025" w:rsidRPr="00930025" w:rsidRDefault="00930025" w:rsidP="00930025">
      <w:pPr>
        <w:numPr>
          <w:ilvl w:val="1"/>
          <w:numId w:val="47"/>
        </w:numPr>
      </w:pPr>
      <w:r w:rsidRPr="00930025">
        <w:t>resultado: Almacena el resultado de la operación.</w:t>
      </w:r>
    </w:p>
    <w:p w:rsidR="00930025" w:rsidRPr="00930025" w:rsidRDefault="00930025" w:rsidP="00930025">
      <w:pPr>
        <w:numPr>
          <w:ilvl w:val="0"/>
          <w:numId w:val="47"/>
        </w:numPr>
      </w:pPr>
      <w:r w:rsidRPr="00930025">
        <w:rPr>
          <w:b/>
          <w:bCs/>
        </w:rPr>
        <w:t>Funciones:</w:t>
      </w:r>
      <w:r w:rsidRPr="00930025">
        <w:t xml:space="preserve"> </w:t>
      </w:r>
    </w:p>
    <w:p w:rsidR="00930025" w:rsidRPr="00930025" w:rsidRDefault="00930025" w:rsidP="00930025">
      <w:pPr>
        <w:numPr>
          <w:ilvl w:val="1"/>
          <w:numId w:val="47"/>
        </w:numPr>
      </w:pPr>
      <w:r w:rsidRPr="00930025">
        <w:t>sumar, restar, multiplicar, dividir: Actualizan el estado resultado con la operación correspondiente.</w:t>
      </w:r>
    </w:p>
    <w:p w:rsidR="00930025" w:rsidRPr="00930025" w:rsidRDefault="00930025" w:rsidP="00930025">
      <w:pPr>
        <w:numPr>
          <w:ilvl w:val="0"/>
          <w:numId w:val="47"/>
        </w:numPr>
      </w:pPr>
      <w:r w:rsidRPr="00930025">
        <w:rPr>
          <w:b/>
          <w:bCs/>
        </w:rPr>
        <w:t>Renderizado:</w:t>
      </w:r>
      <w:r w:rsidRPr="00930025">
        <w:t xml:space="preserve"> </w:t>
      </w:r>
    </w:p>
    <w:p w:rsidR="00930025" w:rsidRPr="00930025" w:rsidRDefault="00930025" w:rsidP="00930025">
      <w:pPr>
        <w:numPr>
          <w:ilvl w:val="1"/>
          <w:numId w:val="47"/>
        </w:numPr>
      </w:pPr>
      <w:r w:rsidRPr="00930025">
        <w:t>Inputs para ingresar números.</w:t>
      </w:r>
    </w:p>
    <w:p w:rsidR="00930025" w:rsidRPr="00930025" w:rsidRDefault="00930025" w:rsidP="00930025">
      <w:pPr>
        <w:numPr>
          <w:ilvl w:val="1"/>
          <w:numId w:val="47"/>
        </w:numPr>
      </w:pPr>
      <w:r w:rsidRPr="00930025">
        <w:t>Botones para seleccionar la operación.</w:t>
      </w:r>
    </w:p>
    <w:p w:rsidR="00930025" w:rsidRPr="00930025" w:rsidRDefault="00930025" w:rsidP="00930025">
      <w:pPr>
        <w:numPr>
          <w:ilvl w:val="1"/>
          <w:numId w:val="47"/>
        </w:numPr>
      </w:pPr>
      <w:r w:rsidRPr="00930025">
        <w:t>Muestra el resultado si está disponible.</w:t>
      </w:r>
    </w:p>
    <w:p w:rsidR="00930025" w:rsidRPr="00930025" w:rsidRDefault="00000000" w:rsidP="00930025">
      <w:r>
        <w:pict>
          <v:rect id="_x0000_i1053" style="width:0;height:1.5pt" o:hralign="center" o:hrstd="t" o:hr="t" fillcolor="#a0a0a0" stroked="f"/>
        </w:pict>
      </w:r>
    </w:p>
    <w:p w:rsidR="00930025" w:rsidRPr="00930025" w:rsidRDefault="00930025" w:rsidP="00930025">
      <w:pPr>
        <w:rPr>
          <w:b/>
          <w:bCs/>
        </w:rPr>
      </w:pPr>
      <w:r w:rsidRPr="00930025">
        <w:rPr>
          <w:b/>
          <w:bCs/>
        </w:rPr>
        <w:t>Componentes</w:t>
      </w:r>
    </w:p>
    <w:p w:rsidR="00930025" w:rsidRPr="00930025" w:rsidRDefault="00930025" w:rsidP="00930025">
      <w:r w:rsidRPr="00930025">
        <w:rPr>
          <w:b/>
          <w:bCs/>
        </w:rPr>
        <w:lastRenderedPageBreak/>
        <w:t xml:space="preserve">Clase 4: Componentes Funcionales en </w:t>
      </w:r>
      <w:proofErr w:type="spellStart"/>
      <w:r w:rsidRPr="00930025">
        <w:rPr>
          <w:b/>
          <w:bCs/>
        </w:rPr>
        <w:t>React</w:t>
      </w:r>
      <w:proofErr w:type="spellEnd"/>
    </w:p>
    <w:p w:rsidR="00930025" w:rsidRPr="00930025" w:rsidRDefault="00930025" w:rsidP="00930025">
      <w:r w:rsidRPr="00930025">
        <w:t xml:space="preserve">En esta clase, nos centraremos en los </w:t>
      </w:r>
      <w:r w:rsidRPr="00930025">
        <w:rPr>
          <w:b/>
          <w:bCs/>
        </w:rPr>
        <w:t>componentes funcionales</w:t>
      </w:r>
      <w:r w:rsidRPr="00930025">
        <w:t xml:space="preserve"> de </w:t>
      </w:r>
      <w:proofErr w:type="spellStart"/>
      <w:r w:rsidRPr="00930025">
        <w:t>React</w:t>
      </w:r>
      <w:proofErr w:type="spellEnd"/>
      <w:r w:rsidRPr="00930025">
        <w:t>, que son la forma moderna y recomendada de crear componentes. Aprenderemos qué son, cómo crearlos, cómo pasarles propiedades (</w:t>
      </w:r>
      <w:proofErr w:type="spellStart"/>
      <w:r w:rsidRPr="00930025">
        <w:t>props</w:t>
      </w:r>
      <w:proofErr w:type="spellEnd"/>
      <w:r w:rsidRPr="00930025">
        <w:t>) y cómo componer y reutilizar componentes para construir aplicaciones más complejas.</w:t>
      </w:r>
    </w:p>
    <w:p w:rsidR="00930025" w:rsidRPr="00930025" w:rsidRDefault="00000000" w:rsidP="00930025">
      <w:r>
        <w:pict>
          <v:rect id="_x0000_i1054" style="width:0;height:1.5pt" o:hralign="center" o:hrstd="t" o:hr="t" fillcolor="#a0a0a0" stroked="f"/>
        </w:pict>
      </w:r>
    </w:p>
    <w:p w:rsidR="00930025" w:rsidRPr="00930025" w:rsidRDefault="00930025" w:rsidP="00930025">
      <w:pPr>
        <w:rPr>
          <w:b/>
          <w:bCs/>
        </w:rPr>
      </w:pPr>
      <w:r w:rsidRPr="00930025">
        <w:rPr>
          <w:b/>
          <w:bCs/>
        </w:rPr>
        <w:t xml:space="preserve">Definición de Componentes en </w:t>
      </w:r>
      <w:proofErr w:type="spellStart"/>
      <w:r w:rsidRPr="00930025">
        <w:rPr>
          <w:b/>
          <w:bCs/>
        </w:rPr>
        <w:t>React</w:t>
      </w:r>
      <w:proofErr w:type="spellEnd"/>
    </w:p>
    <w:p w:rsidR="00930025" w:rsidRPr="00930025" w:rsidRDefault="00930025" w:rsidP="00930025">
      <w:r w:rsidRPr="00930025">
        <w:t xml:space="preserve">Un </w:t>
      </w:r>
      <w:r w:rsidRPr="00930025">
        <w:rPr>
          <w:b/>
          <w:bCs/>
        </w:rPr>
        <w:t>componente</w:t>
      </w:r>
      <w:r w:rsidRPr="00930025">
        <w:t xml:space="preserve"> en </w:t>
      </w:r>
      <w:proofErr w:type="spellStart"/>
      <w:r w:rsidRPr="00930025">
        <w:t>React</w:t>
      </w:r>
      <w:proofErr w:type="spellEnd"/>
      <w:r w:rsidRPr="00930025">
        <w:t xml:space="preserve"> es una pieza reutilizable de la interfaz de usuario que puede manejar su propio estado y lógica. Los componentes permiten dividir la interfaz en partes independientes, facilitando su desarrollo y mantenimiento.</w:t>
      </w:r>
    </w:p>
    <w:p w:rsidR="00930025" w:rsidRPr="00930025" w:rsidRDefault="00930025" w:rsidP="00930025">
      <w:r w:rsidRPr="00930025">
        <w:t xml:space="preserve">Existen dos tipos principales de componentes en </w:t>
      </w:r>
      <w:proofErr w:type="spellStart"/>
      <w:r w:rsidRPr="00930025">
        <w:t>React</w:t>
      </w:r>
      <w:proofErr w:type="spellEnd"/>
      <w:r w:rsidRPr="00930025">
        <w:t>:</w:t>
      </w:r>
    </w:p>
    <w:p w:rsidR="00930025" w:rsidRPr="00930025" w:rsidRDefault="00930025" w:rsidP="00930025">
      <w:pPr>
        <w:numPr>
          <w:ilvl w:val="0"/>
          <w:numId w:val="48"/>
        </w:numPr>
      </w:pPr>
      <w:r w:rsidRPr="00930025">
        <w:rPr>
          <w:b/>
          <w:bCs/>
        </w:rPr>
        <w:t>Componentes Funcionales</w:t>
      </w:r>
      <w:r w:rsidRPr="00930025">
        <w:t>: Son funciones de JavaScript que pueden recibir propiedades (</w:t>
      </w:r>
      <w:proofErr w:type="spellStart"/>
      <w:r w:rsidRPr="00930025">
        <w:t>props</w:t>
      </w:r>
      <w:proofErr w:type="spellEnd"/>
      <w:r w:rsidRPr="00930025">
        <w:t>) y retornan elementos JSX que representan la interfaz de usuario.</w:t>
      </w:r>
    </w:p>
    <w:p w:rsidR="00930025" w:rsidRPr="00930025" w:rsidRDefault="00930025" w:rsidP="00930025">
      <w:pPr>
        <w:numPr>
          <w:ilvl w:val="0"/>
          <w:numId w:val="48"/>
        </w:numPr>
      </w:pPr>
      <w:r w:rsidRPr="00930025">
        <w:rPr>
          <w:b/>
          <w:bCs/>
        </w:rPr>
        <w:t>Componentes de Clase</w:t>
      </w:r>
      <w:r w:rsidRPr="00930025">
        <w:t xml:space="preserve"> (No los usaremos en este curso): Eran la forma tradicional de crear componentes con estado antes de la introducción de los </w:t>
      </w:r>
      <w:proofErr w:type="spellStart"/>
      <w:r w:rsidRPr="00930025">
        <w:t>Hooks</w:t>
      </w:r>
      <w:proofErr w:type="spellEnd"/>
      <w:r w:rsidRPr="00930025">
        <w:t xml:space="preserve"> en </w:t>
      </w:r>
      <w:proofErr w:type="spellStart"/>
      <w:r w:rsidRPr="00930025">
        <w:t>React</w:t>
      </w:r>
      <w:proofErr w:type="spellEnd"/>
      <w:r w:rsidRPr="00930025">
        <w:t xml:space="preserve"> 16.8. Ahora, los componentes funcionales son la opción preferida.</w:t>
      </w:r>
    </w:p>
    <w:p w:rsidR="00930025" w:rsidRPr="00930025" w:rsidRDefault="00930025" w:rsidP="00930025">
      <w:r w:rsidRPr="00930025">
        <w:t>// Componente funcional</w:t>
      </w:r>
    </w:p>
    <w:p w:rsidR="00930025" w:rsidRPr="00930025" w:rsidRDefault="00930025" w:rsidP="00930025">
      <w:proofErr w:type="spellStart"/>
      <w:r w:rsidRPr="00930025">
        <w:t>function</w:t>
      </w:r>
      <w:proofErr w:type="spellEnd"/>
      <w:r w:rsidRPr="00930025">
        <w:t xml:space="preserve"> Saludo() {</w:t>
      </w:r>
    </w:p>
    <w:p w:rsidR="00930025" w:rsidRPr="00930025" w:rsidRDefault="00930025" w:rsidP="00930025">
      <w:r w:rsidRPr="00930025">
        <w:t xml:space="preserve">  </w:t>
      </w:r>
      <w:proofErr w:type="spellStart"/>
      <w:r w:rsidRPr="00930025">
        <w:t>return</w:t>
      </w:r>
      <w:proofErr w:type="spellEnd"/>
      <w:r w:rsidRPr="00930025">
        <w:t xml:space="preserve"> &lt;h1&gt;¡Hola, mundo!&lt;/h1&gt;;</w:t>
      </w:r>
    </w:p>
    <w:p w:rsidR="00930025" w:rsidRPr="00930025" w:rsidRDefault="00930025" w:rsidP="00930025">
      <w:r w:rsidRPr="00930025">
        <w:t>}</w:t>
      </w:r>
    </w:p>
    <w:p w:rsidR="00930025" w:rsidRPr="00930025" w:rsidRDefault="00930025" w:rsidP="00930025">
      <w:r w:rsidRPr="00930025">
        <w:t>// Componente de clase</w:t>
      </w:r>
    </w:p>
    <w:p w:rsidR="00930025" w:rsidRPr="00930025" w:rsidRDefault="00930025" w:rsidP="00930025">
      <w:proofErr w:type="spellStart"/>
      <w:r w:rsidRPr="00930025">
        <w:t>class</w:t>
      </w:r>
      <w:proofErr w:type="spellEnd"/>
      <w:r w:rsidRPr="00930025">
        <w:t xml:space="preserve"> Saludo </w:t>
      </w:r>
      <w:proofErr w:type="spellStart"/>
      <w:r w:rsidRPr="00930025">
        <w:t>extends</w:t>
      </w:r>
      <w:proofErr w:type="spellEnd"/>
      <w:r w:rsidRPr="00930025">
        <w:t xml:space="preserve"> </w:t>
      </w:r>
      <w:proofErr w:type="spellStart"/>
      <w:r w:rsidRPr="00930025">
        <w:t>React.Component</w:t>
      </w:r>
      <w:proofErr w:type="spellEnd"/>
      <w:r w:rsidRPr="00930025">
        <w:t xml:space="preserve"> {</w:t>
      </w:r>
    </w:p>
    <w:p w:rsidR="00930025" w:rsidRPr="00930025" w:rsidRDefault="00930025" w:rsidP="00930025">
      <w:r w:rsidRPr="00930025">
        <w:t xml:space="preserve">  render() {</w:t>
      </w:r>
    </w:p>
    <w:p w:rsidR="00930025" w:rsidRPr="00930025" w:rsidRDefault="00930025" w:rsidP="00930025">
      <w:r w:rsidRPr="00930025">
        <w:t xml:space="preserve">    </w:t>
      </w:r>
      <w:proofErr w:type="spellStart"/>
      <w:r w:rsidRPr="00930025">
        <w:t>return</w:t>
      </w:r>
      <w:proofErr w:type="spellEnd"/>
      <w:r w:rsidRPr="00930025">
        <w:t xml:space="preserve"> &lt;h1&gt;¡Hola, mundo!&lt;/h1&gt;;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000000" w:rsidP="00930025">
      <w:r>
        <w:pict>
          <v:rect id="_x0000_i1055" style="width:0;height:1.5pt" o:hralign="center" o:hrstd="t" o:hr="t" fillcolor="#a0a0a0" stroked="f"/>
        </w:pict>
      </w:r>
    </w:p>
    <w:p w:rsidR="00930025" w:rsidRPr="00930025" w:rsidRDefault="00930025" w:rsidP="00930025">
      <w:pPr>
        <w:rPr>
          <w:b/>
          <w:bCs/>
        </w:rPr>
      </w:pPr>
      <w:r w:rsidRPr="00930025">
        <w:rPr>
          <w:b/>
          <w:bCs/>
        </w:rPr>
        <w:t>Creación de Componentes Funcionales</w:t>
      </w:r>
    </w:p>
    <w:p w:rsidR="00930025" w:rsidRPr="00930025" w:rsidRDefault="00930025" w:rsidP="00930025">
      <w:r w:rsidRPr="00930025">
        <w:t xml:space="preserve">Un </w:t>
      </w:r>
      <w:r w:rsidRPr="00930025">
        <w:rPr>
          <w:b/>
          <w:bCs/>
        </w:rPr>
        <w:t>componente funcional</w:t>
      </w:r>
      <w:r w:rsidRPr="00930025">
        <w:t xml:space="preserve"> es simplemente una función de JavaScript que retorna JSX.</w:t>
      </w:r>
    </w:p>
    <w:p w:rsidR="00930025" w:rsidRPr="00930025" w:rsidRDefault="00930025" w:rsidP="00930025">
      <w:r w:rsidRPr="00930025">
        <w:rPr>
          <w:b/>
          <w:bCs/>
        </w:rPr>
        <w:t>Ejemplo básico:</w:t>
      </w:r>
    </w:p>
    <w:p w:rsidR="00930025" w:rsidRPr="00930025" w:rsidRDefault="00930025" w:rsidP="00930025">
      <w:proofErr w:type="spellStart"/>
      <w:r w:rsidRPr="00930025">
        <w:t>function</w:t>
      </w:r>
      <w:proofErr w:type="spellEnd"/>
      <w:r w:rsidRPr="00930025">
        <w:t xml:space="preserve"> Saludo() {</w:t>
      </w:r>
    </w:p>
    <w:p w:rsidR="00930025" w:rsidRPr="00930025" w:rsidRDefault="00930025" w:rsidP="00930025">
      <w:r w:rsidRPr="00930025">
        <w:t xml:space="preserve">  </w:t>
      </w:r>
      <w:proofErr w:type="spellStart"/>
      <w:r w:rsidRPr="00930025">
        <w:t>return</w:t>
      </w:r>
      <w:proofErr w:type="spellEnd"/>
      <w:r w:rsidRPr="00930025">
        <w:t xml:space="preserve"> &lt;h1&gt;¡Hola, mundo!&lt;/h1&gt;;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lastRenderedPageBreak/>
        <w:t>export</w:t>
      </w:r>
      <w:proofErr w:type="spellEnd"/>
      <w:r w:rsidRPr="00930025">
        <w:t xml:space="preserve"> default Saludo;</w:t>
      </w:r>
    </w:p>
    <w:p w:rsidR="00930025" w:rsidRPr="00930025" w:rsidRDefault="00930025" w:rsidP="00930025">
      <w:r w:rsidRPr="00930025">
        <w:t xml:space="preserve">Puedes también utilizar una </w:t>
      </w:r>
      <w:r w:rsidRPr="00930025">
        <w:rPr>
          <w:b/>
          <w:bCs/>
        </w:rPr>
        <w:t>función flecha</w:t>
      </w:r>
      <w:r w:rsidRPr="00930025">
        <w:t>:</w:t>
      </w:r>
    </w:p>
    <w:p w:rsidR="00930025" w:rsidRPr="00930025" w:rsidRDefault="00930025" w:rsidP="00930025">
      <w:proofErr w:type="spellStart"/>
      <w:r w:rsidRPr="00930025">
        <w:t>const</w:t>
      </w:r>
      <w:proofErr w:type="spellEnd"/>
      <w:r w:rsidRPr="00930025">
        <w:t xml:space="preserve"> Saludo = () =&gt; {</w:t>
      </w:r>
    </w:p>
    <w:p w:rsidR="00930025" w:rsidRPr="00930025" w:rsidRDefault="00930025" w:rsidP="00930025">
      <w:r w:rsidRPr="00930025">
        <w:t xml:space="preserve">  </w:t>
      </w:r>
      <w:proofErr w:type="spellStart"/>
      <w:r w:rsidRPr="00930025">
        <w:t>return</w:t>
      </w:r>
      <w:proofErr w:type="spellEnd"/>
      <w:r w:rsidRPr="00930025">
        <w:t xml:space="preserve"> &lt;h1&gt;¡Hola, mundo!&lt;/h1&gt;;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Saludo;</w:t>
      </w:r>
    </w:p>
    <w:p w:rsidR="00930025" w:rsidRPr="00930025" w:rsidRDefault="00930025" w:rsidP="00930025">
      <w:r w:rsidRPr="00930025">
        <w:rPr>
          <w:b/>
          <w:bCs/>
        </w:rPr>
        <w:t>Uso del componente en tu aplicación:</w:t>
      </w:r>
    </w:p>
    <w:p w:rsidR="00930025" w:rsidRPr="00930025" w:rsidRDefault="00930025" w:rsidP="00930025">
      <w:pPr>
        <w:rPr>
          <w:lang w:val="en-US"/>
        </w:rPr>
      </w:pPr>
      <w:r w:rsidRPr="00930025">
        <w:rPr>
          <w:lang w:val="en-US"/>
        </w:rPr>
        <w:t>import Saludo from './Saludo';</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&lt;Saludo /&gt;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default App;</w:t>
      </w:r>
    </w:p>
    <w:p w:rsidR="00930025" w:rsidRPr="00930025" w:rsidRDefault="00000000" w:rsidP="00930025">
      <w:r>
        <w:pict>
          <v:rect id="_x0000_i1056" style="width:0;height:1.5pt" o:hralign="center" o:hrstd="t" o:hr="t" fillcolor="#a0a0a0" stroked="f"/>
        </w:pict>
      </w:r>
    </w:p>
    <w:p w:rsidR="00930025" w:rsidRPr="00930025" w:rsidRDefault="00930025" w:rsidP="00930025">
      <w:pPr>
        <w:rPr>
          <w:b/>
          <w:bCs/>
        </w:rPr>
      </w:pPr>
      <w:proofErr w:type="spellStart"/>
      <w:r w:rsidRPr="00930025">
        <w:rPr>
          <w:b/>
          <w:bCs/>
        </w:rPr>
        <w:t>Props</w:t>
      </w:r>
      <w:proofErr w:type="spellEnd"/>
      <w:r w:rsidRPr="00930025">
        <w:rPr>
          <w:b/>
          <w:bCs/>
        </w:rPr>
        <w:t xml:space="preserve"> y cómo pasarlas a los componentes</w:t>
      </w:r>
    </w:p>
    <w:p w:rsidR="00930025" w:rsidRPr="00930025" w:rsidRDefault="00930025" w:rsidP="00930025">
      <w:r w:rsidRPr="00930025">
        <w:t xml:space="preserve">Las </w:t>
      </w:r>
      <w:proofErr w:type="spellStart"/>
      <w:r w:rsidRPr="00930025">
        <w:rPr>
          <w:b/>
          <w:bCs/>
        </w:rPr>
        <w:t>props</w:t>
      </w:r>
      <w:proofErr w:type="spellEnd"/>
      <w:r w:rsidRPr="00930025">
        <w:t xml:space="preserve"> (propiedades) son una forma de pasar datos de un componente padre a un componente hijo. Son similares a los parámetros de una función.</w:t>
      </w:r>
    </w:p>
    <w:p w:rsidR="00930025" w:rsidRPr="00930025" w:rsidRDefault="00930025" w:rsidP="00930025">
      <w:r w:rsidRPr="00930025">
        <w:rPr>
          <w:b/>
          <w:bCs/>
        </w:rPr>
        <w:t xml:space="preserve">Paso 1: Definir </w:t>
      </w:r>
      <w:proofErr w:type="spellStart"/>
      <w:r w:rsidRPr="00930025">
        <w:rPr>
          <w:b/>
          <w:bCs/>
        </w:rPr>
        <w:t>props</w:t>
      </w:r>
      <w:proofErr w:type="spellEnd"/>
      <w:r w:rsidRPr="00930025">
        <w:rPr>
          <w:b/>
          <w:bCs/>
        </w:rPr>
        <w:t xml:space="preserve"> en el componente hijo</w:t>
      </w:r>
    </w:p>
    <w:p w:rsidR="00930025" w:rsidRPr="00930025" w:rsidRDefault="00930025" w:rsidP="00930025">
      <w:pPr>
        <w:rPr>
          <w:lang w:val="en-US"/>
        </w:rPr>
      </w:pPr>
      <w:r w:rsidRPr="00930025">
        <w:rPr>
          <w:lang w:val="en-US"/>
        </w:rPr>
        <w:t>function Saludo(props) {</w:t>
      </w:r>
    </w:p>
    <w:p w:rsidR="00930025" w:rsidRPr="00930025" w:rsidRDefault="00930025" w:rsidP="00930025">
      <w:pPr>
        <w:rPr>
          <w:lang w:val="en-US"/>
        </w:rPr>
      </w:pPr>
      <w:r w:rsidRPr="00930025">
        <w:rPr>
          <w:lang w:val="en-US"/>
        </w:rPr>
        <w:t xml:space="preserve">  return &lt;h1&gt;¡Hola, {</w:t>
      </w:r>
      <w:proofErr w:type="spellStart"/>
      <w:r w:rsidRPr="00930025">
        <w:rPr>
          <w:lang w:val="en-US"/>
        </w:rPr>
        <w:t>props.nombre</w:t>
      </w:r>
      <w:proofErr w:type="spellEnd"/>
      <w:r w:rsidRPr="00930025">
        <w:rPr>
          <w:lang w:val="en-US"/>
        </w:rPr>
        <w:t>}!&lt;/h1&gt;;</w:t>
      </w:r>
    </w:p>
    <w:p w:rsidR="00930025" w:rsidRPr="00930025" w:rsidRDefault="00930025" w:rsidP="00930025">
      <w:r w:rsidRPr="00930025">
        <w:t>}</w:t>
      </w:r>
    </w:p>
    <w:p w:rsidR="00930025" w:rsidRPr="00930025" w:rsidRDefault="00930025" w:rsidP="00930025">
      <w:r w:rsidRPr="00930025">
        <w:t xml:space="preserve">Alternativamente, puedes usar </w:t>
      </w:r>
      <w:r w:rsidRPr="00930025">
        <w:rPr>
          <w:b/>
          <w:bCs/>
        </w:rPr>
        <w:t>desestructuración</w:t>
      </w:r>
      <w:r w:rsidRPr="00930025">
        <w:t xml:space="preserve"> para acceder directamente a las </w:t>
      </w:r>
      <w:proofErr w:type="spellStart"/>
      <w:r w:rsidRPr="00930025">
        <w:t>props</w:t>
      </w:r>
      <w:proofErr w:type="spellEnd"/>
      <w:r w:rsidRPr="00930025">
        <w:t>:</w:t>
      </w:r>
    </w:p>
    <w:p w:rsidR="00930025" w:rsidRPr="00930025" w:rsidRDefault="00930025" w:rsidP="00930025">
      <w:proofErr w:type="spellStart"/>
      <w:r w:rsidRPr="00930025">
        <w:t>function</w:t>
      </w:r>
      <w:proofErr w:type="spellEnd"/>
      <w:r w:rsidRPr="00930025">
        <w:t xml:space="preserve"> Saludo({ nombre }) {</w:t>
      </w:r>
    </w:p>
    <w:p w:rsidR="00930025" w:rsidRPr="00930025" w:rsidRDefault="00930025" w:rsidP="00930025">
      <w:r w:rsidRPr="00930025">
        <w:t xml:space="preserve">  </w:t>
      </w:r>
      <w:proofErr w:type="spellStart"/>
      <w:r w:rsidRPr="00930025">
        <w:t>return</w:t>
      </w:r>
      <w:proofErr w:type="spellEnd"/>
      <w:r w:rsidRPr="00930025">
        <w:t xml:space="preserve"> &lt;h1&gt;¡Hola, {nombre}!&lt;/h1&gt;;</w:t>
      </w:r>
    </w:p>
    <w:p w:rsidR="00930025" w:rsidRPr="00930025" w:rsidRDefault="00930025" w:rsidP="00930025">
      <w:r w:rsidRPr="00930025">
        <w:t>}</w:t>
      </w:r>
    </w:p>
    <w:p w:rsidR="00930025" w:rsidRPr="00930025" w:rsidRDefault="00930025" w:rsidP="00930025">
      <w:r w:rsidRPr="00930025">
        <w:rPr>
          <w:b/>
          <w:bCs/>
        </w:rPr>
        <w:lastRenderedPageBreak/>
        <w:t xml:space="preserve">Paso 2: Pasar </w:t>
      </w:r>
      <w:proofErr w:type="spellStart"/>
      <w:r w:rsidRPr="00930025">
        <w:rPr>
          <w:b/>
          <w:bCs/>
        </w:rPr>
        <w:t>props</w:t>
      </w:r>
      <w:proofErr w:type="spellEnd"/>
      <w:r w:rsidRPr="00930025">
        <w:rPr>
          <w:b/>
          <w:bCs/>
        </w:rPr>
        <w:t xml:space="preserve"> desde el componente padre</w:t>
      </w:r>
    </w:p>
    <w:p w:rsidR="00930025" w:rsidRPr="00930025" w:rsidRDefault="00930025" w:rsidP="00930025">
      <w:proofErr w:type="spellStart"/>
      <w:r w:rsidRPr="00930025">
        <w:t>function</w:t>
      </w:r>
      <w:proofErr w:type="spellEnd"/>
      <w:r w:rsidRPr="00930025">
        <w:t xml:space="preserve"> App()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&lt;Saludo nombre="María" /&gt;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rPr>
          <w:b/>
          <w:bCs/>
        </w:rPr>
        <w:t>Ejemplo completo:</w:t>
      </w:r>
    </w:p>
    <w:p w:rsidR="00930025" w:rsidRPr="00930025" w:rsidRDefault="00930025" w:rsidP="00930025">
      <w:r w:rsidRPr="00930025">
        <w:t xml:space="preserve">// </w:t>
      </w:r>
      <w:proofErr w:type="spellStart"/>
      <w:r w:rsidRPr="00930025">
        <w:t>Saludo.jsx</w:t>
      </w:r>
      <w:proofErr w:type="spellEnd"/>
    </w:p>
    <w:p w:rsidR="00930025" w:rsidRPr="00930025" w:rsidRDefault="00930025" w:rsidP="00930025">
      <w:proofErr w:type="spellStart"/>
      <w:r w:rsidRPr="00930025">
        <w:t>function</w:t>
      </w:r>
      <w:proofErr w:type="spellEnd"/>
      <w:r w:rsidRPr="00930025">
        <w:t xml:space="preserve"> Saludo({ nombre }) {</w:t>
      </w:r>
    </w:p>
    <w:p w:rsidR="00930025" w:rsidRPr="00491452" w:rsidRDefault="00930025" w:rsidP="00930025">
      <w:r w:rsidRPr="00930025">
        <w:t xml:space="preserve">  </w:t>
      </w:r>
      <w:proofErr w:type="spellStart"/>
      <w:r w:rsidRPr="00491452">
        <w:t>return</w:t>
      </w:r>
      <w:proofErr w:type="spellEnd"/>
      <w:r w:rsidRPr="00491452">
        <w:t xml:space="preserve"> &lt;h1&gt;¡Hola, {nombre}!&lt;/h1&gt;;</w:t>
      </w:r>
    </w:p>
    <w:p w:rsidR="00930025" w:rsidRPr="00491452" w:rsidRDefault="00930025" w:rsidP="00930025">
      <w:r w:rsidRPr="00491452">
        <w:t>}</w:t>
      </w:r>
    </w:p>
    <w:p w:rsidR="00930025" w:rsidRPr="00491452" w:rsidRDefault="00930025" w:rsidP="00930025"/>
    <w:p w:rsidR="00930025" w:rsidRPr="00930025" w:rsidRDefault="00930025" w:rsidP="00930025">
      <w:pPr>
        <w:rPr>
          <w:lang w:val="en-US"/>
        </w:rPr>
      </w:pPr>
      <w:r w:rsidRPr="00930025">
        <w:rPr>
          <w:lang w:val="en-US"/>
        </w:rPr>
        <w:t>export default Saludo;</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w:t>
      </w:r>
      <w:proofErr w:type="spellStart"/>
      <w:r w:rsidRPr="00930025">
        <w:rPr>
          <w:lang w:val="en-US"/>
        </w:rPr>
        <w:t>App.jsx</w:t>
      </w:r>
      <w:proofErr w:type="spellEnd"/>
    </w:p>
    <w:p w:rsidR="00930025" w:rsidRPr="00930025" w:rsidRDefault="00930025" w:rsidP="00930025">
      <w:pPr>
        <w:rPr>
          <w:lang w:val="en-US"/>
        </w:rPr>
      </w:pPr>
      <w:r w:rsidRPr="00930025">
        <w:rPr>
          <w:lang w:val="en-US"/>
        </w:rPr>
        <w:t>import Saludo from './Saludo';</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r w:rsidRPr="00930025">
        <w:rPr>
          <w:lang w:val="en-US"/>
        </w:rPr>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&lt;Saludo nombre="Carlos" /&gt;</w:t>
      </w:r>
    </w:p>
    <w:p w:rsidR="00930025" w:rsidRPr="00930025" w:rsidRDefault="00930025" w:rsidP="00930025">
      <w:r w:rsidRPr="00930025">
        <w:t xml:space="preserve">      &lt;Saludo nombre="Ana" /&gt;</w:t>
      </w:r>
    </w:p>
    <w:p w:rsidR="00930025" w:rsidRPr="00930025" w:rsidRDefault="00930025" w:rsidP="00930025">
      <w:r w:rsidRPr="00930025">
        <w:t xml:space="preserve">      &lt;Saludo nombre="Luis" /&gt;</w:t>
      </w:r>
    </w:p>
    <w:p w:rsidR="00930025" w:rsidRPr="00930025" w:rsidRDefault="00930025" w:rsidP="00930025">
      <w:pPr>
        <w:rPr>
          <w:lang w:val="en-US"/>
        </w:rPr>
      </w:pPr>
      <w:r w:rsidRPr="00930025">
        <w:t xml:space="preserve">    </w:t>
      </w:r>
      <w:r w:rsidRPr="00930025">
        <w:rPr>
          <w:lang w:val="en-US"/>
        </w:rPr>
        <w:t>&lt;/div&gt;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default App;</w:t>
      </w:r>
    </w:p>
    <w:p w:rsidR="00930025" w:rsidRPr="00930025" w:rsidRDefault="00930025" w:rsidP="00930025">
      <w:pPr>
        <w:rPr>
          <w:lang w:val="en-US"/>
        </w:rPr>
      </w:pPr>
      <w:r w:rsidRPr="00930025">
        <w:rPr>
          <w:b/>
          <w:bCs/>
          <w:lang w:val="en-US"/>
        </w:rPr>
        <w:t xml:space="preserve">Pasar </w:t>
      </w:r>
      <w:proofErr w:type="spellStart"/>
      <w:r w:rsidRPr="00930025">
        <w:rPr>
          <w:b/>
          <w:bCs/>
          <w:lang w:val="en-US"/>
        </w:rPr>
        <w:t>múltiples</w:t>
      </w:r>
      <w:proofErr w:type="spellEnd"/>
      <w:r w:rsidRPr="00930025">
        <w:rPr>
          <w:b/>
          <w:bCs/>
          <w:lang w:val="en-US"/>
        </w:rPr>
        <w:t xml:space="preserve"> props:</w:t>
      </w:r>
    </w:p>
    <w:p w:rsidR="00930025" w:rsidRPr="00930025" w:rsidRDefault="00930025" w:rsidP="00930025">
      <w:proofErr w:type="spellStart"/>
      <w:r w:rsidRPr="00930025">
        <w:lastRenderedPageBreak/>
        <w:t>function</w:t>
      </w:r>
      <w:proofErr w:type="spellEnd"/>
      <w:r w:rsidRPr="00930025">
        <w:t xml:space="preserve"> Usuario({ nombre, edad })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&lt;p&gt;Nombre: {nombre}&lt;/p&gt;</w:t>
      </w:r>
    </w:p>
    <w:p w:rsidR="00930025" w:rsidRPr="00930025" w:rsidRDefault="00930025" w:rsidP="00930025">
      <w:r w:rsidRPr="00930025">
        <w:t xml:space="preserve">      &lt;p&gt;Edad: {edad}&lt;/p&gt;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r w:rsidRPr="00930025">
        <w:t xml:space="preserve">// Uso en </w:t>
      </w:r>
      <w:proofErr w:type="spellStart"/>
      <w:r w:rsidRPr="00930025">
        <w:t>App.jsx</w:t>
      </w:r>
      <w:proofErr w:type="spellEnd"/>
    </w:p>
    <w:p w:rsidR="00930025" w:rsidRPr="00930025" w:rsidRDefault="00930025" w:rsidP="00930025">
      <w:r w:rsidRPr="00930025">
        <w:t>&lt;Usuario nombre="Laura" edad={25} /&gt;</w:t>
      </w:r>
    </w:p>
    <w:p w:rsidR="00930025" w:rsidRPr="00930025" w:rsidRDefault="00000000" w:rsidP="00930025">
      <w:r>
        <w:pict>
          <v:rect id="_x0000_i1057" style="width:0;height:1.5pt" o:hralign="center" o:hrstd="t" o:hr="t" fillcolor="#a0a0a0" stroked="f"/>
        </w:pict>
      </w:r>
    </w:p>
    <w:p w:rsidR="00930025" w:rsidRPr="00930025" w:rsidRDefault="00930025" w:rsidP="00930025">
      <w:pPr>
        <w:rPr>
          <w:b/>
          <w:bCs/>
        </w:rPr>
      </w:pPr>
      <w:r w:rsidRPr="00930025">
        <w:rPr>
          <w:b/>
          <w:bCs/>
        </w:rPr>
        <w:t>Composición y reutilización de componentes</w:t>
      </w:r>
    </w:p>
    <w:p w:rsidR="00930025" w:rsidRPr="00930025" w:rsidRDefault="00930025" w:rsidP="00930025">
      <w:r w:rsidRPr="00930025">
        <w:t xml:space="preserve">La </w:t>
      </w:r>
      <w:r w:rsidRPr="00930025">
        <w:rPr>
          <w:b/>
          <w:bCs/>
        </w:rPr>
        <w:t>composición</w:t>
      </w:r>
      <w:r w:rsidRPr="00930025">
        <w:t xml:space="preserve"> es una técnica que permite construir componentes complejos a partir de componentes más simples. Esto promueve la reutilización de código y una estructura más organizada.</w:t>
      </w:r>
    </w:p>
    <w:p w:rsidR="00930025" w:rsidRPr="00930025" w:rsidRDefault="00930025" w:rsidP="00930025">
      <w:r w:rsidRPr="00930025">
        <w:rPr>
          <w:b/>
          <w:bCs/>
        </w:rPr>
        <w:t>Ejemplo: Componentes anidados</w:t>
      </w:r>
    </w:p>
    <w:p w:rsidR="00930025" w:rsidRPr="00930025" w:rsidRDefault="00930025" w:rsidP="00930025">
      <w:r w:rsidRPr="00930025">
        <w:t>Supongamos que queremos crear una tarjeta de perfil de usuario.</w:t>
      </w:r>
    </w:p>
    <w:p w:rsidR="00930025" w:rsidRPr="00930025" w:rsidRDefault="00930025" w:rsidP="00930025">
      <w:r w:rsidRPr="00930025">
        <w:rPr>
          <w:b/>
          <w:bCs/>
        </w:rPr>
        <w:t>Paso 1: Crear componentes simples</w:t>
      </w:r>
    </w:p>
    <w:p w:rsidR="00930025" w:rsidRPr="00930025" w:rsidRDefault="00930025" w:rsidP="00930025">
      <w:r w:rsidRPr="00930025">
        <w:t xml:space="preserve">// </w:t>
      </w:r>
      <w:proofErr w:type="spellStart"/>
      <w:r w:rsidRPr="00930025">
        <w:t>Avatar.jsx</w:t>
      </w:r>
      <w:proofErr w:type="spellEnd"/>
    </w:p>
    <w:p w:rsidR="00930025" w:rsidRPr="00930025" w:rsidRDefault="00930025" w:rsidP="00930025">
      <w:pPr>
        <w:rPr>
          <w:lang w:val="en-US"/>
        </w:rPr>
      </w:pPr>
      <w:r w:rsidRPr="00930025">
        <w:rPr>
          <w:lang w:val="en-US"/>
        </w:rPr>
        <w:t xml:space="preserve">function Avatar({ </w:t>
      </w:r>
      <w:proofErr w:type="spellStart"/>
      <w:r w:rsidRPr="00930025">
        <w:rPr>
          <w:lang w:val="en-US"/>
        </w:rPr>
        <w:t>urlImagen</w:t>
      </w:r>
      <w:proofErr w:type="spellEnd"/>
      <w:r w:rsidRPr="00930025">
        <w:rPr>
          <w:lang w:val="en-US"/>
        </w:rPr>
        <w:t>, alt }) {</w:t>
      </w:r>
    </w:p>
    <w:p w:rsidR="00930025" w:rsidRPr="00930025" w:rsidRDefault="00930025" w:rsidP="00930025">
      <w:pPr>
        <w:rPr>
          <w:lang w:val="en-US"/>
        </w:rPr>
      </w:pPr>
      <w:r w:rsidRPr="00930025">
        <w:rPr>
          <w:lang w:val="en-US"/>
        </w:rPr>
        <w:t xml:space="preserve">  return &lt;</w:t>
      </w:r>
      <w:proofErr w:type="spellStart"/>
      <w:r w:rsidRPr="00930025">
        <w:rPr>
          <w:lang w:val="en-US"/>
        </w:rPr>
        <w:t>img</w:t>
      </w:r>
      <w:proofErr w:type="spellEnd"/>
      <w:r w:rsidRPr="00930025">
        <w:rPr>
          <w:lang w:val="en-US"/>
        </w:rPr>
        <w:t xml:space="preserve"> </w:t>
      </w:r>
      <w:proofErr w:type="spellStart"/>
      <w:r w:rsidRPr="00930025">
        <w:rPr>
          <w:lang w:val="en-US"/>
        </w:rPr>
        <w:t>src</w:t>
      </w:r>
      <w:proofErr w:type="spellEnd"/>
      <w:r w:rsidRPr="00930025">
        <w:rPr>
          <w:lang w:val="en-US"/>
        </w:rPr>
        <w:t>={</w:t>
      </w:r>
      <w:proofErr w:type="spellStart"/>
      <w:r w:rsidRPr="00930025">
        <w:rPr>
          <w:lang w:val="en-US"/>
        </w:rPr>
        <w:t>urlImagen</w:t>
      </w:r>
      <w:proofErr w:type="spellEnd"/>
      <w:r w:rsidRPr="00930025">
        <w:rPr>
          <w:lang w:val="en-US"/>
        </w:rPr>
        <w:t>} alt={alt} /&gt;;</w:t>
      </w:r>
    </w:p>
    <w:p w:rsidR="00930025" w:rsidRPr="00930025" w:rsidRDefault="00930025" w:rsidP="00930025">
      <w:r w:rsidRPr="00930025">
        <w:t>}</w:t>
      </w:r>
    </w:p>
    <w:p w:rsidR="00930025" w:rsidRPr="00930025" w:rsidRDefault="00930025" w:rsidP="00930025"/>
    <w:p w:rsidR="00930025" w:rsidRPr="00930025" w:rsidRDefault="00930025" w:rsidP="00930025">
      <w:r w:rsidRPr="00930025">
        <w:t xml:space="preserve">// </w:t>
      </w:r>
      <w:proofErr w:type="spellStart"/>
      <w:r w:rsidRPr="00930025">
        <w:t>InformacionUsuario.jsx</w:t>
      </w:r>
      <w:proofErr w:type="spellEnd"/>
    </w:p>
    <w:p w:rsidR="00930025" w:rsidRPr="00930025" w:rsidRDefault="00930025" w:rsidP="00930025">
      <w:proofErr w:type="spellStart"/>
      <w:r w:rsidRPr="00930025">
        <w:t>function</w:t>
      </w:r>
      <w:proofErr w:type="spellEnd"/>
      <w:r w:rsidRPr="00930025">
        <w:t xml:space="preserve"> </w:t>
      </w:r>
      <w:proofErr w:type="spellStart"/>
      <w:r w:rsidRPr="00930025">
        <w:t>InformacionUsuario</w:t>
      </w:r>
      <w:proofErr w:type="spellEnd"/>
      <w:r w:rsidRPr="00930025">
        <w:t>({ nombre, bio }) {</w:t>
      </w:r>
    </w:p>
    <w:p w:rsidR="00930025" w:rsidRPr="00491452" w:rsidRDefault="00930025" w:rsidP="00930025">
      <w:r w:rsidRPr="00930025">
        <w:t xml:space="preserve">  </w:t>
      </w:r>
      <w:proofErr w:type="spellStart"/>
      <w:r w:rsidRPr="00491452">
        <w:t>return</w:t>
      </w:r>
      <w:proofErr w:type="spellEnd"/>
      <w:r w:rsidRPr="00491452">
        <w:t xml:space="preserve"> (</w:t>
      </w:r>
    </w:p>
    <w:p w:rsidR="00930025" w:rsidRPr="00491452" w:rsidRDefault="00930025" w:rsidP="00930025">
      <w:r w:rsidRPr="00491452">
        <w:t xml:space="preserve">    &lt;</w:t>
      </w:r>
      <w:proofErr w:type="spellStart"/>
      <w:r w:rsidRPr="00491452">
        <w:t>div</w:t>
      </w:r>
      <w:proofErr w:type="spellEnd"/>
      <w:r w:rsidRPr="00491452">
        <w:t>&gt;</w:t>
      </w:r>
    </w:p>
    <w:p w:rsidR="00930025" w:rsidRPr="00491452" w:rsidRDefault="00930025" w:rsidP="00930025">
      <w:r w:rsidRPr="00491452">
        <w:t xml:space="preserve">      &lt;h2&gt;{nombre}&lt;/h2&gt;</w:t>
      </w:r>
    </w:p>
    <w:p w:rsidR="00930025" w:rsidRPr="00930025" w:rsidRDefault="00930025" w:rsidP="00930025">
      <w:r w:rsidRPr="00491452">
        <w:t xml:space="preserve">      </w:t>
      </w:r>
      <w:r w:rsidRPr="00930025">
        <w:t>&lt;p&gt;{bio}&lt;/p&gt;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lastRenderedPageBreak/>
        <w:t>}</w:t>
      </w:r>
    </w:p>
    <w:p w:rsidR="00930025" w:rsidRPr="00930025" w:rsidRDefault="00930025" w:rsidP="00930025">
      <w:r w:rsidRPr="00930025">
        <w:rPr>
          <w:b/>
          <w:bCs/>
        </w:rPr>
        <w:t>Paso 2: Componer componentes en uno más complejo</w:t>
      </w:r>
    </w:p>
    <w:p w:rsidR="00930025" w:rsidRPr="00930025" w:rsidRDefault="00930025" w:rsidP="00930025">
      <w:r w:rsidRPr="00930025">
        <w:t xml:space="preserve">// </w:t>
      </w:r>
      <w:proofErr w:type="spellStart"/>
      <w:r w:rsidRPr="00930025">
        <w:t>TarjetaPerfil.jsx</w:t>
      </w:r>
      <w:proofErr w:type="spellEnd"/>
    </w:p>
    <w:p w:rsidR="00930025" w:rsidRPr="00491452" w:rsidRDefault="00930025" w:rsidP="00930025">
      <w:pPr>
        <w:rPr>
          <w:lang w:val="en-US"/>
        </w:rPr>
      </w:pPr>
      <w:r w:rsidRPr="00491452">
        <w:rPr>
          <w:lang w:val="en-US"/>
        </w:rPr>
        <w:t>import Avatar from './Avatar';</w:t>
      </w:r>
    </w:p>
    <w:p w:rsidR="00930025" w:rsidRPr="00930025" w:rsidRDefault="00930025" w:rsidP="00930025">
      <w:proofErr w:type="spellStart"/>
      <w:r w:rsidRPr="00930025">
        <w:t>import</w:t>
      </w:r>
      <w:proofErr w:type="spellEnd"/>
      <w:r w:rsidRPr="00930025">
        <w:t xml:space="preserve"> </w:t>
      </w:r>
      <w:proofErr w:type="spellStart"/>
      <w:r w:rsidRPr="00930025">
        <w:t>InformacionUsuario</w:t>
      </w:r>
      <w:proofErr w:type="spellEnd"/>
      <w:r w:rsidRPr="00930025">
        <w:t xml:space="preserve"> </w:t>
      </w:r>
      <w:proofErr w:type="spellStart"/>
      <w:r w:rsidRPr="00930025">
        <w:t>from</w:t>
      </w:r>
      <w:proofErr w:type="spellEnd"/>
      <w:r w:rsidRPr="00930025">
        <w:t xml:space="preserve"> './</w:t>
      </w:r>
      <w:proofErr w:type="spellStart"/>
      <w:r w:rsidRPr="00930025">
        <w:t>InformacionUsuario</w:t>
      </w:r>
      <w:proofErr w:type="spellEnd"/>
      <w:r w:rsidRPr="00930025">
        <w:t>';</w:t>
      </w:r>
    </w:p>
    <w:p w:rsidR="00930025" w:rsidRPr="00930025" w:rsidRDefault="00930025" w:rsidP="00930025"/>
    <w:p w:rsidR="00930025" w:rsidRPr="00930025" w:rsidRDefault="00930025" w:rsidP="00930025">
      <w:proofErr w:type="spellStart"/>
      <w:r w:rsidRPr="00930025">
        <w:t>function</w:t>
      </w:r>
      <w:proofErr w:type="spellEnd"/>
      <w:r w:rsidRPr="00930025">
        <w:t xml:space="preserve"> </w:t>
      </w:r>
      <w:proofErr w:type="spellStart"/>
      <w:r w:rsidRPr="00930025">
        <w:t>TarjetaPerfil</w:t>
      </w:r>
      <w:proofErr w:type="spellEnd"/>
      <w:r w:rsidRPr="00930025">
        <w:t>({ usuario })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 xml:space="preserve"> className="tarjeta-perfil"&gt;</w:t>
      </w:r>
    </w:p>
    <w:p w:rsidR="00930025" w:rsidRPr="00930025" w:rsidRDefault="00930025" w:rsidP="00930025">
      <w:r w:rsidRPr="00930025">
        <w:t xml:space="preserve">      &lt;Avatar </w:t>
      </w:r>
      <w:proofErr w:type="spellStart"/>
      <w:r w:rsidRPr="00930025">
        <w:t>urlImagen</w:t>
      </w:r>
      <w:proofErr w:type="spellEnd"/>
      <w:r w:rsidRPr="00930025">
        <w:t>={</w:t>
      </w:r>
      <w:proofErr w:type="spellStart"/>
      <w:r w:rsidRPr="00930025">
        <w:t>usuario.imagen</w:t>
      </w:r>
      <w:proofErr w:type="spellEnd"/>
      <w:r w:rsidRPr="00930025">
        <w:t xml:space="preserve">} </w:t>
      </w:r>
      <w:proofErr w:type="spellStart"/>
      <w:r w:rsidRPr="00930025">
        <w:t>alt</w:t>
      </w:r>
      <w:proofErr w:type="spellEnd"/>
      <w:r w:rsidRPr="00930025">
        <w:t>={</w:t>
      </w:r>
      <w:proofErr w:type="spellStart"/>
      <w:r w:rsidRPr="00930025">
        <w:t>usuario.nombre</w:t>
      </w:r>
      <w:proofErr w:type="spellEnd"/>
      <w:r w:rsidRPr="00930025">
        <w:t>} /&gt;</w:t>
      </w:r>
    </w:p>
    <w:p w:rsidR="00930025" w:rsidRPr="00930025" w:rsidRDefault="00930025" w:rsidP="00930025">
      <w:r w:rsidRPr="00930025">
        <w:t xml:space="preserve">      &lt;</w:t>
      </w:r>
      <w:proofErr w:type="spellStart"/>
      <w:r w:rsidRPr="00930025">
        <w:t>InformacionUsuario</w:t>
      </w:r>
      <w:proofErr w:type="spellEnd"/>
      <w:r w:rsidRPr="00930025">
        <w:t xml:space="preserve"> nombre={</w:t>
      </w:r>
      <w:proofErr w:type="spellStart"/>
      <w:r w:rsidRPr="00930025">
        <w:t>usuario.nombre</w:t>
      </w:r>
      <w:proofErr w:type="spellEnd"/>
      <w:r w:rsidRPr="00930025">
        <w:t>} bio={</w:t>
      </w:r>
      <w:proofErr w:type="spellStart"/>
      <w:r w:rsidRPr="00930025">
        <w:t>usuario.bio</w:t>
      </w:r>
      <w:proofErr w:type="spellEnd"/>
      <w:r w:rsidRPr="00930025">
        <w:t>} /&gt;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TarjetaPerfil</w:t>
      </w:r>
      <w:proofErr w:type="spellEnd"/>
      <w:r w:rsidRPr="00930025">
        <w:t>;</w:t>
      </w:r>
    </w:p>
    <w:p w:rsidR="00930025" w:rsidRPr="00930025" w:rsidRDefault="00930025" w:rsidP="00930025">
      <w:r w:rsidRPr="00930025">
        <w:rPr>
          <w:b/>
          <w:bCs/>
        </w:rPr>
        <w:t>Paso 3: Usar el componente compuesto en la aplicación</w:t>
      </w:r>
    </w:p>
    <w:p w:rsidR="00930025" w:rsidRPr="00930025" w:rsidRDefault="00930025" w:rsidP="00930025">
      <w:r w:rsidRPr="00930025">
        <w:t xml:space="preserve">// </w:t>
      </w:r>
      <w:proofErr w:type="spellStart"/>
      <w:r w:rsidRPr="00930025">
        <w:t>App.jsx</w:t>
      </w:r>
      <w:proofErr w:type="spellEnd"/>
    </w:p>
    <w:p w:rsidR="00930025" w:rsidRPr="00930025" w:rsidRDefault="00930025" w:rsidP="00930025">
      <w:proofErr w:type="spellStart"/>
      <w:r w:rsidRPr="00930025">
        <w:t>import</w:t>
      </w:r>
      <w:proofErr w:type="spellEnd"/>
      <w:r w:rsidRPr="00930025">
        <w:t xml:space="preserve"> </w:t>
      </w:r>
      <w:proofErr w:type="spellStart"/>
      <w:r w:rsidRPr="00930025">
        <w:t>TarjetaPerfil</w:t>
      </w:r>
      <w:proofErr w:type="spellEnd"/>
      <w:r w:rsidRPr="00930025">
        <w:t xml:space="preserve"> </w:t>
      </w:r>
      <w:proofErr w:type="spellStart"/>
      <w:r w:rsidRPr="00930025">
        <w:t>from</w:t>
      </w:r>
      <w:proofErr w:type="spellEnd"/>
      <w:r w:rsidRPr="00930025">
        <w:t xml:space="preserve"> './</w:t>
      </w:r>
      <w:proofErr w:type="spellStart"/>
      <w:r w:rsidRPr="00930025">
        <w:t>TarjetaPerfil</w:t>
      </w:r>
      <w:proofErr w:type="spellEnd"/>
      <w:r w:rsidRPr="00930025">
        <w:t>';</w:t>
      </w:r>
    </w:p>
    <w:p w:rsidR="00930025" w:rsidRPr="00930025" w:rsidRDefault="00930025" w:rsidP="00930025"/>
    <w:p w:rsidR="00930025" w:rsidRPr="00930025" w:rsidRDefault="00930025" w:rsidP="00930025">
      <w:proofErr w:type="spellStart"/>
      <w:r w:rsidRPr="00930025">
        <w:t>function</w:t>
      </w:r>
      <w:proofErr w:type="spellEnd"/>
      <w:r w:rsidRPr="00930025">
        <w:t xml:space="preserve"> App() {</w:t>
      </w:r>
    </w:p>
    <w:p w:rsidR="00930025" w:rsidRPr="00930025" w:rsidRDefault="00930025" w:rsidP="00930025">
      <w:r w:rsidRPr="00930025">
        <w:t xml:space="preserve">  </w:t>
      </w:r>
      <w:proofErr w:type="spellStart"/>
      <w:r w:rsidRPr="00930025">
        <w:t>const</w:t>
      </w:r>
      <w:proofErr w:type="spellEnd"/>
      <w:r w:rsidRPr="00930025">
        <w:t xml:space="preserve"> usuario = {</w:t>
      </w:r>
    </w:p>
    <w:p w:rsidR="00930025" w:rsidRPr="00930025" w:rsidRDefault="00930025" w:rsidP="00930025">
      <w:r w:rsidRPr="00930025">
        <w:t xml:space="preserve">    nombre: 'Sofia',</w:t>
      </w:r>
    </w:p>
    <w:p w:rsidR="00930025" w:rsidRPr="00930025" w:rsidRDefault="00930025" w:rsidP="00930025">
      <w:r w:rsidRPr="00930025">
        <w:t xml:space="preserve">    bio: 'Desarrolladora web entusiasta.',</w:t>
      </w:r>
    </w:p>
    <w:p w:rsidR="00930025" w:rsidRPr="00930025" w:rsidRDefault="00930025" w:rsidP="00930025">
      <w:pPr>
        <w:rPr>
          <w:lang w:val="en-US"/>
        </w:rPr>
      </w:pPr>
      <w:r w:rsidRPr="00930025">
        <w:t xml:space="preserve">    </w:t>
      </w:r>
      <w:r w:rsidRPr="00930025">
        <w:rPr>
          <w:lang w:val="en-US"/>
        </w:rPr>
        <w:t>imagen: 'https://ejemplo.com/sofia.jpg',</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r w:rsidRPr="00930025">
        <w:rPr>
          <w:lang w:val="en-US"/>
        </w:rPr>
        <w:t xml:space="preserve">    </w:t>
      </w:r>
      <w:r w:rsidRPr="00930025">
        <w:t>&lt;</w:t>
      </w:r>
      <w:proofErr w:type="spellStart"/>
      <w:r w:rsidRPr="00930025">
        <w:t>div</w:t>
      </w:r>
      <w:proofErr w:type="spellEnd"/>
      <w:r w:rsidRPr="00930025">
        <w:t>&gt;</w:t>
      </w:r>
    </w:p>
    <w:p w:rsidR="00930025" w:rsidRPr="00930025" w:rsidRDefault="00930025" w:rsidP="00930025">
      <w:r w:rsidRPr="00930025">
        <w:t xml:space="preserve">      &lt;</w:t>
      </w:r>
      <w:proofErr w:type="spellStart"/>
      <w:r w:rsidRPr="00930025">
        <w:t>TarjetaPerfil</w:t>
      </w:r>
      <w:proofErr w:type="spellEnd"/>
      <w:r w:rsidRPr="00930025">
        <w:t xml:space="preserve"> usuario={usuario} /&gt;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lastRenderedPageBreak/>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App;</w:t>
      </w:r>
    </w:p>
    <w:p w:rsidR="00930025" w:rsidRPr="00930025" w:rsidRDefault="00000000" w:rsidP="00930025">
      <w:r>
        <w:pict>
          <v:rect id="_x0000_i1058" style="width:0;height:1.5pt" o:hralign="center" o:hrstd="t" o:hr="t" fillcolor="#a0a0a0" stroked="f"/>
        </w:pict>
      </w:r>
    </w:p>
    <w:p w:rsidR="00930025" w:rsidRPr="00930025" w:rsidRDefault="00930025" w:rsidP="00930025">
      <w:pPr>
        <w:rPr>
          <w:b/>
          <w:bCs/>
        </w:rPr>
      </w:pPr>
      <w:r w:rsidRPr="00930025">
        <w:rPr>
          <w:b/>
          <w:bCs/>
        </w:rPr>
        <w:t>Ejemplo práctico: Lista de productos</w:t>
      </w:r>
    </w:p>
    <w:p w:rsidR="00930025" w:rsidRPr="00930025" w:rsidRDefault="00930025" w:rsidP="00930025">
      <w:r w:rsidRPr="00930025">
        <w:t xml:space="preserve">Vamos a crear una lista de productos utilizando componentes funcionales y </w:t>
      </w:r>
      <w:proofErr w:type="spellStart"/>
      <w:r w:rsidRPr="00930025">
        <w:t>props</w:t>
      </w:r>
      <w:proofErr w:type="spellEnd"/>
      <w:r w:rsidRPr="00930025">
        <w:t>.</w:t>
      </w:r>
    </w:p>
    <w:p w:rsidR="00930025" w:rsidRPr="00930025" w:rsidRDefault="00930025" w:rsidP="00930025">
      <w:r w:rsidRPr="00930025">
        <w:rPr>
          <w:b/>
          <w:bCs/>
        </w:rPr>
        <w:t>Paso 1: Definir el componente Producto</w:t>
      </w:r>
    </w:p>
    <w:p w:rsidR="00930025" w:rsidRPr="00930025" w:rsidRDefault="00930025" w:rsidP="00930025">
      <w:proofErr w:type="spellStart"/>
      <w:r w:rsidRPr="00930025">
        <w:t>function</w:t>
      </w:r>
      <w:proofErr w:type="spellEnd"/>
      <w:r w:rsidRPr="00930025">
        <w:t xml:space="preserve"> Producto({ nombre, precio, descripcion }) {</w:t>
      </w:r>
    </w:p>
    <w:p w:rsidR="00930025" w:rsidRPr="00930025" w:rsidRDefault="00930025" w:rsidP="00930025">
      <w:pPr>
        <w:rPr>
          <w:lang w:val="en-US"/>
        </w:rPr>
      </w:pPr>
      <w:r w:rsidRPr="00930025">
        <w:t xml:space="preserve">  </w:t>
      </w:r>
      <w:r w:rsidRPr="00930025">
        <w:rPr>
          <w:lang w:val="en-US"/>
        </w:rPr>
        <w:t>return (</w:t>
      </w:r>
    </w:p>
    <w:p w:rsidR="00930025" w:rsidRPr="00930025" w:rsidRDefault="00930025" w:rsidP="00930025">
      <w:pPr>
        <w:rPr>
          <w:lang w:val="en-US"/>
        </w:rPr>
      </w:pPr>
      <w:r w:rsidRPr="00930025">
        <w:rPr>
          <w:lang w:val="en-US"/>
        </w:rPr>
        <w:t xml:space="preserve">    &lt;div </w:t>
      </w:r>
      <w:proofErr w:type="spellStart"/>
      <w:r w:rsidRPr="00930025">
        <w:rPr>
          <w:lang w:val="en-US"/>
        </w:rPr>
        <w:t>className</w:t>
      </w:r>
      <w:proofErr w:type="spellEnd"/>
      <w:r w:rsidRPr="00930025">
        <w:rPr>
          <w:lang w:val="en-US"/>
        </w:rPr>
        <w:t>="</w:t>
      </w:r>
      <w:proofErr w:type="spellStart"/>
      <w:r w:rsidRPr="00930025">
        <w:rPr>
          <w:lang w:val="en-US"/>
        </w:rPr>
        <w:t>producto</w:t>
      </w:r>
      <w:proofErr w:type="spellEnd"/>
      <w:r w:rsidRPr="00930025">
        <w:rPr>
          <w:lang w:val="en-US"/>
        </w:rPr>
        <w:t>"&gt;</w:t>
      </w:r>
    </w:p>
    <w:p w:rsidR="00930025" w:rsidRPr="00930025" w:rsidRDefault="00930025" w:rsidP="00930025">
      <w:pPr>
        <w:rPr>
          <w:lang w:val="en-US"/>
        </w:rPr>
      </w:pPr>
      <w:r w:rsidRPr="00930025">
        <w:rPr>
          <w:lang w:val="en-US"/>
        </w:rPr>
        <w:t xml:space="preserve">      &lt;h3&gt;{</w:t>
      </w:r>
      <w:proofErr w:type="spellStart"/>
      <w:r w:rsidRPr="00930025">
        <w:rPr>
          <w:lang w:val="en-US"/>
        </w:rPr>
        <w:t>nombre</w:t>
      </w:r>
      <w:proofErr w:type="spellEnd"/>
      <w:r w:rsidRPr="00930025">
        <w:rPr>
          <w:lang w:val="en-US"/>
        </w:rPr>
        <w:t>}&lt;/h3&gt;</w:t>
      </w:r>
    </w:p>
    <w:p w:rsidR="00930025" w:rsidRPr="00930025" w:rsidRDefault="00930025" w:rsidP="00930025">
      <w:r w:rsidRPr="00930025">
        <w:rPr>
          <w:lang w:val="en-US"/>
        </w:rPr>
        <w:t xml:space="preserve">      </w:t>
      </w:r>
      <w:r w:rsidRPr="00930025">
        <w:t>&lt;p&gt;{descripcion}&lt;/p&gt;</w:t>
      </w:r>
    </w:p>
    <w:p w:rsidR="00930025" w:rsidRPr="00930025" w:rsidRDefault="00930025" w:rsidP="00930025">
      <w:r w:rsidRPr="00930025">
        <w:t xml:space="preserve">      &lt;p&gt;Precio: ${precio}&lt;/p&gt;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Producto;</w:t>
      </w:r>
    </w:p>
    <w:p w:rsidR="00930025" w:rsidRPr="00930025" w:rsidRDefault="00930025" w:rsidP="00930025">
      <w:r w:rsidRPr="00930025">
        <w:rPr>
          <w:b/>
          <w:bCs/>
        </w:rPr>
        <w:t xml:space="preserve">Paso 2: Crear el componente </w:t>
      </w:r>
      <w:proofErr w:type="spellStart"/>
      <w:r w:rsidRPr="00930025">
        <w:rPr>
          <w:b/>
          <w:bCs/>
        </w:rPr>
        <w:t>ListaProductos</w:t>
      </w:r>
      <w:proofErr w:type="spellEnd"/>
    </w:p>
    <w:p w:rsidR="00930025" w:rsidRPr="00930025" w:rsidRDefault="00930025" w:rsidP="00930025">
      <w:pPr>
        <w:rPr>
          <w:lang w:val="en-US"/>
        </w:rPr>
      </w:pPr>
      <w:r w:rsidRPr="00930025">
        <w:rPr>
          <w:lang w:val="en-US"/>
        </w:rPr>
        <w:t xml:space="preserve">import </w:t>
      </w:r>
      <w:proofErr w:type="spellStart"/>
      <w:r w:rsidRPr="00930025">
        <w:rPr>
          <w:lang w:val="en-US"/>
        </w:rPr>
        <w:t>Producto</w:t>
      </w:r>
      <w:proofErr w:type="spellEnd"/>
      <w:r w:rsidRPr="00930025">
        <w:rPr>
          <w:lang w:val="en-US"/>
        </w:rPr>
        <w:t xml:space="preserve"> from './</w:t>
      </w:r>
      <w:proofErr w:type="spellStart"/>
      <w:r w:rsidRPr="00930025">
        <w:rPr>
          <w:lang w:val="en-US"/>
        </w:rPr>
        <w:t>Producto</w:t>
      </w:r>
      <w:proofErr w:type="spellEnd"/>
      <w:r w:rsidRPr="00930025">
        <w:rPr>
          <w:lang w:val="en-US"/>
        </w:rPr>
        <w:t>';</w:t>
      </w:r>
    </w:p>
    <w:p w:rsidR="00930025" w:rsidRPr="00930025" w:rsidRDefault="00930025" w:rsidP="00930025">
      <w:pPr>
        <w:rPr>
          <w:lang w:val="en-US"/>
        </w:rPr>
      </w:pPr>
    </w:p>
    <w:p w:rsidR="00930025" w:rsidRPr="00930025" w:rsidRDefault="00930025" w:rsidP="00930025">
      <w:proofErr w:type="spellStart"/>
      <w:r w:rsidRPr="00930025">
        <w:t>function</w:t>
      </w:r>
      <w:proofErr w:type="spellEnd"/>
      <w:r w:rsidRPr="00930025">
        <w:t xml:space="preserve"> </w:t>
      </w:r>
      <w:proofErr w:type="spellStart"/>
      <w:r w:rsidRPr="00930025">
        <w:t>ListaProductos</w:t>
      </w:r>
      <w:proofErr w:type="spellEnd"/>
      <w:r w:rsidRPr="00930025">
        <w:t>({ productos })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roofErr w:type="spellStart"/>
      <w:r w:rsidRPr="00930025">
        <w:t>productos.map</w:t>
      </w:r>
      <w:proofErr w:type="spellEnd"/>
      <w:r w:rsidRPr="00930025">
        <w:t>((producto) =&gt; (</w:t>
      </w:r>
    </w:p>
    <w:p w:rsidR="00930025" w:rsidRPr="00930025" w:rsidRDefault="00930025" w:rsidP="00930025">
      <w:r w:rsidRPr="00930025">
        <w:t xml:space="preserve">        &lt;Producto</w:t>
      </w:r>
    </w:p>
    <w:p w:rsidR="00930025" w:rsidRPr="00930025" w:rsidRDefault="00930025" w:rsidP="00930025">
      <w:r w:rsidRPr="00930025">
        <w:t xml:space="preserve">          </w:t>
      </w:r>
      <w:proofErr w:type="spellStart"/>
      <w:r w:rsidRPr="00930025">
        <w:t>key</w:t>
      </w:r>
      <w:proofErr w:type="spellEnd"/>
      <w:r w:rsidRPr="00930025">
        <w:t>={</w:t>
      </w:r>
      <w:proofErr w:type="spellStart"/>
      <w:r w:rsidRPr="00930025">
        <w:t>producto.id</w:t>
      </w:r>
      <w:proofErr w:type="spellEnd"/>
      <w:r w:rsidRPr="00930025">
        <w:t>}</w:t>
      </w:r>
    </w:p>
    <w:p w:rsidR="00930025" w:rsidRPr="00930025" w:rsidRDefault="00930025" w:rsidP="00930025">
      <w:r w:rsidRPr="00930025">
        <w:t xml:space="preserve">          nombre={</w:t>
      </w:r>
      <w:proofErr w:type="spellStart"/>
      <w:r w:rsidRPr="00930025">
        <w:t>producto.nombre</w:t>
      </w:r>
      <w:proofErr w:type="spellEnd"/>
      <w:r w:rsidRPr="00930025">
        <w:t>}</w:t>
      </w:r>
    </w:p>
    <w:p w:rsidR="00930025" w:rsidRPr="00930025" w:rsidRDefault="00930025" w:rsidP="00930025">
      <w:r w:rsidRPr="00930025">
        <w:t xml:space="preserve">          precio={</w:t>
      </w:r>
      <w:proofErr w:type="spellStart"/>
      <w:r w:rsidRPr="00930025">
        <w:t>producto.precio</w:t>
      </w:r>
      <w:proofErr w:type="spellEnd"/>
      <w:r w:rsidRPr="00930025">
        <w:t>}</w:t>
      </w:r>
    </w:p>
    <w:p w:rsidR="00930025" w:rsidRPr="00930025" w:rsidRDefault="00930025" w:rsidP="00930025">
      <w:r w:rsidRPr="00930025">
        <w:t xml:space="preserve">          descripcion={</w:t>
      </w:r>
      <w:proofErr w:type="spellStart"/>
      <w:r w:rsidRPr="00930025">
        <w:t>producto.descripcion</w:t>
      </w:r>
      <w:proofErr w:type="spellEnd"/>
      <w:r w:rsidRPr="00930025">
        <w:t>}</w:t>
      </w:r>
    </w:p>
    <w:p w:rsidR="00930025" w:rsidRPr="00930025" w:rsidRDefault="00930025" w:rsidP="00930025">
      <w:r w:rsidRPr="00930025">
        <w:lastRenderedPageBreak/>
        <w:t xml:space="preserve">        /&gt;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ListaProductos</w:t>
      </w:r>
      <w:proofErr w:type="spellEnd"/>
      <w:r w:rsidRPr="00930025">
        <w:t>;</w:t>
      </w:r>
    </w:p>
    <w:p w:rsidR="00930025" w:rsidRPr="00930025" w:rsidRDefault="00930025" w:rsidP="00930025">
      <w:r w:rsidRPr="00930025">
        <w:rPr>
          <w:b/>
          <w:bCs/>
        </w:rPr>
        <w:t xml:space="preserve">Paso 3: Usar </w:t>
      </w:r>
      <w:proofErr w:type="spellStart"/>
      <w:r w:rsidRPr="00930025">
        <w:rPr>
          <w:b/>
          <w:bCs/>
        </w:rPr>
        <w:t>ListaProductos</w:t>
      </w:r>
      <w:proofErr w:type="spellEnd"/>
      <w:r w:rsidRPr="00930025">
        <w:rPr>
          <w:b/>
          <w:bCs/>
        </w:rPr>
        <w:t xml:space="preserve"> en App</w:t>
      </w:r>
    </w:p>
    <w:p w:rsidR="00930025" w:rsidRPr="00930025" w:rsidRDefault="00930025" w:rsidP="00930025">
      <w:proofErr w:type="spellStart"/>
      <w:r w:rsidRPr="00930025">
        <w:t>import</w:t>
      </w:r>
      <w:proofErr w:type="spellEnd"/>
      <w:r w:rsidRPr="00930025">
        <w:t xml:space="preserve"> </w:t>
      </w:r>
      <w:proofErr w:type="spellStart"/>
      <w:r w:rsidRPr="00930025">
        <w:t>ListaProductos</w:t>
      </w:r>
      <w:proofErr w:type="spellEnd"/>
      <w:r w:rsidRPr="00930025">
        <w:t xml:space="preserve"> </w:t>
      </w:r>
      <w:proofErr w:type="spellStart"/>
      <w:r w:rsidRPr="00930025">
        <w:t>from</w:t>
      </w:r>
      <w:proofErr w:type="spellEnd"/>
      <w:r w:rsidRPr="00930025">
        <w:t xml:space="preserve"> './</w:t>
      </w:r>
      <w:proofErr w:type="spellStart"/>
      <w:r w:rsidRPr="00930025">
        <w:t>ListaProductos</w:t>
      </w:r>
      <w:proofErr w:type="spellEnd"/>
      <w:r w:rsidRPr="00930025">
        <w:t>';</w:t>
      </w:r>
    </w:p>
    <w:p w:rsidR="00930025" w:rsidRPr="00930025" w:rsidRDefault="00930025" w:rsidP="00930025"/>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const </w:t>
      </w:r>
      <w:proofErr w:type="spellStart"/>
      <w:r w:rsidRPr="00930025">
        <w:rPr>
          <w:lang w:val="en-US"/>
        </w:rPr>
        <w:t>productos</w:t>
      </w:r>
      <w:proofErr w:type="spellEnd"/>
      <w:r w:rsidRPr="00930025">
        <w:rPr>
          <w:lang w:val="en-US"/>
        </w:rPr>
        <w:t xml:space="preserve"> = [</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id: 1,</w:t>
      </w:r>
    </w:p>
    <w:p w:rsidR="00930025" w:rsidRPr="00930025" w:rsidRDefault="00930025" w:rsidP="00930025">
      <w:r w:rsidRPr="00930025">
        <w:rPr>
          <w:lang w:val="en-US"/>
        </w:rPr>
        <w:t xml:space="preserve">      </w:t>
      </w:r>
      <w:r w:rsidRPr="00930025">
        <w:t>nombre: 'Camiseta',</w:t>
      </w:r>
    </w:p>
    <w:p w:rsidR="00930025" w:rsidRPr="00930025" w:rsidRDefault="00930025" w:rsidP="00930025">
      <w:r w:rsidRPr="00930025">
        <w:t xml:space="preserve">      precio: 20,</w:t>
      </w:r>
    </w:p>
    <w:p w:rsidR="00930025" w:rsidRPr="00930025" w:rsidRDefault="00930025" w:rsidP="00930025">
      <w:r w:rsidRPr="00930025">
        <w:t xml:space="preserve">      descripcion: 'Camiseta 100% algodón.',</w:t>
      </w:r>
    </w:p>
    <w:p w:rsidR="00930025" w:rsidRPr="00930025" w:rsidRDefault="00930025" w:rsidP="00930025">
      <w:r w:rsidRPr="00930025">
        <w:t xml:space="preserve">    },</w:t>
      </w:r>
    </w:p>
    <w:p w:rsidR="00930025" w:rsidRPr="00930025" w:rsidRDefault="00930025" w:rsidP="00930025">
      <w:r w:rsidRPr="00930025">
        <w:t xml:space="preserve">    {</w:t>
      </w:r>
    </w:p>
    <w:p w:rsidR="00930025" w:rsidRPr="00930025" w:rsidRDefault="00930025" w:rsidP="00930025">
      <w:r w:rsidRPr="00930025">
        <w:t xml:space="preserve">      id: 2,</w:t>
      </w:r>
    </w:p>
    <w:p w:rsidR="00930025" w:rsidRPr="00930025" w:rsidRDefault="00930025" w:rsidP="00930025">
      <w:r w:rsidRPr="00930025">
        <w:t xml:space="preserve">      nombre: 'Pantalones',</w:t>
      </w:r>
    </w:p>
    <w:p w:rsidR="00930025" w:rsidRPr="00930025" w:rsidRDefault="00930025" w:rsidP="00930025">
      <w:r w:rsidRPr="00930025">
        <w:t xml:space="preserve">      precio: 40,</w:t>
      </w:r>
    </w:p>
    <w:p w:rsidR="00930025" w:rsidRPr="00930025" w:rsidRDefault="00930025" w:rsidP="00930025">
      <w:r w:rsidRPr="00930025">
        <w:t xml:space="preserve">      descripcion: 'Pantalones cómodos y elegantes.',</w:t>
      </w:r>
    </w:p>
    <w:p w:rsidR="00930025" w:rsidRPr="00930025" w:rsidRDefault="00930025" w:rsidP="00930025">
      <w:r w:rsidRPr="00930025">
        <w:t xml:space="preserve">    },</w:t>
      </w:r>
    </w:p>
    <w:p w:rsidR="00930025" w:rsidRPr="00930025" w:rsidRDefault="00930025" w:rsidP="00930025">
      <w:r w:rsidRPr="00930025">
        <w:t xml:space="preserve">    {</w:t>
      </w:r>
    </w:p>
    <w:p w:rsidR="00930025" w:rsidRPr="00930025" w:rsidRDefault="00930025" w:rsidP="00930025">
      <w:r w:rsidRPr="00930025">
        <w:t xml:space="preserve">      id: 3,</w:t>
      </w:r>
    </w:p>
    <w:p w:rsidR="00930025" w:rsidRPr="00930025" w:rsidRDefault="00930025" w:rsidP="00930025">
      <w:r w:rsidRPr="00930025">
        <w:t xml:space="preserve">      nombre: 'Zapatos',</w:t>
      </w:r>
    </w:p>
    <w:p w:rsidR="00930025" w:rsidRPr="00930025" w:rsidRDefault="00930025" w:rsidP="00930025">
      <w:r w:rsidRPr="00930025">
        <w:t xml:space="preserve">      precio: 60,</w:t>
      </w:r>
    </w:p>
    <w:p w:rsidR="00930025" w:rsidRPr="00930025" w:rsidRDefault="00930025" w:rsidP="00930025">
      <w:r w:rsidRPr="00930025">
        <w:t xml:space="preserve">      descripcion: 'Zapatos de cuero genuino.',</w:t>
      </w:r>
    </w:p>
    <w:p w:rsidR="00930025" w:rsidRPr="00930025" w:rsidRDefault="00930025" w:rsidP="00930025">
      <w:r w:rsidRPr="00930025">
        <w:t xml:space="preserve">    },</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&lt;h1&gt;Lista de Productos&lt;/h1&gt;</w:t>
      </w:r>
    </w:p>
    <w:p w:rsidR="00930025" w:rsidRPr="00930025" w:rsidRDefault="00930025" w:rsidP="00930025">
      <w:r w:rsidRPr="00930025">
        <w:t xml:space="preserve">      &lt;</w:t>
      </w:r>
      <w:proofErr w:type="spellStart"/>
      <w:r w:rsidRPr="00930025">
        <w:t>ListaProductos</w:t>
      </w:r>
      <w:proofErr w:type="spellEnd"/>
      <w:r w:rsidRPr="00930025">
        <w:t xml:space="preserve"> productos={productos} /&gt;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App;</w:t>
      </w:r>
    </w:p>
    <w:p w:rsidR="00930025" w:rsidRPr="00930025" w:rsidRDefault="00000000" w:rsidP="00930025">
      <w:r>
        <w:pict>
          <v:rect id="_x0000_i1059" style="width:0;height:1.5pt" o:hralign="center" o:hrstd="t" o:hr="t" fillcolor="#a0a0a0" stroked="f"/>
        </w:pict>
      </w:r>
    </w:p>
    <w:p w:rsidR="00930025" w:rsidRPr="00930025" w:rsidRDefault="00930025" w:rsidP="00930025">
      <w:pPr>
        <w:rPr>
          <w:b/>
          <w:bCs/>
        </w:rPr>
      </w:pPr>
      <w:r w:rsidRPr="00930025">
        <w:rPr>
          <w:b/>
          <w:bCs/>
        </w:rPr>
        <w:t>Buenas prácticas con componentes funcionales</w:t>
      </w:r>
    </w:p>
    <w:p w:rsidR="00930025" w:rsidRPr="00930025" w:rsidRDefault="00930025" w:rsidP="00930025">
      <w:pPr>
        <w:numPr>
          <w:ilvl w:val="0"/>
          <w:numId w:val="49"/>
        </w:numPr>
      </w:pPr>
      <w:r w:rsidRPr="00930025">
        <w:rPr>
          <w:b/>
          <w:bCs/>
        </w:rPr>
        <w:t xml:space="preserve">Nombrar componentes con </w:t>
      </w:r>
      <w:proofErr w:type="spellStart"/>
      <w:r w:rsidRPr="00930025">
        <w:rPr>
          <w:b/>
          <w:bCs/>
        </w:rPr>
        <w:t>PascalCase</w:t>
      </w:r>
      <w:proofErr w:type="spellEnd"/>
      <w:r w:rsidRPr="00930025">
        <w:t>: Por convención, los componentes se nombran con la primera letra en mayúscula.</w:t>
      </w:r>
    </w:p>
    <w:p w:rsidR="00930025" w:rsidRPr="00930025" w:rsidRDefault="00930025" w:rsidP="00930025">
      <w:pPr>
        <w:numPr>
          <w:ilvl w:val="0"/>
          <w:numId w:val="49"/>
        </w:numPr>
        <w:tabs>
          <w:tab w:val="clear" w:pos="720"/>
        </w:tabs>
      </w:pPr>
      <w:proofErr w:type="spellStart"/>
      <w:r w:rsidRPr="00930025">
        <w:t>function</w:t>
      </w:r>
      <w:proofErr w:type="spellEnd"/>
      <w:r w:rsidRPr="00930025">
        <w:t xml:space="preserve"> </w:t>
      </w:r>
      <w:proofErr w:type="spellStart"/>
      <w:r w:rsidRPr="00930025">
        <w:t>MiComponente</w:t>
      </w:r>
      <w:proofErr w:type="spellEnd"/>
      <w:r w:rsidRPr="00930025">
        <w:t>() {</w:t>
      </w:r>
    </w:p>
    <w:p w:rsidR="00930025" w:rsidRPr="00930025" w:rsidRDefault="00930025" w:rsidP="00930025">
      <w:pPr>
        <w:numPr>
          <w:ilvl w:val="0"/>
          <w:numId w:val="49"/>
        </w:numPr>
        <w:tabs>
          <w:tab w:val="clear" w:pos="720"/>
        </w:tabs>
      </w:pPr>
      <w:r w:rsidRPr="00930025">
        <w:t xml:space="preserve">  </w:t>
      </w:r>
      <w:proofErr w:type="spellStart"/>
      <w:r w:rsidRPr="00930025">
        <w:t>return</w:t>
      </w:r>
      <w:proofErr w:type="spellEnd"/>
      <w:r w:rsidRPr="00930025">
        <w:t xml:space="preserve"> &lt;</w:t>
      </w:r>
      <w:proofErr w:type="spellStart"/>
      <w:r w:rsidRPr="00930025">
        <w:t>div</w:t>
      </w:r>
      <w:proofErr w:type="spellEnd"/>
      <w:r w:rsidRPr="00930025">
        <w:t>&gt;Contenido&lt;/</w:t>
      </w:r>
      <w:proofErr w:type="spellStart"/>
      <w:r w:rsidRPr="00930025">
        <w:t>div</w:t>
      </w:r>
      <w:proofErr w:type="spellEnd"/>
      <w:r w:rsidRPr="00930025">
        <w:t>&gt;;</w:t>
      </w:r>
    </w:p>
    <w:p w:rsidR="00930025" w:rsidRPr="00930025" w:rsidRDefault="00930025" w:rsidP="00930025">
      <w:r w:rsidRPr="00930025">
        <w:t>}</w:t>
      </w:r>
    </w:p>
    <w:p w:rsidR="00930025" w:rsidRPr="00930025" w:rsidRDefault="00930025" w:rsidP="00930025">
      <w:pPr>
        <w:numPr>
          <w:ilvl w:val="0"/>
          <w:numId w:val="49"/>
        </w:numPr>
      </w:pPr>
      <w:r w:rsidRPr="00930025">
        <w:rPr>
          <w:b/>
          <w:bCs/>
        </w:rPr>
        <w:t xml:space="preserve">Usar desestructuración en las </w:t>
      </w:r>
      <w:proofErr w:type="spellStart"/>
      <w:r w:rsidRPr="00930025">
        <w:rPr>
          <w:b/>
          <w:bCs/>
        </w:rPr>
        <w:t>props</w:t>
      </w:r>
      <w:proofErr w:type="spellEnd"/>
      <w:r w:rsidRPr="00930025">
        <w:t>: Facilita el acceso a las propiedades y hace el código más legible.</w:t>
      </w:r>
    </w:p>
    <w:p w:rsidR="00930025" w:rsidRPr="00930025" w:rsidRDefault="00930025" w:rsidP="00930025">
      <w:pPr>
        <w:numPr>
          <w:ilvl w:val="0"/>
          <w:numId w:val="49"/>
        </w:numPr>
        <w:tabs>
          <w:tab w:val="clear" w:pos="720"/>
        </w:tabs>
      </w:pPr>
      <w:proofErr w:type="spellStart"/>
      <w:r w:rsidRPr="00930025">
        <w:t>function</w:t>
      </w:r>
      <w:proofErr w:type="spellEnd"/>
      <w:r w:rsidRPr="00930025">
        <w:t xml:space="preserve"> Saludo({ nombre }) {</w:t>
      </w:r>
    </w:p>
    <w:p w:rsidR="00930025" w:rsidRPr="00930025" w:rsidRDefault="00930025" w:rsidP="00930025">
      <w:pPr>
        <w:numPr>
          <w:ilvl w:val="0"/>
          <w:numId w:val="49"/>
        </w:numPr>
        <w:tabs>
          <w:tab w:val="clear" w:pos="720"/>
        </w:tabs>
        <w:rPr>
          <w:lang w:val="en-US"/>
        </w:rPr>
      </w:pPr>
      <w:r w:rsidRPr="00930025">
        <w:rPr>
          <w:lang w:val="en-US"/>
        </w:rPr>
        <w:t xml:space="preserve">  return &lt;h1&gt;Hola, {</w:t>
      </w:r>
      <w:proofErr w:type="spellStart"/>
      <w:r w:rsidRPr="00930025">
        <w:rPr>
          <w:lang w:val="en-US"/>
        </w:rPr>
        <w:t>nombre</w:t>
      </w:r>
      <w:proofErr w:type="spellEnd"/>
      <w:r w:rsidRPr="00930025">
        <w:rPr>
          <w:lang w:val="en-US"/>
        </w:rPr>
        <w:t>}&lt;/h1&gt;;</w:t>
      </w:r>
    </w:p>
    <w:p w:rsidR="00930025" w:rsidRPr="00930025" w:rsidRDefault="00930025" w:rsidP="00930025">
      <w:r w:rsidRPr="00930025">
        <w:t>}</w:t>
      </w:r>
    </w:p>
    <w:p w:rsidR="00930025" w:rsidRPr="00930025" w:rsidRDefault="00930025" w:rsidP="00930025">
      <w:pPr>
        <w:numPr>
          <w:ilvl w:val="0"/>
          <w:numId w:val="49"/>
        </w:numPr>
      </w:pPr>
      <w:r w:rsidRPr="00930025">
        <w:rPr>
          <w:b/>
          <w:bCs/>
        </w:rPr>
        <w:t xml:space="preserve">Evitar la mutación de </w:t>
      </w:r>
      <w:proofErr w:type="spellStart"/>
      <w:r w:rsidRPr="00930025">
        <w:rPr>
          <w:b/>
          <w:bCs/>
        </w:rPr>
        <w:t>props</w:t>
      </w:r>
      <w:proofErr w:type="spellEnd"/>
      <w:r w:rsidRPr="00930025">
        <w:t xml:space="preserve">: Las </w:t>
      </w:r>
      <w:proofErr w:type="spellStart"/>
      <w:r w:rsidRPr="00930025">
        <w:t>props</w:t>
      </w:r>
      <w:proofErr w:type="spellEnd"/>
      <w:r w:rsidRPr="00930025">
        <w:t xml:space="preserve"> son de solo lectura. No intentes modificar sus valores dentro del componente.</w:t>
      </w:r>
    </w:p>
    <w:p w:rsidR="00930025" w:rsidRPr="00930025" w:rsidRDefault="00930025" w:rsidP="00930025">
      <w:pPr>
        <w:numPr>
          <w:ilvl w:val="0"/>
          <w:numId w:val="49"/>
        </w:numPr>
      </w:pPr>
      <w:r w:rsidRPr="00930025">
        <w:rPr>
          <w:b/>
          <w:bCs/>
        </w:rPr>
        <w:t>Dividir componentes grandes en más pequeños</w:t>
      </w:r>
      <w:r w:rsidRPr="00930025">
        <w:t>: Si un componente crece demasiado, considera dividirlo en componentes más pequeños y manejables.</w:t>
      </w:r>
    </w:p>
    <w:p w:rsidR="00930025" w:rsidRPr="00930025" w:rsidRDefault="00000000" w:rsidP="00930025">
      <w:r>
        <w:pict>
          <v:rect id="_x0000_i1060" style="width:0;height:1.5pt" o:hralign="center" o:hrstd="t" o:hr="t" fillcolor="#a0a0a0" stroked="f"/>
        </w:pict>
      </w:r>
    </w:p>
    <w:p w:rsidR="00930025" w:rsidRPr="00930025" w:rsidRDefault="00930025" w:rsidP="00930025">
      <w:pPr>
        <w:rPr>
          <w:b/>
          <w:bCs/>
        </w:rPr>
      </w:pPr>
      <w:r w:rsidRPr="00930025">
        <w:rPr>
          <w:b/>
          <w:bCs/>
        </w:rPr>
        <w:t xml:space="preserve">Uso de </w:t>
      </w:r>
      <w:proofErr w:type="spellStart"/>
      <w:r w:rsidRPr="00930025">
        <w:rPr>
          <w:b/>
          <w:bCs/>
        </w:rPr>
        <w:t>props.children</w:t>
      </w:r>
      <w:proofErr w:type="spellEnd"/>
    </w:p>
    <w:p w:rsidR="00930025" w:rsidRPr="00930025" w:rsidRDefault="00930025" w:rsidP="00930025">
      <w:proofErr w:type="spellStart"/>
      <w:r w:rsidRPr="00930025">
        <w:t>props.children</w:t>
      </w:r>
      <w:proofErr w:type="spellEnd"/>
      <w:r w:rsidRPr="00930025">
        <w:t xml:space="preserve"> es una propiedad especial que representa los elementos hijos que se pasan a un componente.</w:t>
      </w:r>
    </w:p>
    <w:p w:rsidR="00930025" w:rsidRPr="00930025" w:rsidRDefault="00930025" w:rsidP="00930025">
      <w:r w:rsidRPr="00930025">
        <w:rPr>
          <w:b/>
          <w:bCs/>
        </w:rPr>
        <w:t>Ejemplo: Componente de cuadro</w:t>
      </w:r>
    </w:p>
    <w:p w:rsidR="00930025" w:rsidRPr="00930025" w:rsidRDefault="00930025" w:rsidP="00930025">
      <w:proofErr w:type="spellStart"/>
      <w:r w:rsidRPr="00930025">
        <w:t>function</w:t>
      </w:r>
      <w:proofErr w:type="spellEnd"/>
      <w:r w:rsidRPr="00930025">
        <w:t xml:space="preserve"> Cuadro({ titulo, </w:t>
      </w:r>
      <w:proofErr w:type="spellStart"/>
      <w:r w:rsidRPr="00930025">
        <w:t>children</w:t>
      </w:r>
      <w:proofErr w:type="spellEnd"/>
      <w:r w:rsidRPr="00930025">
        <w:t xml:space="preserve"> }) {</w:t>
      </w:r>
    </w:p>
    <w:p w:rsidR="00930025" w:rsidRPr="00491452" w:rsidRDefault="00930025" w:rsidP="00930025">
      <w:r w:rsidRPr="00930025">
        <w:t xml:space="preserve">  </w:t>
      </w:r>
      <w:proofErr w:type="spellStart"/>
      <w:r w:rsidRPr="00491452">
        <w:t>return</w:t>
      </w:r>
      <w:proofErr w:type="spellEnd"/>
      <w:r w:rsidRPr="00491452">
        <w:t xml:space="preserve"> (</w:t>
      </w:r>
    </w:p>
    <w:p w:rsidR="00930025" w:rsidRPr="00491452" w:rsidRDefault="00930025" w:rsidP="00930025">
      <w:r w:rsidRPr="00491452">
        <w:lastRenderedPageBreak/>
        <w:t xml:space="preserve">    &lt;</w:t>
      </w:r>
      <w:proofErr w:type="spellStart"/>
      <w:r w:rsidRPr="00491452">
        <w:t>div</w:t>
      </w:r>
      <w:proofErr w:type="spellEnd"/>
      <w:r w:rsidRPr="00491452">
        <w:t xml:space="preserve"> className="cuadro"&gt;</w:t>
      </w:r>
    </w:p>
    <w:p w:rsidR="00930025" w:rsidRPr="00491452" w:rsidRDefault="00930025" w:rsidP="00930025">
      <w:r w:rsidRPr="00491452">
        <w:t xml:space="preserve">      &lt;h2&gt;{titulo}&lt;/h2&gt;</w:t>
      </w:r>
    </w:p>
    <w:p w:rsidR="00930025" w:rsidRPr="00930025" w:rsidRDefault="00930025" w:rsidP="00930025">
      <w:pPr>
        <w:rPr>
          <w:lang w:val="en-US"/>
        </w:rPr>
      </w:pPr>
      <w:r w:rsidRPr="00491452">
        <w:t xml:space="preserve">      </w:t>
      </w:r>
      <w:r w:rsidRPr="00930025">
        <w:rPr>
          <w:lang w:val="en-US"/>
        </w:rPr>
        <w:t>&lt;div&gt;{children}&lt;/div&gt;</w:t>
      </w:r>
    </w:p>
    <w:p w:rsidR="00930025" w:rsidRPr="00491452" w:rsidRDefault="00930025" w:rsidP="00930025">
      <w:pPr>
        <w:rPr>
          <w:lang w:val="en-US"/>
        </w:rPr>
      </w:pPr>
      <w:r w:rsidRPr="00930025">
        <w:rPr>
          <w:lang w:val="en-US"/>
        </w:rPr>
        <w:t xml:space="preserve">    </w:t>
      </w:r>
      <w:r w:rsidRPr="00491452">
        <w:rPr>
          <w:lang w:val="en-US"/>
        </w:rPr>
        <w:t>&lt;/div&gt;</w:t>
      </w:r>
    </w:p>
    <w:p w:rsidR="00930025" w:rsidRPr="00491452" w:rsidRDefault="00930025" w:rsidP="00930025">
      <w:pPr>
        <w:rPr>
          <w:lang w:val="en-US"/>
        </w:rPr>
      </w:pPr>
      <w:r w:rsidRPr="00491452">
        <w:rPr>
          <w:lang w:val="en-US"/>
        </w:rPr>
        <w:t xml:space="preserve">  );</w:t>
      </w:r>
    </w:p>
    <w:p w:rsidR="00930025" w:rsidRPr="00491452" w:rsidRDefault="00930025" w:rsidP="00930025">
      <w:pPr>
        <w:rPr>
          <w:lang w:val="en-US"/>
        </w:rPr>
      </w:pPr>
      <w:r w:rsidRPr="00491452">
        <w:rPr>
          <w:lang w:val="en-US"/>
        </w:rPr>
        <w:t>}</w:t>
      </w:r>
    </w:p>
    <w:p w:rsidR="00930025" w:rsidRPr="00491452" w:rsidRDefault="00930025" w:rsidP="00930025">
      <w:pPr>
        <w:rPr>
          <w:lang w:val="en-US"/>
        </w:rPr>
      </w:pPr>
    </w:p>
    <w:p w:rsidR="00930025" w:rsidRPr="00491452" w:rsidRDefault="00930025" w:rsidP="00930025">
      <w:pPr>
        <w:rPr>
          <w:lang w:val="en-US"/>
        </w:rPr>
      </w:pPr>
      <w:r w:rsidRPr="00491452">
        <w:rPr>
          <w:lang w:val="en-US"/>
        </w:rPr>
        <w:t>export default Cuadro;</w:t>
      </w:r>
    </w:p>
    <w:p w:rsidR="00930025" w:rsidRPr="00491452" w:rsidRDefault="00930025" w:rsidP="00930025">
      <w:pPr>
        <w:rPr>
          <w:lang w:val="en-US"/>
        </w:rPr>
      </w:pPr>
      <w:r w:rsidRPr="00491452">
        <w:rPr>
          <w:b/>
          <w:bCs/>
          <w:lang w:val="en-US"/>
        </w:rPr>
        <w:t xml:space="preserve">Uso </w:t>
      </w:r>
      <w:proofErr w:type="spellStart"/>
      <w:r w:rsidRPr="00491452">
        <w:rPr>
          <w:b/>
          <w:bCs/>
          <w:lang w:val="en-US"/>
        </w:rPr>
        <w:t>en</w:t>
      </w:r>
      <w:proofErr w:type="spellEnd"/>
      <w:r w:rsidRPr="00491452">
        <w:rPr>
          <w:b/>
          <w:bCs/>
          <w:lang w:val="en-US"/>
        </w:rPr>
        <w:t xml:space="preserve"> App</w:t>
      </w:r>
    </w:p>
    <w:p w:rsidR="00930025" w:rsidRPr="00491452" w:rsidRDefault="00930025" w:rsidP="00930025">
      <w:pPr>
        <w:rPr>
          <w:lang w:val="en-US"/>
        </w:rPr>
      </w:pPr>
      <w:r w:rsidRPr="00491452">
        <w:rPr>
          <w:lang w:val="en-US"/>
        </w:rPr>
        <w:t>function App() {</w:t>
      </w:r>
    </w:p>
    <w:p w:rsidR="00930025" w:rsidRPr="00491452" w:rsidRDefault="00930025" w:rsidP="00930025">
      <w:pPr>
        <w:rPr>
          <w:lang w:val="en-US"/>
        </w:rPr>
      </w:pPr>
      <w:r w:rsidRPr="00491452">
        <w:rPr>
          <w:lang w:val="en-US"/>
        </w:rPr>
        <w:t xml:space="preserve">  return (</w:t>
      </w:r>
    </w:p>
    <w:p w:rsidR="00930025" w:rsidRPr="00930025" w:rsidRDefault="00930025" w:rsidP="00930025">
      <w:r w:rsidRPr="00491452">
        <w:rPr>
          <w:lang w:val="en-US"/>
        </w:rPr>
        <w:t xml:space="preserve">    </w:t>
      </w:r>
      <w:r w:rsidRPr="00930025">
        <w:t>&lt;</w:t>
      </w:r>
      <w:proofErr w:type="spellStart"/>
      <w:r w:rsidRPr="00930025">
        <w:t>div</w:t>
      </w:r>
      <w:proofErr w:type="spellEnd"/>
      <w:r w:rsidRPr="00930025">
        <w:t>&gt;</w:t>
      </w:r>
    </w:p>
    <w:p w:rsidR="00930025" w:rsidRPr="00930025" w:rsidRDefault="00930025" w:rsidP="00930025">
      <w:r w:rsidRPr="00930025">
        <w:t xml:space="preserve">      &lt;Cuadro </w:t>
      </w:r>
      <w:proofErr w:type="spellStart"/>
      <w:r w:rsidRPr="00930025">
        <w:t>titulo</w:t>
      </w:r>
      <w:proofErr w:type="spellEnd"/>
      <w:r w:rsidRPr="00930025">
        <w:t>="Información importante"&gt;</w:t>
      </w:r>
    </w:p>
    <w:p w:rsidR="00930025" w:rsidRPr="00930025" w:rsidRDefault="00930025" w:rsidP="00930025">
      <w:r w:rsidRPr="00930025">
        <w:t xml:space="preserve">        &lt;p&gt;Este es el contenido del cuadro.&lt;/p&gt;</w:t>
      </w:r>
    </w:p>
    <w:p w:rsidR="00930025" w:rsidRPr="00930025" w:rsidRDefault="00930025" w:rsidP="00930025">
      <w:pPr>
        <w:rPr>
          <w:lang w:val="en-US"/>
        </w:rPr>
      </w:pPr>
      <w:r w:rsidRPr="00930025">
        <w:t xml:space="preserve">      </w:t>
      </w:r>
      <w:r w:rsidRPr="00930025">
        <w:rPr>
          <w:lang w:val="en-US"/>
        </w:rPr>
        <w:t>&lt;/Cuadro&gt;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default App;</w:t>
      </w:r>
    </w:p>
    <w:p w:rsidR="00930025" w:rsidRPr="00930025" w:rsidRDefault="00000000" w:rsidP="00930025">
      <w:r>
        <w:pict>
          <v:rect id="_x0000_i1061" style="width:0;height:1.5pt" o:hralign="center" o:hrstd="t" o:hr="t" fillcolor="#a0a0a0" stroked="f"/>
        </w:pict>
      </w:r>
    </w:p>
    <w:p w:rsidR="00930025" w:rsidRPr="00930025" w:rsidRDefault="00930025" w:rsidP="00930025">
      <w:pPr>
        <w:rPr>
          <w:b/>
          <w:bCs/>
        </w:rPr>
      </w:pPr>
      <w:proofErr w:type="spellStart"/>
      <w:r w:rsidRPr="00930025">
        <w:rPr>
          <w:b/>
          <w:bCs/>
        </w:rPr>
        <w:t>Hooks</w:t>
      </w:r>
      <w:proofErr w:type="spellEnd"/>
      <w:r w:rsidRPr="00930025">
        <w:rPr>
          <w:b/>
          <w:bCs/>
        </w:rPr>
        <w:t xml:space="preserve"> en componentes funcionales</w:t>
      </w:r>
    </w:p>
    <w:p w:rsidR="00930025" w:rsidRPr="00930025" w:rsidRDefault="00930025" w:rsidP="00930025">
      <w:r w:rsidRPr="00930025">
        <w:t xml:space="preserve">Los </w:t>
      </w:r>
      <w:proofErr w:type="spellStart"/>
      <w:r w:rsidRPr="00930025">
        <w:rPr>
          <w:b/>
          <w:bCs/>
        </w:rPr>
        <w:t>Hooks</w:t>
      </w:r>
      <w:proofErr w:type="spellEnd"/>
      <w:r w:rsidRPr="00930025">
        <w:t xml:space="preserve"> permiten agregar estado y otras características a los componentes funcionales.</w:t>
      </w:r>
    </w:p>
    <w:p w:rsidR="00930025" w:rsidRPr="00930025" w:rsidRDefault="00930025" w:rsidP="00930025">
      <w:r w:rsidRPr="00930025">
        <w:rPr>
          <w:b/>
          <w:bCs/>
        </w:rPr>
        <w:t>Uso de useState para manejar estado</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Contador() {</w:t>
      </w:r>
    </w:p>
    <w:p w:rsidR="00930025" w:rsidRPr="00930025" w:rsidRDefault="00930025" w:rsidP="00930025">
      <w:pPr>
        <w:rPr>
          <w:lang w:val="en-US"/>
        </w:rPr>
      </w:pPr>
      <w:r w:rsidRPr="00930025">
        <w:rPr>
          <w:lang w:val="en-US"/>
        </w:rPr>
        <w:t xml:space="preserve">  const [</w:t>
      </w:r>
      <w:proofErr w:type="spellStart"/>
      <w:r w:rsidRPr="00930025">
        <w:rPr>
          <w:lang w:val="en-US"/>
        </w:rPr>
        <w:t>contador</w:t>
      </w:r>
      <w:proofErr w:type="spellEnd"/>
      <w:r w:rsidRPr="00930025">
        <w:rPr>
          <w:lang w:val="en-US"/>
        </w:rPr>
        <w:t xml:space="preserve">, </w:t>
      </w:r>
      <w:proofErr w:type="spellStart"/>
      <w:r w:rsidRPr="00930025">
        <w:rPr>
          <w:lang w:val="en-US"/>
        </w:rPr>
        <w:t>setContador</w:t>
      </w:r>
      <w:proofErr w:type="spellEnd"/>
      <w:r w:rsidRPr="00930025">
        <w:rPr>
          <w:lang w:val="en-US"/>
        </w:rPr>
        <w:t xml:space="preserve">] = </w:t>
      </w:r>
      <w:proofErr w:type="spellStart"/>
      <w:r w:rsidRPr="00930025">
        <w:rPr>
          <w:lang w:val="en-US"/>
        </w:rPr>
        <w:t>useState</w:t>
      </w:r>
      <w:proofErr w:type="spellEnd"/>
      <w:r w:rsidRPr="00930025">
        <w:rPr>
          <w:lang w:val="en-US"/>
        </w:rPr>
        <w:t>(0);</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lastRenderedPageBreak/>
        <w:t xml:space="preserve">      &lt;p&gt;Has </w:t>
      </w:r>
      <w:proofErr w:type="spellStart"/>
      <w:r w:rsidRPr="00930025">
        <w:rPr>
          <w:lang w:val="en-US"/>
        </w:rPr>
        <w:t>hecho</w:t>
      </w:r>
      <w:proofErr w:type="spellEnd"/>
      <w:r w:rsidRPr="00930025">
        <w:rPr>
          <w:lang w:val="en-US"/>
        </w:rPr>
        <w:t xml:space="preserve"> </w:t>
      </w:r>
      <w:proofErr w:type="spellStart"/>
      <w:r w:rsidRPr="00930025">
        <w:rPr>
          <w:lang w:val="en-US"/>
        </w:rPr>
        <w:t>clic</w:t>
      </w:r>
      <w:proofErr w:type="spellEnd"/>
      <w:r w:rsidRPr="00930025">
        <w:rPr>
          <w:lang w:val="en-US"/>
        </w:rPr>
        <w:t xml:space="preserve"> {</w:t>
      </w:r>
      <w:proofErr w:type="spellStart"/>
      <w:r w:rsidRPr="00930025">
        <w:rPr>
          <w:lang w:val="en-US"/>
        </w:rPr>
        <w:t>contador</w:t>
      </w:r>
      <w:proofErr w:type="spellEnd"/>
      <w:r w:rsidRPr="00930025">
        <w:rPr>
          <w:lang w:val="en-US"/>
        </w:rPr>
        <w:t xml:space="preserve">} </w:t>
      </w:r>
      <w:proofErr w:type="spellStart"/>
      <w:r w:rsidRPr="00930025">
        <w:rPr>
          <w:lang w:val="en-US"/>
        </w:rPr>
        <w:t>veces</w:t>
      </w:r>
      <w:proofErr w:type="spellEnd"/>
      <w:r w:rsidRPr="00930025">
        <w:rPr>
          <w:lang w:val="en-US"/>
        </w:rPr>
        <w:t>&lt;/p&gt;</w:t>
      </w:r>
    </w:p>
    <w:p w:rsidR="00930025" w:rsidRPr="00930025" w:rsidRDefault="00930025" w:rsidP="00930025">
      <w:pPr>
        <w:rPr>
          <w:lang w:val="en-US"/>
        </w:rPr>
      </w:pPr>
      <w:r w:rsidRPr="00930025">
        <w:rPr>
          <w:lang w:val="en-US"/>
        </w:rPr>
        <w:t xml:space="preserve">      &lt;button </w:t>
      </w:r>
      <w:proofErr w:type="spellStart"/>
      <w:r w:rsidRPr="00930025">
        <w:rPr>
          <w:lang w:val="en-US"/>
        </w:rPr>
        <w:t>onClick</w:t>
      </w:r>
      <w:proofErr w:type="spellEnd"/>
      <w:r w:rsidRPr="00930025">
        <w:rPr>
          <w:lang w:val="en-US"/>
        </w:rPr>
        <w:t xml:space="preserve">={() =&gt; </w:t>
      </w:r>
      <w:proofErr w:type="spellStart"/>
      <w:r w:rsidRPr="00930025">
        <w:rPr>
          <w:lang w:val="en-US"/>
        </w:rPr>
        <w:t>setContador</w:t>
      </w:r>
      <w:proofErr w:type="spellEnd"/>
      <w:r w:rsidRPr="00930025">
        <w:rPr>
          <w:lang w:val="en-US"/>
        </w:rPr>
        <w:t>(</w:t>
      </w:r>
      <w:proofErr w:type="spellStart"/>
      <w:r w:rsidRPr="00930025">
        <w:rPr>
          <w:lang w:val="en-US"/>
        </w:rPr>
        <w:t>contador</w:t>
      </w:r>
      <w:proofErr w:type="spellEnd"/>
      <w:r w:rsidRPr="00930025">
        <w:rPr>
          <w:lang w:val="en-US"/>
        </w:rPr>
        <w:t xml:space="preserve"> + 1)}&gt;</w:t>
      </w:r>
      <w:proofErr w:type="spellStart"/>
      <w:r w:rsidRPr="00930025">
        <w:rPr>
          <w:lang w:val="en-US"/>
        </w:rPr>
        <w:t>Incrementar</w:t>
      </w:r>
      <w:proofErr w:type="spellEnd"/>
      <w:r w:rsidRPr="00930025">
        <w:rPr>
          <w:lang w:val="en-US"/>
        </w:rPr>
        <w:t>&lt;/button&gt;</w:t>
      </w:r>
    </w:p>
    <w:p w:rsidR="00930025" w:rsidRPr="00930025" w:rsidRDefault="00930025" w:rsidP="00930025">
      <w:pPr>
        <w:rPr>
          <w:lang w:val="en-US"/>
        </w:rPr>
      </w:pPr>
      <w:r w:rsidRPr="00930025">
        <w:rPr>
          <w:lang w:val="en-US"/>
        </w:rPr>
        <w:t xml:space="preserve">    &lt;/div&gt;</w:t>
      </w:r>
    </w:p>
    <w:p w:rsidR="00930025" w:rsidRPr="00930025" w:rsidRDefault="00930025" w:rsidP="00930025">
      <w:r w:rsidRPr="00930025">
        <w:rPr>
          <w:lang w:val="en-US"/>
        </w:rPr>
        <w:t xml:space="preserve">  </w:t>
      </w:r>
      <w:r w:rsidRPr="00930025">
        <w: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Contador;</w:t>
      </w:r>
    </w:p>
    <w:p w:rsidR="00930025" w:rsidRPr="00930025" w:rsidRDefault="00000000" w:rsidP="00930025">
      <w:r>
        <w:pict>
          <v:rect id="_x0000_i1062" style="width:0;height:1.5pt" o:hralign="center" o:hrstd="t" o:hr="t" fillcolor="#a0a0a0" stroked="f"/>
        </w:pict>
      </w:r>
    </w:p>
    <w:p w:rsidR="00930025" w:rsidRPr="00930025" w:rsidRDefault="00930025" w:rsidP="00930025">
      <w:pPr>
        <w:rPr>
          <w:b/>
          <w:bCs/>
        </w:rPr>
      </w:pPr>
      <w:r w:rsidRPr="00930025">
        <w:rPr>
          <w:b/>
          <w:bCs/>
        </w:rPr>
        <w:t>Ejercicio</w:t>
      </w:r>
    </w:p>
    <w:p w:rsidR="00930025" w:rsidRPr="00930025" w:rsidRDefault="00930025" w:rsidP="00930025">
      <w:r w:rsidRPr="00930025">
        <w:t>Crea una aplicación de lista de tareas donde puedas agregar y mostrar tareas utilizando componentes funcionales.</w:t>
      </w:r>
    </w:p>
    <w:p w:rsidR="00930025" w:rsidRPr="00930025" w:rsidRDefault="00930025" w:rsidP="00930025">
      <w:r w:rsidRPr="00930025">
        <w:rPr>
          <w:b/>
          <w:bCs/>
        </w:rPr>
        <w:t xml:space="preserve">Paso 1: Crear el componente </w:t>
      </w:r>
      <w:proofErr w:type="spellStart"/>
      <w:r w:rsidRPr="00930025">
        <w:rPr>
          <w:b/>
          <w:bCs/>
        </w:rPr>
        <w:t>FormularioTarea</w:t>
      </w:r>
      <w:proofErr w:type="spellEnd"/>
      <w:r w:rsidRPr="00930025">
        <w:rPr>
          <w:b/>
          <w:bCs/>
        </w:rPr>
        <w:t xml:space="preserve"> para agregar nuevas tareas</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FormularioTarea</w:t>
      </w:r>
      <w:proofErr w:type="spellEnd"/>
      <w:r w:rsidRPr="00930025">
        <w:rPr>
          <w:lang w:val="en-US"/>
        </w:rPr>
        <w:t xml:space="preserve">({ </w:t>
      </w:r>
      <w:proofErr w:type="spellStart"/>
      <w:r w:rsidRPr="00930025">
        <w:rPr>
          <w:lang w:val="en-US"/>
        </w:rPr>
        <w:t>agregarTarea</w:t>
      </w:r>
      <w:proofErr w:type="spellEnd"/>
      <w:r w:rsidRPr="00930025">
        <w:rPr>
          <w:lang w:val="en-US"/>
        </w:rPr>
        <w:t xml:space="preserve"> }) {</w:t>
      </w:r>
    </w:p>
    <w:p w:rsidR="00930025" w:rsidRPr="00930025" w:rsidRDefault="00930025" w:rsidP="00930025">
      <w:pPr>
        <w:rPr>
          <w:lang w:val="en-US"/>
        </w:rPr>
      </w:pPr>
      <w:r w:rsidRPr="00930025">
        <w:rPr>
          <w:lang w:val="en-US"/>
        </w:rPr>
        <w:t xml:space="preserve">  const [</w:t>
      </w:r>
      <w:proofErr w:type="spellStart"/>
      <w:r w:rsidRPr="00930025">
        <w:rPr>
          <w:lang w:val="en-US"/>
        </w:rPr>
        <w:t>texto</w:t>
      </w:r>
      <w:proofErr w:type="spellEnd"/>
      <w:r w:rsidRPr="00930025">
        <w:rPr>
          <w:lang w:val="en-US"/>
        </w:rPr>
        <w:t xml:space="preserve">, </w:t>
      </w:r>
      <w:proofErr w:type="spellStart"/>
      <w:r w:rsidRPr="00930025">
        <w:rPr>
          <w:lang w:val="en-US"/>
        </w:rPr>
        <w:t>setTexto</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p>
    <w:p w:rsidR="00930025" w:rsidRPr="00930025" w:rsidRDefault="00930025" w:rsidP="00930025">
      <w:r w:rsidRPr="00930025">
        <w:rPr>
          <w:lang w:val="en-US"/>
        </w:rPr>
        <w:t xml:space="preserve">  </w:t>
      </w:r>
      <w:proofErr w:type="spellStart"/>
      <w:r w:rsidRPr="00930025">
        <w:t>const</w:t>
      </w:r>
      <w:proofErr w:type="spellEnd"/>
      <w:r w:rsidRPr="00930025">
        <w:t xml:space="preserve"> </w:t>
      </w:r>
      <w:proofErr w:type="spellStart"/>
      <w:r w:rsidRPr="00930025">
        <w:t>manejarSubmit</w:t>
      </w:r>
      <w:proofErr w:type="spellEnd"/>
      <w:r w:rsidRPr="00930025">
        <w:t xml:space="preserve"> = (e) =&gt; {</w:t>
      </w:r>
    </w:p>
    <w:p w:rsidR="00930025" w:rsidRPr="00930025" w:rsidRDefault="00930025" w:rsidP="00930025">
      <w:r w:rsidRPr="00930025">
        <w:t xml:space="preserve">    </w:t>
      </w:r>
      <w:proofErr w:type="spellStart"/>
      <w:r w:rsidRPr="00930025">
        <w:t>e.preventDefault</w:t>
      </w:r>
      <w:proofErr w:type="spellEnd"/>
      <w:r w:rsidRPr="00930025">
        <w:t>();</w:t>
      </w:r>
    </w:p>
    <w:p w:rsidR="00930025" w:rsidRPr="00930025" w:rsidRDefault="00930025" w:rsidP="00930025">
      <w:r w:rsidRPr="00930025">
        <w:t xml:space="preserve">    </w:t>
      </w:r>
      <w:proofErr w:type="spellStart"/>
      <w:r w:rsidRPr="00930025">
        <w:t>agregarTarea</w:t>
      </w:r>
      <w:proofErr w:type="spellEnd"/>
      <w:r w:rsidRPr="00930025">
        <w:t>(texto);</w:t>
      </w:r>
    </w:p>
    <w:p w:rsidR="00930025" w:rsidRPr="00930025" w:rsidRDefault="00930025" w:rsidP="00930025">
      <w:pPr>
        <w:rPr>
          <w:lang w:val="en-US"/>
        </w:rPr>
      </w:pPr>
      <w:r w:rsidRPr="00930025">
        <w:t xml:space="preserve">    </w:t>
      </w:r>
      <w:proofErr w:type="spellStart"/>
      <w:r w:rsidRPr="00930025">
        <w:rPr>
          <w:lang w:val="en-US"/>
        </w:rPr>
        <w:t>setTexto</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type="text"</w:t>
      </w:r>
    </w:p>
    <w:p w:rsidR="00930025" w:rsidRPr="00930025" w:rsidRDefault="00930025" w:rsidP="00930025">
      <w:pPr>
        <w:rPr>
          <w:lang w:val="en-US"/>
        </w:rPr>
      </w:pPr>
      <w:r w:rsidRPr="00930025">
        <w:rPr>
          <w:lang w:val="en-US"/>
        </w:rPr>
        <w:t xml:space="preserve">        value={</w:t>
      </w:r>
      <w:proofErr w:type="spellStart"/>
      <w:r w:rsidRPr="00930025">
        <w:rPr>
          <w:lang w:val="en-US"/>
        </w:rPr>
        <w:t>texto</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 xml:space="preserve">={(e) =&gt; </w:t>
      </w:r>
      <w:proofErr w:type="spellStart"/>
      <w:r w:rsidRPr="00930025">
        <w:rPr>
          <w:lang w:val="en-US"/>
        </w:rPr>
        <w:t>setTexto</w:t>
      </w:r>
      <w:proofErr w:type="spellEnd"/>
      <w:r w:rsidRPr="00930025">
        <w:rPr>
          <w:lang w:val="en-US"/>
        </w:rPr>
        <w:t>(</w:t>
      </w:r>
      <w:proofErr w:type="spellStart"/>
      <w:r w:rsidRPr="00930025">
        <w:rPr>
          <w:lang w:val="en-US"/>
        </w:rPr>
        <w:t>e.target.value</w:t>
      </w:r>
      <w:proofErr w:type="spellEnd"/>
      <w:r w:rsidRPr="00930025">
        <w:rPr>
          <w:lang w:val="en-US"/>
        </w:rPr>
        <w:t>)}</w:t>
      </w:r>
    </w:p>
    <w:p w:rsidR="00930025" w:rsidRPr="00930025" w:rsidRDefault="00930025" w:rsidP="00930025">
      <w:pPr>
        <w:rPr>
          <w:lang w:val="en-US"/>
        </w:rPr>
      </w:pPr>
      <w:r w:rsidRPr="00930025">
        <w:rPr>
          <w:lang w:val="en-US"/>
        </w:rPr>
        <w:t xml:space="preserve">        placeholder="Nueva </w:t>
      </w:r>
      <w:proofErr w:type="spellStart"/>
      <w:r w:rsidRPr="00930025">
        <w:rPr>
          <w:lang w:val="en-US"/>
        </w:rPr>
        <w:t>tarea</w:t>
      </w:r>
      <w:proofErr w:type="spellEnd"/>
      <w:r w:rsidRPr="00930025">
        <w:rPr>
          <w:lang w:val="en-US"/>
        </w:rPr>
        <w:t>"</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lastRenderedPageBreak/>
        <w:t xml:space="preserve">      &lt;button type="submit"&gt;</w:t>
      </w:r>
      <w:proofErr w:type="spellStart"/>
      <w:r w:rsidRPr="00930025">
        <w:rPr>
          <w:lang w:val="en-US"/>
        </w:rPr>
        <w:t>Agregar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FormularioTarea</w:t>
      </w:r>
      <w:proofErr w:type="spellEnd"/>
      <w:r w:rsidRPr="00930025">
        <w:t>;</w:t>
      </w:r>
    </w:p>
    <w:p w:rsidR="00930025" w:rsidRPr="00930025" w:rsidRDefault="00930025" w:rsidP="00930025">
      <w:r w:rsidRPr="00930025">
        <w:rPr>
          <w:b/>
          <w:bCs/>
        </w:rPr>
        <w:t xml:space="preserve">Paso 2: Crear el componente </w:t>
      </w:r>
      <w:proofErr w:type="spellStart"/>
      <w:r w:rsidRPr="00930025">
        <w:rPr>
          <w:b/>
          <w:bCs/>
        </w:rPr>
        <w:t>ListaTareas</w:t>
      </w:r>
      <w:proofErr w:type="spellEnd"/>
      <w:r w:rsidRPr="00930025">
        <w:rPr>
          <w:b/>
          <w:bCs/>
        </w:rPr>
        <w:t xml:space="preserve"> para mostrar las tareas</w:t>
      </w:r>
    </w:p>
    <w:p w:rsidR="00930025" w:rsidRPr="00930025" w:rsidRDefault="00930025" w:rsidP="00930025">
      <w:pPr>
        <w:rPr>
          <w:lang w:val="en-US"/>
        </w:rPr>
      </w:pPr>
      <w:r w:rsidRPr="00930025">
        <w:rPr>
          <w:lang w:val="en-US"/>
        </w:rPr>
        <w:t xml:space="preserve">function </w:t>
      </w:r>
      <w:proofErr w:type="spellStart"/>
      <w:r w:rsidRPr="00930025">
        <w:rPr>
          <w:lang w:val="en-US"/>
        </w:rPr>
        <w:t>ListaTareas</w:t>
      </w:r>
      <w:proofErr w:type="spellEnd"/>
      <w:r w:rsidRPr="00930025">
        <w:rPr>
          <w:lang w:val="en-US"/>
        </w:rPr>
        <w:t xml:space="preserve">({ </w:t>
      </w:r>
      <w:proofErr w:type="spellStart"/>
      <w:r w:rsidRPr="00930025">
        <w:rPr>
          <w:lang w:val="en-US"/>
        </w:rPr>
        <w:t>tareas</w:t>
      </w:r>
      <w:proofErr w:type="spellEnd"/>
      <w:r w:rsidRPr="00930025">
        <w:rPr>
          <w:lang w:val="en-US"/>
        </w:rPr>
        <w:t xml:space="preserve"> })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tareas.map</w:t>
      </w:r>
      <w:proofErr w:type="spellEnd"/>
      <w:r w:rsidRPr="00930025">
        <w:rPr>
          <w:lang w:val="en-US"/>
        </w:rPr>
        <w:t>((</w:t>
      </w:r>
      <w:proofErr w:type="spellStart"/>
      <w:r w:rsidRPr="00930025">
        <w:rPr>
          <w:lang w:val="en-US"/>
        </w:rPr>
        <w:t>tarea</w:t>
      </w:r>
      <w:proofErr w:type="spellEnd"/>
      <w:r w:rsidRPr="00930025">
        <w:rPr>
          <w:lang w:val="en-US"/>
        </w:rPr>
        <w:t>, index) =&gt; (</w:t>
      </w:r>
    </w:p>
    <w:p w:rsidR="00930025" w:rsidRPr="00930025" w:rsidRDefault="00930025" w:rsidP="00930025">
      <w:pPr>
        <w:rPr>
          <w:lang w:val="en-US"/>
        </w:rPr>
      </w:pPr>
      <w:r w:rsidRPr="00930025">
        <w:rPr>
          <w:lang w:val="en-US"/>
        </w:rPr>
        <w:t xml:space="preserve">        &lt;li key={index}&gt;{</w:t>
      </w:r>
      <w:proofErr w:type="spellStart"/>
      <w:r w:rsidRPr="00930025">
        <w:rPr>
          <w:lang w:val="en-US"/>
        </w:rPr>
        <w:t>tarea</w:t>
      </w:r>
      <w:proofErr w:type="spellEnd"/>
      <w:r w:rsidRPr="00930025">
        <w:rPr>
          <w:lang w:val="en-US"/>
        </w:rPr>
        <w:t>}&lt;/li&gt;</w:t>
      </w:r>
    </w:p>
    <w:p w:rsidR="00930025" w:rsidRPr="00930025" w:rsidRDefault="00930025" w:rsidP="00930025">
      <w:r w:rsidRPr="00930025">
        <w:rPr>
          <w:lang w:val="en-US"/>
        </w:rPr>
        <w:t xml:space="preserve">      </w:t>
      </w:r>
      <w:r w:rsidRPr="00930025">
        <w:t>))}</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ListaTareas</w:t>
      </w:r>
      <w:proofErr w:type="spellEnd"/>
      <w:r w:rsidRPr="00930025">
        <w:t>;</w:t>
      </w:r>
    </w:p>
    <w:p w:rsidR="00930025" w:rsidRPr="00930025" w:rsidRDefault="00930025" w:rsidP="00930025">
      <w:r w:rsidRPr="00930025">
        <w:rPr>
          <w:b/>
          <w:bCs/>
        </w:rPr>
        <w:t>Paso 3: Integrar en App</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r w:rsidRPr="00930025">
        <w:rPr>
          <w:lang w:val="en-US"/>
        </w:rPr>
        <w:t xml:space="preserve">import </w:t>
      </w:r>
      <w:proofErr w:type="spellStart"/>
      <w:r w:rsidRPr="00930025">
        <w:rPr>
          <w:lang w:val="en-US"/>
        </w:rPr>
        <w:t>FormularioTarea</w:t>
      </w:r>
      <w:proofErr w:type="spellEnd"/>
      <w:r w:rsidRPr="00930025">
        <w:rPr>
          <w:lang w:val="en-US"/>
        </w:rPr>
        <w:t xml:space="preserve"> from './</w:t>
      </w:r>
      <w:proofErr w:type="spellStart"/>
      <w:r w:rsidRPr="00930025">
        <w:rPr>
          <w:lang w:val="en-US"/>
        </w:rPr>
        <w:t>FormularioTarea</w:t>
      </w:r>
      <w:proofErr w:type="spellEnd"/>
      <w:r w:rsidRPr="00930025">
        <w:rPr>
          <w:lang w:val="en-US"/>
        </w:rPr>
        <w:t>';</w:t>
      </w:r>
    </w:p>
    <w:p w:rsidR="00930025" w:rsidRPr="00930025" w:rsidRDefault="00930025" w:rsidP="00930025">
      <w:pPr>
        <w:rPr>
          <w:lang w:val="en-US"/>
        </w:rPr>
      </w:pPr>
      <w:r w:rsidRPr="00930025">
        <w:rPr>
          <w:lang w:val="en-US"/>
        </w:rPr>
        <w:t xml:space="preserve">import </w:t>
      </w:r>
      <w:proofErr w:type="spellStart"/>
      <w:r w:rsidRPr="00930025">
        <w:rPr>
          <w:lang w:val="en-US"/>
        </w:rPr>
        <w:t>ListaTareas</w:t>
      </w:r>
      <w:proofErr w:type="spellEnd"/>
      <w:r w:rsidRPr="00930025">
        <w:rPr>
          <w:lang w:val="en-US"/>
        </w:rPr>
        <w:t xml:space="preserve"> from './</w:t>
      </w:r>
      <w:proofErr w:type="spellStart"/>
      <w:r w:rsidRPr="00930025">
        <w:rPr>
          <w:lang w:val="en-US"/>
        </w:rPr>
        <w:t>ListaTareas</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const [</w:t>
      </w:r>
      <w:proofErr w:type="spellStart"/>
      <w:r w:rsidRPr="00930025">
        <w:rPr>
          <w:lang w:val="en-US"/>
        </w:rPr>
        <w:t>tareas</w:t>
      </w:r>
      <w:proofErr w:type="spellEnd"/>
      <w:r w:rsidRPr="00930025">
        <w:rPr>
          <w:lang w:val="en-US"/>
        </w:rPr>
        <w:t xml:space="preserve">, </w:t>
      </w:r>
      <w:proofErr w:type="spellStart"/>
      <w:r w:rsidRPr="00930025">
        <w:rPr>
          <w:lang w:val="en-US"/>
        </w:rPr>
        <w:t>setTareas</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p>
    <w:p w:rsidR="00930025" w:rsidRPr="00930025" w:rsidRDefault="00930025" w:rsidP="00930025">
      <w:r w:rsidRPr="00930025">
        <w:rPr>
          <w:lang w:val="en-US"/>
        </w:rPr>
        <w:t xml:space="preserve">  </w:t>
      </w:r>
      <w:proofErr w:type="spellStart"/>
      <w:r w:rsidRPr="00930025">
        <w:t>const</w:t>
      </w:r>
      <w:proofErr w:type="spellEnd"/>
      <w:r w:rsidRPr="00930025">
        <w:t xml:space="preserve"> </w:t>
      </w:r>
      <w:proofErr w:type="spellStart"/>
      <w:r w:rsidRPr="00930025">
        <w:t>agregarTarea</w:t>
      </w:r>
      <w:proofErr w:type="spellEnd"/>
      <w:r w:rsidRPr="00930025">
        <w:t xml:space="preserve"> = (tarea) =&gt; {</w:t>
      </w:r>
    </w:p>
    <w:p w:rsidR="00930025" w:rsidRPr="00930025" w:rsidRDefault="00930025" w:rsidP="00930025">
      <w:r w:rsidRPr="00930025">
        <w:t xml:space="preserve">    </w:t>
      </w:r>
      <w:proofErr w:type="spellStart"/>
      <w:r w:rsidRPr="00930025">
        <w:t>setTareas</w:t>
      </w:r>
      <w:proofErr w:type="spellEnd"/>
      <w:r w:rsidRPr="00930025">
        <w:t>([...tareas, tarea]);</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lastRenderedPageBreak/>
        <w:t xml:space="preserve">    &lt;</w:t>
      </w:r>
      <w:proofErr w:type="spellStart"/>
      <w:r w:rsidRPr="00930025">
        <w:t>div</w:t>
      </w:r>
      <w:proofErr w:type="spellEnd"/>
      <w:r w:rsidRPr="00930025">
        <w:t>&gt;</w:t>
      </w:r>
    </w:p>
    <w:p w:rsidR="00930025" w:rsidRPr="00930025" w:rsidRDefault="00930025" w:rsidP="00930025">
      <w:r w:rsidRPr="00930025">
        <w:t xml:space="preserve">      &lt;h1&gt;Lista de Tareas&lt;/h1&gt;</w:t>
      </w:r>
    </w:p>
    <w:p w:rsidR="00930025" w:rsidRPr="00930025" w:rsidRDefault="00930025" w:rsidP="00930025">
      <w:r w:rsidRPr="00930025">
        <w:t xml:space="preserve">      &lt;</w:t>
      </w:r>
      <w:proofErr w:type="spellStart"/>
      <w:r w:rsidRPr="00930025">
        <w:t>FormularioTarea</w:t>
      </w:r>
      <w:proofErr w:type="spellEnd"/>
      <w:r w:rsidRPr="00930025">
        <w:t xml:space="preserve"> </w:t>
      </w:r>
      <w:proofErr w:type="spellStart"/>
      <w:r w:rsidRPr="00930025">
        <w:t>agregarTarea</w:t>
      </w:r>
      <w:proofErr w:type="spellEnd"/>
      <w:r w:rsidRPr="00930025">
        <w:t>={</w:t>
      </w:r>
      <w:proofErr w:type="spellStart"/>
      <w:r w:rsidRPr="00930025">
        <w:t>agregarTarea</w:t>
      </w:r>
      <w:proofErr w:type="spellEnd"/>
      <w:r w:rsidRPr="00930025">
        <w:t>} /&gt;</w:t>
      </w:r>
    </w:p>
    <w:p w:rsidR="00930025" w:rsidRPr="00930025" w:rsidRDefault="00930025" w:rsidP="00930025">
      <w:pPr>
        <w:rPr>
          <w:lang w:val="en-US"/>
        </w:rPr>
      </w:pPr>
      <w:r w:rsidRPr="00930025">
        <w:t xml:space="preserve">      </w:t>
      </w:r>
      <w:r w:rsidRPr="00930025">
        <w:rPr>
          <w:lang w:val="en-US"/>
        </w:rPr>
        <w:t>&lt;</w:t>
      </w:r>
      <w:proofErr w:type="spellStart"/>
      <w:r w:rsidRPr="00930025">
        <w:rPr>
          <w:lang w:val="en-US"/>
        </w:rPr>
        <w:t>ListaTareas</w:t>
      </w:r>
      <w:proofErr w:type="spellEnd"/>
      <w:r w:rsidRPr="00930025">
        <w:rPr>
          <w:lang w:val="en-US"/>
        </w:rPr>
        <w:t xml:space="preserve"> </w:t>
      </w:r>
      <w:proofErr w:type="spellStart"/>
      <w:r w:rsidRPr="00930025">
        <w:rPr>
          <w:lang w:val="en-US"/>
        </w:rPr>
        <w:t>tareas</w:t>
      </w:r>
      <w:proofErr w:type="spellEnd"/>
      <w:r w:rsidRPr="00930025">
        <w:rPr>
          <w:lang w:val="en-US"/>
        </w:rPr>
        <w:t>={</w:t>
      </w:r>
      <w:proofErr w:type="spellStart"/>
      <w:r w:rsidRPr="00930025">
        <w:rPr>
          <w:lang w:val="en-US"/>
        </w:rPr>
        <w:t>tareas</w:t>
      </w:r>
      <w:proofErr w:type="spellEnd"/>
      <w:r w:rsidRPr="00930025">
        <w:rPr>
          <w:lang w:val="en-US"/>
        </w:rPr>
        <w:t>} /&gt;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default App;</w:t>
      </w:r>
    </w:p>
    <w:p w:rsidR="00930025" w:rsidRPr="00930025" w:rsidRDefault="00000000" w:rsidP="00930025">
      <w:r>
        <w:pict>
          <v:rect id="_x0000_i1063" style="width:0;height:1.5pt" o:hralign="center" o:hrstd="t" o:hr="t" fillcolor="#a0a0a0" stroked="f"/>
        </w:pict>
      </w:r>
    </w:p>
    <w:p w:rsidR="00930025" w:rsidRPr="00930025" w:rsidRDefault="00930025" w:rsidP="00930025">
      <w:pPr>
        <w:rPr>
          <w:b/>
          <w:bCs/>
        </w:rPr>
      </w:pPr>
      <w:r w:rsidRPr="00930025">
        <w:rPr>
          <w:b/>
          <w:bCs/>
        </w:rPr>
        <w:t>Resumen</w:t>
      </w:r>
    </w:p>
    <w:p w:rsidR="00930025" w:rsidRPr="00930025" w:rsidRDefault="00930025" w:rsidP="00930025">
      <w:pPr>
        <w:numPr>
          <w:ilvl w:val="0"/>
          <w:numId w:val="50"/>
        </w:numPr>
      </w:pPr>
      <w:r w:rsidRPr="00930025">
        <w:t xml:space="preserve">Los </w:t>
      </w:r>
      <w:r w:rsidRPr="00930025">
        <w:rPr>
          <w:b/>
          <w:bCs/>
        </w:rPr>
        <w:t>componentes funcionales</w:t>
      </w:r>
      <w:r w:rsidRPr="00930025">
        <w:t xml:space="preserve"> son la forma moderna y recomendada de crear componentes en </w:t>
      </w:r>
      <w:proofErr w:type="spellStart"/>
      <w:r w:rsidRPr="00930025">
        <w:t>React</w:t>
      </w:r>
      <w:proofErr w:type="spellEnd"/>
      <w:r w:rsidRPr="00930025">
        <w:t>.</w:t>
      </w:r>
    </w:p>
    <w:p w:rsidR="00930025" w:rsidRPr="00930025" w:rsidRDefault="00930025" w:rsidP="00930025">
      <w:pPr>
        <w:numPr>
          <w:ilvl w:val="0"/>
          <w:numId w:val="50"/>
        </w:numPr>
      </w:pPr>
      <w:r w:rsidRPr="00930025">
        <w:t>Los componentes funcionales son simplemente funciones de JavaScript que retornan elementos JSX.</w:t>
      </w:r>
    </w:p>
    <w:p w:rsidR="00930025" w:rsidRPr="00930025" w:rsidRDefault="00930025" w:rsidP="00930025">
      <w:pPr>
        <w:numPr>
          <w:ilvl w:val="0"/>
          <w:numId w:val="50"/>
        </w:numPr>
      </w:pPr>
      <w:r w:rsidRPr="00930025">
        <w:t xml:space="preserve">Las </w:t>
      </w:r>
      <w:proofErr w:type="spellStart"/>
      <w:r w:rsidRPr="00930025">
        <w:rPr>
          <w:b/>
          <w:bCs/>
        </w:rPr>
        <w:t>props</w:t>
      </w:r>
      <w:proofErr w:type="spellEnd"/>
      <w:r w:rsidRPr="00930025">
        <w:t xml:space="preserve"> permiten pasar datos de un componente padre a un componente hijo.</w:t>
      </w:r>
    </w:p>
    <w:p w:rsidR="00930025" w:rsidRPr="00930025" w:rsidRDefault="00930025" w:rsidP="00930025">
      <w:proofErr w:type="spellStart"/>
      <w:r w:rsidRPr="00930025">
        <w:t>function</w:t>
      </w:r>
      <w:proofErr w:type="spellEnd"/>
      <w:r w:rsidRPr="00930025">
        <w:t xml:space="preserve"> Saludo({ nombre }) {</w:t>
      </w:r>
    </w:p>
    <w:p w:rsidR="00930025" w:rsidRPr="00930025" w:rsidRDefault="00930025" w:rsidP="00930025">
      <w:r w:rsidRPr="00930025">
        <w:t xml:space="preserve">  </w:t>
      </w:r>
      <w:proofErr w:type="spellStart"/>
      <w:r w:rsidRPr="00930025">
        <w:t>return</w:t>
      </w:r>
      <w:proofErr w:type="spellEnd"/>
      <w:r w:rsidRPr="00930025">
        <w:t xml:space="preserve"> &lt;h1&gt;¡Hola, {nombre}!&lt;/h1&gt;;</w:t>
      </w:r>
    </w:p>
    <w:p w:rsidR="00930025" w:rsidRPr="00930025" w:rsidRDefault="00930025" w:rsidP="00930025">
      <w:r w:rsidRPr="00930025">
        <w:t>}</w:t>
      </w:r>
    </w:p>
    <w:p w:rsidR="00930025" w:rsidRPr="00930025" w:rsidRDefault="00930025" w:rsidP="00930025">
      <w:pPr>
        <w:numPr>
          <w:ilvl w:val="0"/>
          <w:numId w:val="51"/>
        </w:numPr>
      </w:pPr>
      <w:r w:rsidRPr="00930025">
        <w:t xml:space="preserve">La </w:t>
      </w:r>
      <w:r w:rsidRPr="00930025">
        <w:rPr>
          <w:b/>
          <w:bCs/>
        </w:rPr>
        <w:t>composición</w:t>
      </w:r>
      <w:r w:rsidRPr="00930025">
        <w:t xml:space="preserve"> es una técnica para construir componentes complejos a partir de componentes más simples.</w:t>
      </w:r>
    </w:p>
    <w:p w:rsidR="00930025" w:rsidRPr="00930025" w:rsidRDefault="00930025" w:rsidP="00930025">
      <w:proofErr w:type="spellStart"/>
      <w:r w:rsidRPr="00930025">
        <w:t>function</w:t>
      </w:r>
      <w:proofErr w:type="spellEnd"/>
      <w:r w:rsidRPr="00930025">
        <w:t xml:space="preserve"> </w:t>
      </w:r>
      <w:proofErr w:type="spellStart"/>
      <w:r w:rsidRPr="00930025">
        <w:t>TarjetaPerfil</w:t>
      </w:r>
      <w:proofErr w:type="spellEnd"/>
      <w:r w:rsidRPr="00930025">
        <w:t>({ usuario })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&lt;Avatar </w:t>
      </w:r>
      <w:proofErr w:type="spellStart"/>
      <w:r w:rsidRPr="00930025">
        <w:t>urlImagen</w:t>
      </w:r>
      <w:proofErr w:type="spellEnd"/>
      <w:r w:rsidRPr="00930025">
        <w:t>={</w:t>
      </w:r>
      <w:proofErr w:type="spellStart"/>
      <w:r w:rsidRPr="00930025">
        <w:t>usuario.imagen</w:t>
      </w:r>
      <w:proofErr w:type="spellEnd"/>
      <w:r w:rsidRPr="00930025">
        <w:t xml:space="preserve">} </w:t>
      </w:r>
      <w:proofErr w:type="spellStart"/>
      <w:r w:rsidRPr="00930025">
        <w:t>alt</w:t>
      </w:r>
      <w:proofErr w:type="spellEnd"/>
      <w:r w:rsidRPr="00930025">
        <w:t>={</w:t>
      </w:r>
      <w:proofErr w:type="spellStart"/>
      <w:r w:rsidRPr="00930025">
        <w:t>usuario.nombre</w:t>
      </w:r>
      <w:proofErr w:type="spellEnd"/>
      <w:r w:rsidRPr="00930025">
        <w:t>} /&gt;</w:t>
      </w:r>
    </w:p>
    <w:p w:rsidR="00930025" w:rsidRPr="00930025" w:rsidRDefault="00930025" w:rsidP="00930025">
      <w:r w:rsidRPr="00930025">
        <w:t xml:space="preserve">      &lt;</w:t>
      </w:r>
      <w:proofErr w:type="spellStart"/>
      <w:r w:rsidRPr="00930025">
        <w:t>InformacionUsuario</w:t>
      </w:r>
      <w:proofErr w:type="spellEnd"/>
      <w:r w:rsidRPr="00930025">
        <w:t xml:space="preserve"> nombre={</w:t>
      </w:r>
      <w:proofErr w:type="spellStart"/>
      <w:r w:rsidRPr="00930025">
        <w:t>usuario.nombre</w:t>
      </w:r>
      <w:proofErr w:type="spellEnd"/>
      <w:r w:rsidRPr="00930025">
        <w:t>} bio={</w:t>
      </w:r>
      <w:proofErr w:type="spellStart"/>
      <w:r w:rsidRPr="00930025">
        <w:t>usuario.bio</w:t>
      </w:r>
      <w:proofErr w:type="spellEnd"/>
      <w:r w:rsidRPr="00930025">
        <w:t>} /&gt;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52"/>
        </w:numPr>
      </w:pPr>
      <w:proofErr w:type="spellStart"/>
      <w:r w:rsidRPr="00930025">
        <w:rPr>
          <w:b/>
          <w:bCs/>
        </w:rPr>
        <w:t>props.children</w:t>
      </w:r>
      <w:proofErr w:type="spellEnd"/>
      <w:r w:rsidRPr="00930025">
        <w:t xml:space="preserve"> es una propiedad especial que representa los elementos hijos que se pasan a un componente.</w:t>
      </w:r>
    </w:p>
    <w:p w:rsidR="00930025" w:rsidRPr="00930025" w:rsidRDefault="00930025" w:rsidP="00930025">
      <w:pPr>
        <w:rPr>
          <w:lang w:val="en-US"/>
        </w:rPr>
      </w:pPr>
      <w:r w:rsidRPr="00930025">
        <w:rPr>
          <w:lang w:val="en-US"/>
        </w:rPr>
        <w:t xml:space="preserve">function Cuadro({ </w:t>
      </w:r>
      <w:proofErr w:type="spellStart"/>
      <w:r w:rsidRPr="00930025">
        <w:rPr>
          <w:lang w:val="en-US"/>
        </w:rPr>
        <w:t>titulo</w:t>
      </w:r>
      <w:proofErr w:type="spellEnd"/>
      <w:r w:rsidRPr="00930025">
        <w:rPr>
          <w:lang w:val="en-US"/>
        </w:rPr>
        <w:t>, children }) {</w:t>
      </w:r>
    </w:p>
    <w:p w:rsidR="00930025" w:rsidRPr="00930025" w:rsidRDefault="00930025" w:rsidP="00930025">
      <w:pPr>
        <w:rPr>
          <w:lang w:val="en-US"/>
        </w:rPr>
      </w:pPr>
      <w:r w:rsidRPr="00930025">
        <w:rPr>
          <w:lang w:val="en-US"/>
        </w:rPr>
        <w:lastRenderedPageBreak/>
        <w:t xml:space="preserve">  return (</w:t>
      </w:r>
    </w:p>
    <w:p w:rsidR="00930025" w:rsidRPr="00930025" w:rsidRDefault="00930025" w:rsidP="00930025">
      <w:r w:rsidRPr="00930025">
        <w:rPr>
          <w:lang w:val="en-US"/>
        </w:rPr>
        <w:t xml:space="preserve">    </w:t>
      </w:r>
      <w:r w:rsidRPr="00930025">
        <w:t>&lt;</w:t>
      </w:r>
      <w:proofErr w:type="spellStart"/>
      <w:r w:rsidRPr="00930025">
        <w:t>div</w:t>
      </w:r>
      <w:proofErr w:type="spellEnd"/>
      <w:r w:rsidRPr="00930025">
        <w:t xml:space="preserve"> className="cuadro"&gt;</w:t>
      </w:r>
    </w:p>
    <w:p w:rsidR="00930025" w:rsidRPr="00930025" w:rsidRDefault="00930025" w:rsidP="00930025">
      <w:r w:rsidRPr="00930025">
        <w:t xml:space="preserve">      &lt;h2&gt;{titulo}&lt;/h2&gt;</w:t>
      </w:r>
    </w:p>
    <w:p w:rsidR="00930025" w:rsidRPr="00930025" w:rsidRDefault="00930025" w:rsidP="00930025">
      <w:r w:rsidRPr="00930025">
        <w:t xml:space="preserve">      &lt;</w:t>
      </w:r>
      <w:proofErr w:type="spellStart"/>
      <w:r w:rsidRPr="00930025">
        <w:t>div</w:t>
      </w:r>
      <w:proofErr w:type="spellEnd"/>
      <w:r w:rsidRPr="00930025">
        <w:t>&gt;{</w:t>
      </w:r>
      <w:proofErr w:type="spellStart"/>
      <w:r w:rsidRPr="00930025">
        <w:t>children</w:t>
      </w:r>
      <w:proofErr w:type="spellEnd"/>
      <w:r w:rsidRPr="00930025">
        <w:t>}&lt;/</w:t>
      </w:r>
      <w:proofErr w:type="spellStart"/>
      <w:r w:rsidRPr="00930025">
        <w:t>div</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000000" w:rsidP="00930025">
      <w:r>
        <w:pict>
          <v:rect id="_x0000_i1064" style="width:0;height:1.5pt" o:hralign="center" o:hrstd="t" o:hr="t" fillcolor="#a0a0a0" stroked="f"/>
        </w:pict>
      </w:r>
    </w:p>
    <w:p w:rsidR="00930025" w:rsidRPr="00930025" w:rsidRDefault="00930025" w:rsidP="00930025">
      <w:pPr>
        <w:rPr>
          <w:b/>
          <w:bCs/>
        </w:rPr>
      </w:pPr>
      <w:r w:rsidRPr="00930025">
        <w:rPr>
          <w:b/>
          <w:bCs/>
        </w:rPr>
        <w:t xml:space="preserve">Ciclo de Vida y </w:t>
      </w:r>
      <w:proofErr w:type="spellStart"/>
      <w:r w:rsidRPr="00930025">
        <w:rPr>
          <w:b/>
          <w:bCs/>
        </w:rPr>
        <w:t>Hooks</w:t>
      </w:r>
      <w:proofErr w:type="spellEnd"/>
    </w:p>
    <w:p w:rsidR="00930025" w:rsidRPr="00930025" w:rsidRDefault="00930025" w:rsidP="00930025">
      <w:r w:rsidRPr="00930025">
        <w:t xml:space="preserve">Con la llegada de los </w:t>
      </w:r>
      <w:proofErr w:type="spellStart"/>
      <w:r w:rsidRPr="00930025">
        <w:t>Hooks</w:t>
      </w:r>
      <w:proofErr w:type="spellEnd"/>
      <w:r w:rsidRPr="00930025">
        <w:t xml:space="preserve">, el manejo del ciclo de vida en componentes funcionales ha cambiado de forma significativa. Antes, en los componentes de clase, teníamos métodos de ciclo de vida como </w:t>
      </w:r>
      <w:proofErr w:type="spellStart"/>
      <w:r w:rsidRPr="00930025">
        <w:t>componentDidMount</w:t>
      </w:r>
      <w:proofErr w:type="spellEnd"/>
      <w:r w:rsidRPr="00930025">
        <w:t xml:space="preserve">, </w:t>
      </w:r>
      <w:proofErr w:type="spellStart"/>
      <w:r w:rsidRPr="00930025">
        <w:t>componentDidUpdate</w:t>
      </w:r>
      <w:proofErr w:type="spellEnd"/>
      <w:r w:rsidRPr="00930025">
        <w:t xml:space="preserve"> y </w:t>
      </w:r>
      <w:proofErr w:type="spellStart"/>
      <w:r w:rsidRPr="00930025">
        <w:t>componentWillUnmount</w:t>
      </w:r>
      <w:proofErr w:type="spellEnd"/>
      <w:r w:rsidRPr="00930025">
        <w:t>. Ahora, con componentes funcionales, utilizamos el Hook useEffect para manejar efectos secundarios y simular estos ciclos de vida.</w:t>
      </w:r>
    </w:p>
    <w:p w:rsidR="00930025" w:rsidRPr="00930025" w:rsidRDefault="00000000" w:rsidP="00930025">
      <w:r>
        <w:pict>
          <v:rect id="_x0000_i1065" style="width:0;height:1.5pt" o:hralign="center" o:hrstd="t" o:hr="t" fillcolor="#a0a0a0" stroked="f"/>
        </w:pict>
      </w:r>
    </w:p>
    <w:p w:rsidR="00930025" w:rsidRPr="00930025" w:rsidRDefault="00930025" w:rsidP="00930025">
      <w:pPr>
        <w:rPr>
          <w:b/>
          <w:bCs/>
        </w:rPr>
      </w:pPr>
      <w:r w:rsidRPr="00930025">
        <w:rPr>
          <w:b/>
          <w:bCs/>
        </w:rPr>
        <w:t>¿Qué es el Ciclo de Vida?</w:t>
      </w:r>
    </w:p>
    <w:p w:rsidR="00930025" w:rsidRPr="00930025" w:rsidRDefault="00930025" w:rsidP="00930025">
      <w:r w:rsidRPr="00930025">
        <w:t xml:space="preserve">El </w:t>
      </w:r>
      <w:r w:rsidRPr="00930025">
        <w:rPr>
          <w:b/>
          <w:bCs/>
        </w:rPr>
        <w:t>ciclo de vida</w:t>
      </w:r>
      <w:r w:rsidRPr="00930025">
        <w:t xml:space="preserve"> de un componente se refiere a las diferentes etapas por las que pasa un componente desde que se monta en el DOM, se actualiza cuando cambian sus </w:t>
      </w:r>
      <w:proofErr w:type="spellStart"/>
      <w:r w:rsidRPr="00930025">
        <w:t>props</w:t>
      </w:r>
      <w:proofErr w:type="spellEnd"/>
      <w:r w:rsidRPr="00930025">
        <w:t xml:space="preserve"> o estado, hasta que se desmonta del DOM. En componentes funcionales, no existen métodos explícitos de ciclo de vida, sino que todo se maneja mediante </w:t>
      </w:r>
      <w:proofErr w:type="spellStart"/>
      <w:r w:rsidRPr="00930025">
        <w:rPr>
          <w:b/>
          <w:bCs/>
        </w:rPr>
        <w:t>Hooks</w:t>
      </w:r>
      <w:proofErr w:type="spellEnd"/>
      <w:r w:rsidRPr="00930025">
        <w:t>, principalmente con useEffect.</w:t>
      </w:r>
    </w:p>
    <w:p w:rsidR="00930025" w:rsidRPr="00930025" w:rsidRDefault="00000000" w:rsidP="00930025">
      <w:r>
        <w:pict>
          <v:rect id="_x0000_i1066" style="width:0;height:1.5pt" o:hralign="center" o:hrstd="t" o:hr="t" fillcolor="#a0a0a0" stroked="f"/>
        </w:pict>
      </w:r>
    </w:p>
    <w:p w:rsidR="00930025" w:rsidRPr="00930025" w:rsidRDefault="00930025" w:rsidP="00930025">
      <w:pPr>
        <w:rPr>
          <w:b/>
          <w:bCs/>
        </w:rPr>
      </w:pPr>
      <w:r w:rsidRPr="00930025">
        <w:rPr>
          <w:b/>
          <w:bCs/>
        </w:rPr>
        <w:t xml:space="preserve">¿Qué son los </w:t>
      </w:r>
      <w:proofErr w:type="spellStart"/>
      <w:r w:rsidRPr="00930025">
        <w:rPr>
          <w:b/>
          <w:bCs/>
        </w:rPr>
        <w:t>Hooks</w:t>
      </w:r>
      <w:proofErr w:type="spellEnd"/>
      <w:r w:rsidRPr="00930025">
        <w:rPr>
          <w:b/>
          <w:bCs/>
        </w:rPr>
        <w:t xml:space="preserve"> y por qué usarlos?</w:t>
      </w:r>
    </w:p>
    <w:p w:rsidR="00930025" w:rsidRPr="00930025" w:rsidRDefault="00930025" w:rsidP="00930025">
      <w:proofErr w:type="spellStart"/>
      <w:r w:rsidRPr="00930025">
        <w:rPr>
          <w:b/>
          <w:bCs/>
        </w:rPr>
        <w:t>Hooks</w:t>
      </w:r>
      <w:proofErr w:type="spellEnd"/>
      <w:r w:rsidRPr="00930025">
        <w:t xml:space="preserve"> son funciones especiales de </w:t>
      </w:r>
      <w:proofErr w:type="spellStart"/>
      <w:r w:rsidRPr="00930025">
        <w:t>React</w:t>
      </w:r>
      <w:proofErr w:type="spellEnd"/>
      <w:r w:rsidRPr="00930025">
        <w:t xml:space="preserve"> que permiten utilizar estado y otras características de </w:t>
      </w:r>
      <w:proofErr w:type="spellStart"/>
      <w:r w:rsidRPr="00930025">
        <w:t>React</w:t>
      </w:r>
      <w:proofErr w:type="spellEnd"/>
      <w:r w:rsidRPr="00930025">
        <w:t xml:space="preserve"> sin escribir componentes de clase. Antes de los </w:t>
      </w:r>
      <w:proofErr w:type="spellStart"/>
      <w:r w:rsidRPr="00930025">
        <w:t>Hooks</w:t>
      </w:r>
      <w:proofErr w:type="spellEnd"/>
      <w:r w:rsidRPr="00930025">
        <w:t xml:space="preserve">, era necesario usar componentes de clase para tener estado y ciclo de vida. Con </w:t>
      </w:r>
      <w:proofErr w:type="spellStart"/>
      <w:r w:rsidRPr="00930025">
        <w:t>Hooks</w:t>
      </w:r>
      <w:proofErr w:type="spellEnd"/>
      <w:r w:rsidRPr="00930025">
        <w:t>:</w:t>
      </w:r>
    </w:p>
    <w:p w:rsidR="00930025" w:rsidRPr="00930025" w:rsidRDefault="00930025" w:rsidP="00930025">
      <w:pPr>
        <w:numPr>
          <w:ilvl w:val="0"/>
          <w:numId w:val="53"/>
        </w:numPr>
      </w:pPr>
      <w:r w:rsidRPr="00930025">
        <w:rPr>
          <w:b/>
          <w:bCs/>
        </w:rPr>
        <w:t>Menos código y más legibilidad</w:t>
      </w:r>
      <w:r w:rsidRPr="00930025">
        <w:t>: Reducen la complejidad que tenían los componentes de clase.</w:t>
      </w:r>
    </w:p>
    <w:p w:rsidR="00930025" w:rsidRPr="00930025" w:rsidRDefault="00930025" w:rsidP="00930025">
      <w:pPr>
        <w:numPr>
          <w:ilvl w:val="0"/>
          <w:numId w:val="53"/>
        </w:numPr>
      </w:pPr>
      <w:r w:rsidRPr="00930025">
        <w:rPr>
          <w:b/>
          <w:bCs/>
        </w:rPr>
        <w:t>Reutilización de lógica de estado</w:t>
      </w:r>
      <w:r w:rsidRPr="00930025">
        <w:t>: Puedes compartir lógica entre componentes sin cambiar su jerarquía.</w:t>
      </w:r>
    </w:p>
    <w:p w:rsidR="00930025" w:rsidRPr="00930025" w:rsidRDefault="00930025" w:rsidP="00930025">
      <w:pPr>
        <w:numPr>
          <w:ilvl w:val="0"/>
          <w:numId w:val="53"/>
        </w:numPr>
      </w:pPr>
      <w:r w:rsidRPr="00930025">
        <w:rPr>
          <w:b/>
          <w:bCs/>
        </w:rPr>
        <w:t>Transición sencilla a componentes funcionales</w:t>
      </w:r>
      <w:r w:rsidRPr="00930025">
        <w:t>: Ya no necesitas clases para manejar estado o efectos secundarios.</w:t>
      </w:r>
    </w:p>
    <w:p w:rsidR="00930025" w:rsidRPr="00930025" w:rsidRDefault="00930025" w:rsidP="00930025">
      <w:r w:rsidRPr="00930025">
        <w:t xml:space="preserve">Los </w:t>
      </w:r>
      <w:proofErr w:type="spellStart"/>
      <w:r w:rsidRPr="00930025">
        <w:t>Hooks</w:t>
      </w:r>
      <w:proofErr w:type="spellEnd"/>
      <w:r w:rsidRPr="00930025">
        <w:t xml:space="preserve"> más comunes son:</w:t>
      </w:r>
    </w:p>
    <w:p w:rsidR="00930025" w:rsidRPr="00930025" w:rsidRDefault="00930025" w:rsidP="00930025">
      <w:pPr>
        <w:numPr>
          <w:ilvl w:val="0"/>
          <w:numId w:val="54"/>
        </w:numPr>
      </w:pPr>
      <w:r w:rsidRPr="00930025">
        <w:rPr>
          <w:b/>
          <w:bCs/>
        </w:rPr>
        <w:t>useState</w:t>
      </w:r>
      <w:r w:rsidRPr="00930025">
        <w:t>: Para manejar el estado local en componentes funcionales.</w:t>
      </w:r>
    </w:p>
    <w:p w:rsidR="00930025" w:rsidRPr="00930025" w:rsidRDefault="00930025" w:rsidP="00930025">
      <w:pPr>
        <w:numPr>
          <w:ilvl w:val="0"/>
          <w:numId w:val="54"/>
        </w:numPr>
      </w:pPr>
      <w:r w:rsidRPr="00930025">
        <w:rPr>
          <w:b/>
          <w:bCs/>
        </w:rPr>
        <w:t>useEffect</w:t>
      </w:r>
      <w:r w:rsidRPr="00930025">
        <w:t>: Para manejar efectos secundarios (ciclo de vida).</w:t>
      </w:r>
    </w:p>
    <w:p w:rsidR="00930025" w:rsidRPr="00930025" w:rsidRDefault="00930025" w:rsidP="00930025">
      <w:pPr>
        <w:numPr>
          <w:ilvl w:val="0"/>
          <w:numId w:val="54"/>
        </w:numPr>
      </w:pPr>
      <w:proofErr w:type="spellStart"/>
      <w:r w:rsidRPr="00930025">
        <w:rPr>
          <w:b/>
          <w:bCs/>
        </w:rPr>
        <w:t>useContext</w:t>
      </w:r>
      <w:proofErr w:type="spellEnd"/>
      <w:r w:rsidRPr="00930025">
        <w:t xml:space="preserve">: Para consumir contextos sin necesidad de </w:t>
      </w:r>
      <w:proofErr w:type="spellStart"/>
      <w:r w:rsidRPr="00930025">
        <w:t>prop</w:t>
      </w:r>
      <w:proofErr w:type="spellEnd"/>
      <w:r w:rsidRPr="00930025">
        <w:t xml:space="preserve"> </w:t>
      </w:r>
      <w:proofErr w:type="spellStart"/>
      <w:r w:rsidRPr="00930025">
        <w:t>drilling</w:t>
      </w:r>
      <w:proofErr w:type="spellEnd"/>
      <w:r w:rsidRPr="00930025">
        <w:t>.</w:t>
      </w:r>
    </w:p>
    <w:p w:rsidR="00930025" w:rsidRPr="00930025" w:rsidRDefault="00930025" w:rsidP="00930025">
      <w:r w:rsidRPr="00930025">
        <w:lastRenderedPageBreak/>
        <w:t xml:space="preserve">Y hay otros </w:t>
      </w:r>
      <w:proofErr w:type="spellStart"/>
      <w:r w:rsidRPr="00930025">
        <w:t>Hooks</w:t>
      </w:r>
      <w:proofErr w:type="spellEnd"/>
      <w:r w:rsidRPr="00930025">
        <w:t xml:space="preserve"> nativos como </w:t>
      </w:r>
      <w:proofErr w:type="spellStart"/>
      <w:r w:rsidRPr="00930025">
        <w:t>useReducer</w:t>
      </w:r>
      <w:proofErr w:type="spellEnd"/>
      <w:r w:rsidRPr="00930025">
        <w:t xml:space="preserve">, </w:t>
      </w:r>
      <w:proofErr w:type="spellStart"/>
      <w:r w:rsidRPr="00930025">
        <w:t>useCallback</w:t>
      </w:r>
      <w:proofErr w:type="spellEnd"/>
      <w:r w:rsidRPr="00930025">
        <w:t xml:space="preserve">, </w:t>
      </w:r>
      <w:proofErr w:type="spellStart"/>
      <w:r w:rsidRPr="00930025">
        <w:t>useMemo</w:t>
      </w:r>
      <w:proofErr w:type="spellEnd"/>
      <w:r w:rsidRPr="00930025">
        <w:t xml:space="preserve">, así como la posibilidad de crear tus propios </w:t>
      </w:r>
      <w:proofErr w:type="spellStart"/>
      <w:r w:rsidRPr="00930025">
        <w:t>Hooks</w:t>
      </w:r>
      <w:proofErr w:type="spellEnd"/>
      <w:r w:rsidRPr="00930025">
        <w:t xml:space="preserve"> personalizados.</w:t>
      </w:r>
    </w:p>
    <w:p w:rsidR="00930025" w:rsidRPr="00930025" w:rsidRDefault="00000000" w:rsidP="00930025">
      <w:r>
        <w:pict>
          <v:rect id="_x0000_i1067" style="width:0;height:1.5pt" o:hralign="center" o:hrstd="t" o:hr="t" fillcolor="#a0a0a0" stroked="f"/>
        </w:pict>
      </w:r>
    </w:p>
    <w:p w:rsidR="00930025" w:rsidRPr="00930025" w:rsidRDefault="00930025" w:rsidP="00930025">
      <w:pPr>
        <w:rPr>
          <w:b/>
          <w:bCs/>
        </w:rPr>
      </w:pPr>
      <w:r w:rsidRPr="00930025">
        <w:rPr>
          <w:b/>
          <w:bCs/>
        </w:rPr>
        <w:t xml:space="preserve">Reglas de los </w:t>
      </w:r>
      <w:proofErr w:type="spellStart"/>
      <w:r w:rsidRPr="00930025">
        <w:rPr>
          <w:b/>
          <w:bCs/>
        </w:rPr>
        <w:t>Hooks</w:t>
      </w:r>
      <w:proofErr w:type="spellEnd"/>
    </w:p>
    <w:p w:rsidR="00930025" w:rsidRPr="00930025" w:rsidRDefault="00930025" w:rsidP="00930025">
      <w:pPr>
        <w:numPr>
          <w:ilvl w:val="0"/>
          <w:numId w:val="55"/>
        </w:numPr>
      </w:pPr>
      <w:r w:rsidRPr="00930025">
        <w:rPr>
          <w:b/>
          <w:bCs/>
        </w:rPr>
        <w:t xml:space="preserve">Usar </w:t>
      </w:r>
      <w:proofErr w:type="spellStart"/>
      <w:r w:rsidRPr="00930025">
        <w:rPr>
          <w:b/>
          <w:bCs/>
        </w:rPr>
        <w:t>Hooks</w:t>
      </w:r>
      <w:proofErr w:type="spellEnd"/>
      <w:r w:rsidRPr="00930025">
        <w:rPr>
          <w:b/>
          <w:bCs/>
        </w:rPr>
        <w:t xml:space="preserve"> solo en el nivel superior del componente</w:t>
      </w:r>
      <w:r w:rsidRPr="00930025">
        <w:t>: No los llames dentro de bucles, condicionales o funciones anidadas. Deben estar siempre en la raíz de la función del componente.</w:t>
      </w:r>
    </w:p>
    <w:p w:rsidR="00930025" w:rsidRPr="00930025" w:rsidRDefault="00930025" w:rsidP="00930025">
      <w:pPr>
        <w:numPr>
          <w:ilvl w:val="0"/>
          <w:numId w:val="55"/>
        </w:numPr>
      </w:pPr>
      <w:r w:rsidRPr="00930025">
        <w:rPr>
          <w:b/>
          <w:bCs/>
        </w:rPr>
        <w:t xml:space="preserve">Usar </w:t>
      </w:r>
      <w:proofErr w:type="spellStart"/>
      <w:r w:rsidRPr="00930025">
        <w:rPr>
          <w:b/>
          <w:bCs/>
        </w:rPr>
        <w:t>Hooks</w:t>
      </w:r>
      <w:proofErr w:type="spellEnd"/>
      <w:r w:rsidRPr="00930025">
        <w:rPr>
          <w:b/>
          <w:bCs/>
        </w:rPr>
        <w:t xml:space="preserve"> solo en componentes funcionales</w:t>
      </w:r>
      <w:r w:rsidRPr="00930025">
        <w:t xml:space="preserve">: No los llames en clases o fuera de componentes de </w:t>
      </w:r>
      <w:proofErr w:type="spellStart"/>
      <w:r w:rsidRPr="00930025">
        <w:t>React</w:t>
      </w:r>
      <w:proofErr w:type="spellEnd"/>
      <w:r w:rsidRPr="00930025">
        <w:t xml:space="preserve">. Puedes llamarlos en tus propios </w:t>
      </w:r>
      <w:proofErr w:type="spellStart"/>
      <w:r w:rsidRPr="00930025">
        <w:t>Hooks</w:t>
      </w:r>
      <w:proofErr w:type="spellEnd"/>
      <w:r w:rsidRPr="00930025">
        <w:t xml:space="preserve"> personalizados, que también son funciones.</w:t>
      </w:r>
    </w:p>
    <w:p w:rsidR="00930025" w:rsidRPr="00930025" w:rsidRDefault="00930025" w:rsidP="00930025">
      <w:pPr>
        <w:numPr>
          <w:ilvl w:val="0"/>
          <w:numId w:val="55"/>
        </w:numPr>
      </w:pPr>
      <w:r w:rsidRPr="00930025">
        <w:rPr>
          <w:b/>
          <w:bCs/>
        </w:rPr>
        <w:t xml:space="preserve">Respetar el orden de llamadas a </w:t>
      </w:r>
      <w:proofErr w:type="spellStart"/>
      <w:r w:rsidRPr="00930025">
        <w:rPr>
          <w:b/>
          <w:bCs/>
        </w:rPr>
        <w:t>Hooks</w:t>
      </w:r>
      <w:proofErr w:type="spellEnd"/>
      <w:r w:rsidRPr="00930025">
        <w:t xml:space="preserve">: Cada render del componente debe llamar a los </w:t>
      </w:r>
      <w:proofErr w:type="spellStart"/>
      <w:r w:rsidRPr="00930025">
        <w:t>Hooks</w:t>
      </w:r>
      <w:proofErr w:type="spellEnd"/>
      <w:r w:rsidRPr="00930025">
        <w:t xml:space="preserve"> en el mismo orden para que </w:t>
      </w:r>
      <w:proofErr w:type="spellStart"/>
      <w:r w:rsidRPr="00930025">
        <w:t>React</w:t>
      </w:r>
      <w:proofErr w:type="spellEnd"/>
      <w:r w:rsidRPr="00930025">
        <w:t xml:space="preserve"> pueda preservar el estado adecuadamente.</w:t>
      </w:r>
    </w:p>
    <w:p w:rsidR="00930025" w:rsidRPr="00930025" w:rsidRDefault="00930025" w:rsidP="00930025">
      <w:r w:rsidRPr="00930025">
        <w:t xml:space="preserve">Estas reglas aseguran que </w:t>
      </w:r>
      <w:proofErr w:type="spellStart"/>
      <w:r w:rsidRPr="00930025">
        <w:t>React</w:t>
      </w:r>
      <w:proofErr w:type="spellEnd"/>
      <w:r w:rsidRPr="00930025">
        <w:t xml:space="preserve"> pueda seguir el estado de manera confiable entre renderizados.</w:t>
      </w:r>
    </w:p>
    <w:p w:rsidR="00930025" w:rsidRPr="00930025" w:rsidRDefault="00000000" w:rsidP="00930025">
      <w:r>
        <w:pict>
          <v:rect id="_x0000_i1068" style="width:0;height:1.5pt" o:hralign="center" o:hrstd="t" o:hr="t" fillcolor="#a0a0a0" stroked="f"/>
        </w:pict>
      </w:r>
    </w:p>
    <w:p w:rsidR="00930025" w:rsidRPr="00930025" w:rsidRDefault="00930025" w:rsidP="00930025">
      <w:pPr>
        <w:rPr>
          <w:b/>
          <w:bCs/>
        </w:rPr>
      </w:pPr>
      <w:r w:rsidRPr="00930025">
        <w:rPr>
          <w:b/>
          <w:bCs/>
        </w:rPr>
        <w:t>useEffect: El Hook para efectos secundarios</w:t>
      </w:r>
    </w:p>
    <w:p w:rsidR="00930025" w:rsidRPr="00930025" w:rsidRDefault="00930025" w:rsidP="00930025">
      <w:r w:rsidRPr="00930025">
        <w:t>useEffect nos permite ejecutar efectos secundarios en componentes funcionales. Los efectos secundarios son cualquier operación que no se limite al cálculo o renderizado puro, por ejemplo:</w:t>
      </w:r>
    </w:p>
    <w:p w:rsidR="00930025" w:rsidRPr="00930025" w:rsidRDefault="00930025" w:rsidP="00930025">
      <w:pPr>
        <w:numPr>
          <w:ilvl w:val="0"/>
          <w:numId w:val="56"/>
        </w:numPr>
      </w:pPr>
      <w:r w:rsidRPr="00930025">
        <w:t xml:space="preserve">Llamadas a </w:t>
      </w:r>
      <w:proofErr w:type="spellStart"/>
      <w:r w:rsidRPr="00930025">
        <w:t>APIs</w:t>
      </w:r>
      <w:proofErr w:type="spellEnd"/>
      <w:r w:rsidRPr="00930025">
        <w:t xml:space="preserve"> (</w:t>
      </w:r>
      <w:proofErr w:type="spellStart"/>
      <w:r w:rsidRPr="00930025">
        <w:t>fetching</w:t>
      </w:r>
      <w:proofErr w:type="spellEnd"/>
      <w:r w:rsidRPr="00930025">
        <w:t xml:space="preserve"> de datos)</w:t>
      </w:r>
    </w:p>
    <w:p w:rsidR="00930025" w:rsidRPr="00930025" w:rsidRDefault="00930025" w:rsidP="00930025">
      <w:pPr>
        <w:numPr>
          <w:ilvl w:val="0"/>
          <w:numId w:val="56"/>
        </w:numPr>
      </w:pPr>
      <w:r w:rsidRPr="00930025">
        <w:t xml:space="preserve">Suscripciones a eventos del navegador o </w:t>
      </w:r>
      <w:proofErr w:type="spellStart"/>
      <w:r w:rsidRPr="00930025">
        <w:t>WebSockets</w:t>
      </w:r>
      <w:proofErr w:type="spellEnd"/>
    </w:p>
    <w:p w:rsidR="00930025" w:rsidRPr="00930025" w:rsidRDefault="00930025" w:rsidP="00930025">
      <w:pPr>
        <w:numPr>
          <w:ilvl w:val="0"/>
          <w:numId w:val="56"/>
        </w:numPr>
      </w:pPr>
      <w:r w:rsidRPr="00930025">
        <w:t>Manipulaciones directas del DOM</w:t>
      </w:r>
    </w:p>
    <w:p w:rsidR="00930025" w:rsidRPr="00930025" w:rsidRDefault="00930025" w:rsidP="00930025">
      <w:pPr>
        <w:numPr>
          <w:ilvl w:val="0"/>
          <w:numId w:val="56"/>
        </w:numPr>
      </w:pPr>
      <w:r w:rsidRPr="00930025">
        <w:t>Temporizadores o intervalos</w:t>
      </w:r>
    </w:p>
    <w:p w:rsidR="00930025" w:rsidRPr="00930025" w:rsidRDefault="00930025" w:rsidP="00930025">
      <w:r w:rsidRPr="00930025">
        <w:rPr>
          <w:b/>
          <w:bCs/>
        </w:rPr>
        <w:t>Sintaxis básica:</w:t>
      </w:r>
    </w:p>
    <w:p w:rsidR="00930025" w:rsidRPr="00491452" w:rsidRDefault="00930025" w:rsidP="00930025">
      <w:pPr>
        <w:rPr>
          <w:lang w:val="en-US"/>
        </w:rPr>
      </w:pPr>
      <w:r w:rsidRPr="00491452">
        <w:rPr>
          <w:lang w:val="en-US"/>
        </w:rPr>
        <w:t xml:space="preserve">import { </w:t>
      </w:r>
      <w:proofErr w:type="spellStart"/>
      <w:r w:rsidRPr="00491452">
        <w:rPr>
          <w:lang w:val="en-US"/>
        </w:rPr>
        <w:t>useEffect</w:t>
      </w:r>
      <w:proofErr w:type="spellEnd"/>
      <w:r w:rsidRPr="00491452">
        <w:rPr>
          <w:lang w:val="en-US"/>
        </w:rPr>
        <w:t xml:space="preserve"> } from 'react';</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function </w:t>
      </w:r>
      <w:proofErr w:type="spellStart"/>
      <w:r w:rsidRPr="00491452">
        <w:rPr>
          <w:lang w:val="en-US"/>
        </w:rPr>
        <w:t>MiComponente</w:t>
      </w:r>
      <w:proofErr w:type="spellEnd"/>
      <w:r w:rsidRPr="00491452">
        <w:rPr>
          <w:lang w:val="en-US"/>
        </w:rPr>
        <w:t>() {</w:t>
      </w:r>
    </w:p>
    <w:p w:rsidR="00930025" w:rsidRPr="00930025" w:rsidRDefault="00930025" w:rsidP="00930025">
      <w:r w:rsidRPr="00491452">
        <w:rPr>
          <w:lang w:val="en-US"/>
        </w:rPr>
        <w:t xml:space="preserve">  </w:t>
      </w:r>
      <w:r w:rsidRPr="00930025">
        <w:t>useEffect(() =&gt; {</w:t>
      </w:r>
    </w:p>
    <w:p w:rsidR="00930025" w:rsidRPr="00930025" w:rsidRDefault="00930025" w:rsidP="00930025">
      <w:r w:rsidRPr="00930025">
        <w:t xml:space="preserve">    // Código del efecto</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&lt;</w:t>
      </w:r>
      <w:proofErr w:type="spellStart"/>
      <w:r w:rsidRPr="00930025">
        <w:t>div</w:t>
      </w:r>
      <w:proofErr w:type="spellEnd"/>
      <w:r w:rsidRPr="00930025">
        <w:t>&gt;Hola&lt;/</w:t>
      </w:r>
      <w:proofErr w:type="spellStart"/>
      <w:r w:rsidRPr="00930025">
        <w:t>div</w:t>
      </w:r>
      <w:proofErr w:type="spellEnd"/>
      <w:r w:rsidRPr="00930025">
        <w:t>&gt;;</w:t>
      </w:r>
    </w:p>
    <w:p w:rsidR="00930025" w:rsidRPr="00930025" w:rsidRDefault="00930025" w:rsidP="00930025">
      <w:r w:rsidRPr="00930025">
        <w:t>}</w:t>
      </w:r>
    </w:p>
    <w:p w:rsidR="00930025" w:rsidRPr="00930025" w:rsidRDefault="00930025" w:rsidP="00930025">
      <w:r w:rsidRPr="00930025">
        <w:rPr>
          <w:b/>
          <w:bCs/>
        </w:rPr>
        <w:lastRenderedPageBreak/>
        <w:t>¿Cuándo se ejecuta el efecto?</w:t>
      </w:r>
      <w:r w:rsidRPr="00930025">
        <w:br/>
        <w:t>Por defecto, el efecto se ejecuta después de cada renderizado del componente (incluyendo el montaje y cada actualización).</w:t>
      </w:r>
    </w:p>
    <w:p w:rsidR="00930025" w:rsidRPr="00930025" w:rsidRDefault="00000000" w:rsidP="00930025">
      <w:r>
        <w:pict>
          <v:rect id="_x0000_i1069" style="width:0;height:1.5pt" o:hralign="center" o:hrstd="t" o:hr="t" fillcolor="#a0a0a0" stroked="f"/>
        </w:pict>
      </w:r>
    </w:p>
    <w:p w:rsidR="00930025" w:rsidRPr="00930025" w:rsidRDefault="00930025" w:rsidP="00930025">
      <w:pPr>
        <w:rPr>
          <w:b/>
          <w:bCs/>
        </w:rPr>
      </w:pPr>
      <w:r w:rsidRPr="00930025">
        <w:rPr>
          <w:b/>
          <w:bCs/>
        </w:rPr>
        <w:t>Controlando Cuándo se Ejecuta el Efecto</w:t>
      </w:r>
    </w:p>
    <w:p w:rsidR="00930025" w:rsidRPr="00930025" w:rsidRDefault="00930025" w:rsidP="00930025">
      <w:r w:rsidRPr="00930025">
        <w:t>Podemos controlar cuándo se ejecuta el efecto pasando un segundo parámetro a useEffect: un array de dependencias.</w:t>
      </w:r>
    </w:p>
    <w:p w:rsidR="00930025" w:rsidRPr="00930025" w:rsidRDefault="00930025" w:rsidP="00930025">
      <w:r w:rsidRPr="00930025">
        <w:rPr>
          <w:b/>
          <w:bCs/>
        </w:rPr>
        <w:t>Array de dependencias vacío ([]):</w:t>
      </w:r>
      <w:r w:rsidRPr="00930025">
        <w:br/>
        <w:t xml:space="preserve">Si pasas un array vacío, el efecto se ejecutará </w:t>
      </w:r>
      <w:r w:rsidRPr="00930025">
        <w:rPr>
          <w:b/>
          <w:bCs/>
        </w:rPr>
        <w:t>solo una vez</w:t>
      </w:r>
      <w:r w:rsidRPr="00930025">
        <w:t xml:space="preserve"> cuando el componente se monte.</w:t>
      </w:r>
    </w:p>
    <w:p w:rsidR="00930025" w:rsidRPr="00930025" w:rsidRDefault="00930025" w:rsidP="00930025">
      <w:r w:rsidRPr="00930025">
        <w:t>useEffect(() =&gt; {</w:t>
      </w:r>
    </w:p>
    <w:p w:rsidR="00930025" w:rsidRPr="00930025" w:rsidRDefault="00930025" w:rsidP="00930025">
      <w:r w:rsidRPr="00930025">
        <w:t xml:space="preserve">  console.log('Componente montado');</w:t>
      </w:r>
    </w:p>
    <w:p w:rsidR="00930025" w:rsidRPr="00930025" w:rsidRDefault="00930025" w:rsidP="00930025">
      <w:r w:rsidRPr="00930025">
        <w:t>}, []);</w:t>
      </w:r>
    </w:p>
    <w:p w:rsidR="00930025" w:rsidRPr="00930025" w:rsidRDefault="00930025" w:rsidP="00930025">
      <w:r w:rsidRPr="00930025">
        <w:rPr>
          <w:b/>
          <w:bCs/>
        </w:rPr>
        <w:t>Dependencias específicas:</w:t>
      </w:r>
      <w:r w:rsidRPr="00930025">
        <w:br/>
        <w:t>Si pasas variables en el array, el efecto se ejecutará cada vez que alguna de esas variables cambie.</w:t>
      </w:r>
    </w:p>
    <w:p w:rsidR="00930025" w:rsidRPr="00930025" w:rsidRDefault="00930025" w:rsidP="00930025">
      <w:proofErr w:type="spellStart"/>
      <w:r w:rsidRPr="00930025">
        <w:t>const</w:t>
      </w:r>
      <w:proofErr w:type="spellEnd"/>
      <w:r w:rsidRPr="00930025">
        <w:t xml:space="preserve"> [contador, </w:t>
      </w:r>
      <w:proofErr w:type="spellStart"/>
      <w:r w:rsidRPr="00930025">
        <w:t>setContador</w:t>
      </w:r>
      <w:proofErr w:type="spellEnd"/>
      <w:r w:rsidRPr="00930025">
        <w:t>] = useState(0);</w:t>
      </w:r>
    </w:p>
    <w:p w:rsidR="00930025" w:rsidRPr="00930025" w:rsidRDefault="00930025" w:rsidP="00930025"/>
    <w:p w:rsidR="00930025" w:rsidRPr="00930025" w:rsidRDefault="00930025" w:rsidP="00930025">
      <w:r w:rsidRPr="00930025">
        <w:t>useEffect(() =&gt; {</w:t>
      </w:r>
    </w:p>
    <w:p w:rsidR="00930025" w:rsidRPr="00930025" w:rsidRDefault="00930025" w:rsidP="00930025">
      <w:r w:rsidRPr="00930025">
        <w:t xml:space="preserve">  console.log('El contador cambió:', contador);</w:t>
      </w:r>
    </w:p>
    <w:p w:rsidR="00930025" w:rsidRPr="00930025" w:rsidRDefault="00930025" w:rsidP="00930025">
      <w:r w:rsidRPr="00930025">
        <w:t>}, [contador]);</w:t>
      </w:r>
    </w:p>
    <w:p w:rsidR="00930025" w:rsidRPr="00930025" w:rsidRDefault="00930025" w:rsidP="00930025">
      <w:pPr>
        <w:numPr>
          <w:ilvl w:val="0"/>
          <w:numId w:val="57"/>
        </w:numPr>
      </w:pPr>
      <w:r w:rsidRPr="00930025">
        <w:t>Este efecto se ejecuta al montar el componente y cada vez que contador cambie.</w:t>
      </w:r>
    </w:p>
    <w:p w:rsidR="00930025" w:rsidRPr="00930025" w:rsidRDefault="00000000" w:rsidP="00930025">
      <w:r>
        <w:pict>
          <v:rect id="_x0000_i1070" style="width:0;height:1.5pt" o:hralign="center" o:hrstd="t" o:hr="t" fillcolor="#a0a0a0" stroked="f"/>
        </w:pict>
      </w:r>
    </w:p>
    <w:p w:rsidR="00930025" w:rsidRPr="00930025" w:rsidRDefault="00930025" w:rsidP="00930025">
      <w:pPr>
        <w:rPr>
          <w:b/>
          <w:bCs/>
        </w:rPr>
      </w:pPr>
      <w:r w:rsidRPr="00930025">
        <w:rPr>
          <w:b/>
          <w:bCs/>
        </w:rPr>
        <w:t>Limpiar los Efectos</w:t>
      </w:r>
    </w:p>
    <w:p w:rsidR="00930025" w:rsidRPr="00930025" w:rsidRDefault="00930025" w:rsidP="00930025">
      <w:r w:rsidRPr="00930025">
        <w:t>Algunos efectos, como suscripciones o intervalos, deben limpiarse (cancelarse) cuando el componente se desmonte o antes de ejecutar el efecto siguiente. Para ello, useEffect puede retornar una función de limpieza.</w:t>
      </w:r>
    </w:p>
    <w:p w:rsidR="00930025" w:rsidRPr="00930025" w:rsidRDefault="00930025" w:rsidP="00930025">
      <w:r w:rsidRPr="00930025">
        <w:rPr>
          <w:b/>
          <w:bCs/>
        </w:rPr>
        <w:t>Ejemplo: Temporizador con limpieza</w:t>
      </w:r>
    </w:p>
    <w:p w:rsidR="00930025" w:rsidRPr="00930025" w:rsidRDefault="00930025" w:rsidP="00930025">
      <w:pPr>
        <w:rPr>
          <w:lang w:val="en-US"/>
        </w:rPr>
      </w:pPr>
      <w:r w:rsidRPr="00930025">
        <w:rPr>
          <w:lang w:val="en-US"/>
        </w:rPr>
        <w:t xml:space="preserve">function </w:t>
      </w:r>
      <w:proofErr w:type="spellStart"/>
      <w:r w:rsidRPr="00930025">
        <w:rPr>
          <w:lang w:val="en-US"/>
        </w:rPr>
        <w:t>Reloj</w:t>
      </w:r>
      <w:proofErr w:type="spellEnd"/>
      <w:r w:rsidRPr="00930025">
        <w:rPr>
          <w:lang w:val="en-US"/>
        </w:rPr>
        <w:t>() {</w:t>
      </w:r>
    </w:p>
    <w:p w:rsidR="00930025" w:rsidRPr="00930025" w:rsidRDefault="00930025" w:rsidP="00930025">
      <w:pPr>
        <w:rPr>
          <w:lang w:val="en-US"/>
        </w:rPr>
      </w:pPr>
      <w:r w:rsidRPr="00930025">
        <w:rPr>
          <w:lang w:val="en-US"/>
        </w:rPr>
        <w:t xml:space="preserve">  const [hora, </w:t>
      </w:r>
      <w:proofErr w:type="spellStart"/>
      <w:r w:rsidRPr="00930025">
        <w:rPr>
          <w:lang w:val="en-US"/>
        </w:rPr>
        <w:t>setHora</w:t>
      </w:r>
      <w:proofErr w:type="spellEnd"/>
      <w:r w:rsidRPr="00930025">
        <w:rPr>
          <w:lang w:val="en-US"/>
        </w:rPr>
        <w:t xml:space="preserve">] = </w:t>
      </w:r>
      <w:proofErr w:type="spellStart"/>
      <w:r w:rsidRPr="00930025">
        <w:rPr>
          <w:lang w:val="en-US"/>
        </w:rPr>
        <w:t>useState</w:t>
      </w:r>
      <w:proofErr w:type="spellEnd"/>
      <w:r w:rsidRPr="00930025">
        <w:rPr>
          <w:lang w:val="en-US"/>
        </w:rPr>
        <w:t>(new Date());</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w:t>
      </w:r>
      <w:proofErr w:type="spellStart"/>
      <w:r w:rsidRPr="00930025">
        <w:rPr>
          <w:lang w:val="en-US"/>
        </w:rPr>
        <w:t>useEffect</w:t>
      </w:r>
      <w:proofErr w:type="spellEnd"/>
      <w:r w:rsidRPr="00930025">
        <w:rPr>
          <w:lang w:val="en-US"/>
        </w:rPr>
        <w:t>(() =&gt; {</w:t>
      </w:r>
    </w:p>
    <w:p w:rsidR="00930025" w:rsidRPr="00930025" w:rsidRDefault="00930025" w:rsidP="00930025">
      <w:pPr>
        <w:rPr>
          <w:lang w:val="en-US"/>
        </w:rPr>
      </w:pPr>
      <w:r w:rsidRPr="00930025">
        <w:rPr>
          <w:lang w:val="en-US"/>
        </w:rPr>
        <w:t xml:space="preserve">    const </w:t>
      </w:r>
      <w:proofErr w:type="spellStart"/>
      <w:r w:rsidRPr="00930025">
        <w:rPr>
          <w:lang w:val="en-US"/>
        </w:rPr>
        <w:t>intervalId</w:t>
      </w:r>
      <w:proofErr w:type="spellEnd"/>
      <w:r w:rsidRPr="00930025">
        <w:rPr>
          <w:lang w:val="en-US"/>
        </w:rPr>
        <w:t xml:space="preserve"> = </w:t>
      </w:r>
      <w:proofErr w:type="spellStart"/>
      <w:r w:rsidRPr="00930025">
        <w:rPr>
          <w:lang w:val="en-US"/>
        </w:rPr>
        <w:t>setInterval</w:t>
      </w:r>
      <w:proofErr w:type="spellEnd"/>
      <w:r w:rsidRPr="00930025">
        <w:rPr>
          <w:lang w:val="en-US"/>
        </w:rPr>
        <w:t>(() =&gt; {</w:t>
      </w:r>
    </w:p>
    <w:p w:rsidR="00930025" w:rsidRPr="00930025" w:rsidRDefault="00930025" w:rsidP="00930025">
      <w:pPr>
        <w:rPr>
          <w:lang w:val="en-US"/>
        </w:rPr>
      </w:pPr>
      <w:r w:rsidRPr="00930025">
        <w:rPr>
          <w:lang w:val="en-US"/>
        </w:rPr>
        <w:t xml:space="preserve">      </w:t>
      </w:r>
      <w:proofErr w:type="spellStart"/>
      <w:r w:rsidRPr="00930025">
        <w:rPr>
          <w:lang w:val="en-US"/>
        </w:rPr>
        <w:t>setHora</w:t>
      </w:r>
      <w:proofErr w:type="spellEnd"/>
      <w:r w:rsidRPr="00930025">
        <w:rPr>
          <w:lang w:val="en-US"/>
        </w:rPr>
        <w:t>(new Date());</w:t>
      </w:r>
    </w:p>
    <w:p w:rsidR="00930025" w:rsidRPr="00930025" w:rsidRDefault="00930025" w:rsidP="00930025">
      <w:r w:rsidRPr="00930025">
        <w:rPr>
          <w:lang w:val="en-US"/>
        </w:rPr>
        <w:t xml:space="preserve">    </w:t>
      </w:r>
      <w:r w:rsidRPr="00930025">
        <w:t>}, 1000);</w:t>
      </w:r>
    </w:p>
    <w:p w:rsidR="00930025" w:rsidRPr="00930025" w:rsidRDefault="00930025" w:rsidP="00930025"/>
    <w:p w:rsidR="00930025" w:rsidRPr="00930025" w:rsidRDefault="00930025" w:rsidP="00930025">
      <w:r w:rsidRPr="00930025">
        <w:t xml:space="preserve">    // Retorna una función de limpieza que se ejecuta al desmontar o antes de </w:t>
      </w:r>
      <w:proofErr w:type="spellStart"/>
      <w:r w:rsidRPr="00930025">
        <w:t>re-renderizar</w:t>
      </w:r>
      <w:proofErr w:type="spellEnd"/>
    </w:p>
    <w:p w:rsidR="00930025" w:rsidRPr="00930025" w:rsidRDefault="00930025" w:rsidP="00930025">
      <w:pPr>
        <w:rPr>
          <w:lang w:val="en-US"/>
        </w:rPr>
      </w:pPr>
      <w:r w:rsidRPr="00930025">
        <w:t xml:space="preserve">    </w:t>
      </w:r>
      <w:r w:rsidRPr="00930025">
        <w:rPr>
          <w:lang w:val="en-US"/>
        </w:rPr>
        <w:t xml:space="preserve">return () =&gt; </w:t>
      </w:r>
      <w:proofErr w:type="spellStart"/>
      <w:r w:rsidRPr="00930025">
        <w:rPr>
          <w:lang w:val="en-US"/>
        </w:rPr>
        <w:t>clearInterval</w:t>
      </w:r>
      <w:proofErr w:type="spellEnd"/>
      <w:r w:rsidRPr="00930025">
        <w:rPr>
          <w:lang w:val="en-US"/>
        </w:rPr>
        <w:t>(</w:t>
      </w:r>
      <w:proofErr w:type="spellStart"/>
      <w:r w:rsidRPr="00930025">
        <w:rPr>
          <w:lang w:val="en-US"/>
        </w:rPr>
        <w:t>intervalId</w:t>
      </w:r>
      <w:proofErr w:type="spellEnd"/>
      <w:r w:rsidRPr="00930025">
        <w:rPr>
          <w:lang w:val="en-US"/>
        </w:rPr>
        <w:t>);</w:t>
      </w:r>
    </w:p>
    <w:p w:rsidR="00930025" w:rsidRPr="00930025" w:rsidRDefault="00930025" w:rsidP="00930025">
      <w:pPr>
        <w:rPr>
          <w:lang w:val="en-US"/>
        </w:rPr>
      </w:pPr>
      <w:r w:rsidRPr="00930025">
        <w:rPr>
          <w:lang w:val="en-US"/>
        </w:rPr>
        <w:t xml:space="preserve">  },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&lt;div&gt;Hora actual: {</w:t>
      </w:r>
      <w:proofErr w:type="spellStart"/>
      <w:r w:rsidRPr="00930025">
        <w:rPr>
          <w:lang w:val="en-US"/>
        </w:rPr>
        <w:t>hora.toLocaleTimeString</w:t>
      </w:r>
      <w:proofErr w:type="spellEnd"/>
      <w:r w:rsidRPr="00930025">
        <w:rPr>
          <w:lang w:val="en-US"/>
        </w:rPr>
        <w:t>()}&lt;/div&gt;;</w:t>
      </w:r>
    </w:p>
    <w:p w:rsidR="00930025" w:rsidRPr="00491452" w:rsidRDefault="00930025" w:rsidP="00930025">
      <w:pPr>
        <w:rPr>
          <w:lang w:val="en-US"/>
        </w:rPr>
      </w:pPr>
      <w:r w:rsidRPr="00491452">
        <w:rPr>
          <w:lang w:val="en-US"/>
        </w:rPr>
        <w:t>}</w:t>
      </w:r>
    </w:p>
    <w:p w:rsidR="00930025" w:rsidRPr="00930025" w:rsidRDefault="00930025" w:rsidP="00930025">
      <w:pPr>
        <w:numPr>
          <w:ilvl w:val="0"/>
          <w:numId w:val="58"/>
        </w:numPr>
      </w:pPr>
      <w:r w:rsidRPr="00930025">
        <w:t>El efecto crea un intervalo que actualiza la hora cada segundo.</w:t>
      </w:r>
    </w:p>
    <w:p w:rsidR="00930025" w:rsidRPr="00930025" w:rsidRDefault="00930025" w:rsidP="00930025">
      <w:pPr>
        <w:numPr>
          <w:ilvl w:val="0"/>
          <w:numId w:val="58"/>
        </w:numPr>
      </w:pPr>
      <w:r w:rsidRPr="00930025">
        <w:t>La función retornada por useEffect se encarga de limpiar el intervalo cuando el componente se desmonte, evitando fugas de memoria.</w:t>
      </w:r>
    </w:p>
    <w:p w:rsidR="00930025" w:rsidRPr="00930025" w:rsidRDefault="00000000" w:rsidP="00930025">
      <w:r>
        <w:pict>
          <v:rect id="_x0000_i1071" style="width:0;height:1.5pt" o:hralign="center" o:hrstd="t" o:hr="t" fillcolor="#a0a0a0" stroked="f"/>
        </w:pict>
      </w:r>
    </w:p>
    <w:p w:rsidR="00930025" w:rsidRPr="00930025" w:rsidRDefault="00930025" w:rsidP="00930025">
      <w:pPr>
        <w:rPr>
          <w:b/>
          <w:bCs/>
        </w:rPr>
      </w:pPr>
      <w:r w:rsidRPr="00930025">
        <w:rPr>
          <w:b/>
          <w:bCs/>
        </w:rPr>
        <w:t xml:space="preserve">Simulando Métodos del Ciclo de Vida de Clases con </w:t>
      </w:r>
      <w:proofErr w:type="spellStart"/>
      <w:r w:rsidRPr="00930025">
        <w:rPr>
          <w:b/>
          <w:bCs/>
        </w:rPr>
        <w:t>Hooks</w:t>
      </w:r>
      <w:proofErr w:type="spellEnd"/>
    </w:p>
    <w:p w:rsidR="00930025" w:rsidRPr="00930025" w:rsidRDefault="00930025" w:rsidP="00930025">
      <w:pPr>
        <w:numPr>
          <w:ilvl w:val="0"/>
          <w:numId w:val="59"/>
        </w:numPr>
      </w:pPr>
      <w:proofErr w:type="spellStart"/>
      <w:r w:rsidRPr="00930025">
        <w:rPr>
          <w:b/>
          <w:bCs/>
        </w:rPr>
        <w:t>componentDidMount</w:t>
      </w:r>
      <w:proofErr w:type="spellEnd"/>
      <w:r w:rsidRPr="00930025">
        <w:t>: Se simula utilizando useEffect con un array de dependencias vacío ([]). El código dentro del efecto se ejecuta una vez que el componente se monta.</w:t>
      </w:r>
    </w:p>
    <w:p w:rsidR="00930025" w:rsidRPr="00930025" w:rsidRDefault="00930025" w:rsidP="00930025">
      <w:pPr>
        <w:numPr>
          <w:ilvl w:val="0"/>
          <w:numId w:val="59"/>
        </w:numPr>
        <w:tabs>
          <w:tab w:val="clear" w:pos="720"/>
        </w:tabs>
      </w:pPr>
      <w:r w:rsidRPr="00930025">
        <w:t>useEffect(() =&gt; {</w:t>
      </w:r>
    </w:p>
    <w:p w:rsidR="00930025" w:rsidRPr="00930025" w:rsidRDefault="00930025" w:rsidP="00930025">
      <w:pPr>
        <w:numPr>
          <w:ilvl w:val="0"/>
          <w:numId w:val="59"/>
        </w:numPr>
        <w:tabs>
          <w:tab w:val="clear" w:pos="720"/>
        </w:tabs>
      </w:pPr>
      <w:r w:rsidRPr="00930025">
        <w:t xml:space="preserve">  console.log('Componente montado');</w:t>
      </w:r>
    </w:p>
    <w:p w:rsidR="00930025" w:rsidRPr="00930025" w:rsidRDefault="00930025" w:rsidP="00930025">
      <w:r w:rsidRPr="00930025">
        <w:t>}, []);</w:t>
      </w:r>
    </w:p>
    <w:p w:rsidR="00930025" w:rsidRPr="00930025" w:rsidRDefault="00930025" w:rsidP="00930025">
      <w:pPr>
        <w:numPr>
          <w:ilvl w:val="0"/>
          <w:numId w:val="59"/>
        </w:numPr>
      </w:pPr>
      <w:proofErr w:type="spellStart"/>
      <w:r w:rsidRPr="00930025">
        <w:rPr>
          <w:b/>
          <w:bCs/>
        </w:rPr>
        <w:t>componentDidUpdate</w:t>
      </w:r>
      <w:proofErr w:type="spellEnd"/>
      <w:r w:rsidRPr="00930025">
        <w:t>: Se simula usando useEffect especificando las dependencias. Cada vez que alguna dependencia cambie, se ejecuta el efecto.</w:t>
      </w:r>
    </w:p>
    <w:p w:rsidR="00930025" w:rsidRPr="00930025" w:rsidRDefault="00930025" w:rsidP="00930025">
      <w:pPr>
        <w:numPr>
          <w:ilvl w:val="0"/>
          <w:numId w:val="59"/>
        </w:numPr>
        <w:tabs>
          <w:tab w:val="clear" w:pos="720"/>
        </w:tabs>
      </w:pPr>
      <w:proofErr w:type="spellStart"/>
      <w:r w:rsidRPr="00930025">
        <w:t>const</w:t>
      </w:r>
      <w:proofErr w:type="spellEnd"/>
      <w:r w:rsidRPr="00930025">
        <w:t xml:space="preserve"> [contador, </w:t>
      </w:r>
      <w:proofErr w:type="spellStart"/>
      <w:r w:rsidRPr="00930025">
        <w:t>setContador</w:t>
      </w:r>
      <w:proofErr w:type="spellEnd"/>
      <w:r w:rsidRPr="00930025">
        <w:t>] = useState(0);</w:t>
      </w:r>
    </w:p>
    <w:p w:rsidR="00930025" w:rsidRPr="00930025" w:rsidRDefault="00930025" w:rsidP="00930025">
      <w:pPr>
        <w:numPr>
          <w:ilvl w:val="0"/>
          <w:numId w:val="59"/>
        </w:numPr>
        <w:tabs>
          <w:tab w:val="clear" w:pos="720"/>
        </w:tabs>
      </w:pPr>
    </w:p>
    <w:p w:rsidR="00930025" w:rsidRPr="00930025" w:rsidRDefault="00930025" w:rsidP="00930025">
      <w:pPr>
        <w:numPr>
          <w:ilvl w:val="0"/>
          <w:numId w:val="59"/>
        </w:numPr>
        <w:tabs>
          <w:tab w:val="clear" w:pos="720"/>
        </w:tabs>
      </w:pPr>
      <w:r w:rsidRPr="00930025">
        <w:t>useEffect(() =&gt; {</w:t>
      </w:r>
    </w:p>
    <w:p w:rsidR="00930025" w:rsidRPr="00930025" w:rsidRDefault="00930025" w:rsidP="00930025">
      <w:pPr>
        <w:numPr>
          <w:ilvl w:val="0"/>
          <w:numId w:val="59"/>
        </w:numPr>
        <w:tabs>
          <w:tab w:val="clear" w:pos="720"/>
        </w:tabs>
      </w:pPr>
      <w:r w:rsidRPr="00930025">
        <w:t xml:space="preserve">  console.log('Componente actualizado, contador:', contador);</w:t>
      </w:r>
    </w:p>
    <w:p w:rsidR="00930025" w:rsidRPr="00930025" w:rsidRDefault="00930025" w:rsidP="00930025">
      <w:r w:rsidRPr="00930025">
        <w:t>}, [contador]);</w:t>
      </w:r>
    </w:p>
    <w:p w:rsidR="00930025" w:rsidRPr="00930025" w:rsidRDefault="00930025" w:rsidP="00930025">
      <w:pPr>
        <w:numPr>
          <w:ilvl w:val="0"/>
          <w:numId w:val="59"/>
        </w:numPr>
      </w:pPr>
      <w:proofErr w:type="spellStart"/>
      <w:r w:rsidRPr="00930025">
        <w:rPr>
          <w:b/>
          <w:bCs/>
        </w:rPr>
        <w:t>componentWillUnmount</w:t>
      </w:r>
      <w:proofErr w:type="spellEnd"/>
      <w:r w:rsidRPr="00930025">
        <w:t>: Se simula retornando una función de limpieza. Esta función se ejecuta cuando el componente se va a desmontar.</w:t>
      </w:r>
    </w:p>
    <w:p w:rsidR="00930025" w:rsidRPr="00930025" w:rsidRDefault="00930025" w:rsidP="00930025">
      <w:pPr>
        <w:numPr>
          <w:ilvl w:val="0"/>
          <w:numId w:val="59"/>
        </w:numPr>
        <w:tabs>
          <w:tab w:val="clear" w:pos="720"/>
        </w:tabs>
      </w:pPr>
      <w:r w:rsidRPr="00930025">
        <w:t>useEffect(() =&gt; {</w:t>
      </w:r>
    </w:p>
    <w:p w:rsidR="00930025" w:rsidRPr="00930025" w:rsidRDefault="00930025" w:rsidP="00930025">
      <w:pPr>
        <w:numPr>
          <w:ilvl w:val="0"/>
          <w:numId w:val="59"/>
        </w:numPr>
        <w:tabs>
          <w:tab w:val="clear" w:pos="720"/>
        </w:tabs>
      </w:pPr>
      <w:r w:rsidRPr="00930025">
        <w:t xml:space="preserve">  console.log('Componente montado');</w:t>
      </w:r>
    </w:p>
    <w:p w:rsidR="00930025" w:rsidRPr="00930025" w:rsidRDefault="00930025" w:rsidP="00930025">
      <w:pPr>
        <w:numPr>
          <w:ilvl w:val="0"/>
          <w:numId w:val="59"/>
        </w:numPr>
        <w:tabs>
          <w:tab w:val="clear" w:pos="720"/>
        </w:tabs>
      </w:pPr>
    </w:p>
    <w:p w:rsidR="00930025" w:rsidRPr="00930025" w:rsidRDefault="00930025" w:rsidP="00930025">
      <w:pPr>
        <w:numPr>
          <w:ilvl w:val="0"/>
          <w:numId w:val="59"/>
        </w:numPr>
        <w:tabs>
          <w:tab w:val="clear" w:pos="720"/>
        </w:tabs>
      </w:pPr>
      <w:r w:rsidRPr="00930025">
        <w:t xml:space="preserve">  </w:t>
      </w:r>
      <w:proofErr w:type="spellStart"/>
      <w:r w:rsidRPr="00930025">
        <w:t>return</w:t>
      </w:r>
      <w:proofErr w:type="spellEnd"/>
      <w:r w:rsidRPr="00930025">
        <w:t xml:space="preserve"> () =&gt; {</w:t>
      </w:r>
    </w:p>
    <w:p w:rsidR="00930025" w:rsidRPr="00930025" w:rsidRDefault="00930025" w:rsidP="00930025">
      <w:pPr>
        <w:numPr>
          <w:ilvl w:val="0"/>
          <w:numId w:val="59"/>
        </w:numPr>
        <w:tabs>
          <w:tab w:val="clear" w:pos="720"/>
        </w:tabs>
      </w:pPr>
      <w:r w:rsidRPr="00930025">
        <w:t xml:space="preserve">    console.log('Componente desmontado');</w:t>
      </w:r>
    </w:p>
    <w:p w:rsidR="00930025" w:rsidRPr="00930025" w:rsidRDefault="00930025" w:rsidP="00930025">
      <w:pPr>
        <w:numPr>
          <w:ilvl w:val="0"/>
          <w:numId w:val="59"/>
        </w:numPr>
        <w:tabs>
          <w:tab w:val="clear" w:pos="720"/>
        </w:tabs>
      </w:pPr>
      <w:r w:rsidRPr="00930025">
        <w:t xml:space="preserve">  };</w:t>
      </w:r>
    </w:p>
    <w:p w:rsidR="00930025" w:rsidRPr="00930025" w:rsidRDefault="00930025" w:rsidP="00930025">
      <w:r w:rsidRPr="00930025">
        <w:lastRenderedPageBreak/>
        <w:t>}, []);</w:t>
      </w:r>
    </w:p>
    <w:p w:rsidR="00930025" w:rsidRPr="00930025" w:rsidRDefault="00000000" w:rsidP="00930025">
      <w:r>
        <w:pict>
          <v:rect id="_x0000_i1072" style="width:0;height:1.5pt" o:hralign="center" o:hrstd="t" o:hr="t" fillcolor="#a0a0a0" stroked="f"/>
        </w:pict>
      </w:r>
    </w:p>
    <w:p w:rsidR="00930025" w:rsidRPr="00930025" w:rsidRDefault="00930025" w:rsidP="00930025">
      <w:pPr>
        <w:rPr>
          <w:b/>
          <w:bCs/>
        </w:rPr>
      </w:pPr>
      <w:r w:rsidRPr="00930025">
        <w:rPr>
          <w:b/>
          <w:bCs/>
        </w:rPr>
        <w:t>Ejemplos Prácticos</w:t>
      </w:r>
    </w:p>
    <w:p w:rsidR="00930025" w:rsidRPr="00930025" w:rsidRDefault="00930025" w:rsidP="00930025">
      <w:pPr>
        <w:rPr>
          <w:b/>
          <w:bCs/>
        </w:rPr>
      </w:pPr>
      <w:r w:rsidRPr="00930025">
        <w:rPr>
          <w:b/>
          <w:bCs/>
        </w:rPr>
        <w:t xml:space="preserve">1. </w:t>
      </w:r>
      <w:proofErr w:type="spellStart"/>
      <w:r w:rsidRPr="00930025">
        <w:rPr>
          <w:b/>
          <w:bCs/>
        </w:rPr>
        <w:t>Fetching</w:t>
      </w:r>
      <w:proofErr w:type="spellEnd"/>
      <w:r w:rsidRPr="00930025">
        <w:rPr>
          <w:b/>
          <w:bCs/>
        </w:rPr>
        <w:t xml:space="preserve"> de datos</w:t>
      </w:r>
    </w:p>
    <w:p w:rsidR="00930025" w:rsidRPr="00930025" w:rsidRDefault="00930025" w:rsidP="00930025">
      <w:r w:rsidRPr="00930025">
        <w:t>Cargar datos de una API al montar el componente.</w:t>
      </w:r>
    </w:p>
    <w:p w:rsidR="00930025" w:rsidRPr="00930025" w:rsidRDefault="00930025" w:rsidP="00930025">
      <w:proofErr w:type="spellStart"/>
      <w:r w:rsidRPr="00930025">
        <w:t>function</w:t>
      </w:r>
      <w:proofErr w:type="spellEnd"/>
      <w:r w:rsidRPr="00930025">
        <w:t xml:space="preserve"> </w:t>
      </w:r>
      <w:proofErr w:type="spellStart"/>
      <w:r w:rsidRPr="00930025">
        <w:t>ListaUsuarios</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[usuarios, </w:t>
      </w:r>
      <w:proofErr w:type="spellStart"/>
      <w:r w:rsidRPr="00930025">
        <w:t>setUsuarios</w:t>
      </w:r>
      <w:proofErr w:type="spellEnd"/>
      <w:r w:rsidRPr="00930025">
        <w:t>] = useState([]);</w:t>
      </w:r>
    </w:p>
    <w:p w:rsidR="00930025" w:rsidRPr="00930025" w:rsidRDefault="00930025" w:rsidP="00930025"/>
    <w:p w:rsidR="00930025" w:rsidRPr="00930025" w:rsidRDefault="00930025" w:rsidP="00930025">
      <w:pPr>
        <w:rPr>
          <w:lang w:val="en-US"/>
        </w:rPr>
      </w:pPr>
      <w:r w:rsidRPr="00930025">
        <w:t xml:space="preserve">  </w:t>
      </w:r>
      <w:proofErr w:type="spellStart"/>
      <w:r w:rsidRPr="00930025">
        <w:rPr>
          <w:lang w:val="en-US"/>
        </w:rPr>
        <w:t>useEffect</w:t>
      </w:r>
      <w:proofErr w:type="spellEnd"/>
      <w:r w:rsidRPr="00930025">
        <w:rPr>
          <w:lang w:val="en-US"/>
        </w:rPr>
        <w:t>(() =&gt; {</w:t>
      </w:r>
    </w:p>
    <w:p w:rsidR="00930025" w:rsidRPr="00930025" w:rsidRDefault="00930025" w:rsidP="00930025">
      <w:pPr>
        <w:rPr>
          <w:lang w:val="en-US"/>
        </w:rPr>
      </w:pPr>
      <w:r w:rsidRPr="00930025">
        <w:rPr>
          <w:lang w:val="en-US"/>
        </w:rPr>
        <w:t xml:space="preserve">    fetch('https://api.example.com/</w:t>
      </w:r>
      <w:proofErr w:type="spellStart"/>
      <w:r w:rsidRPr="00930025">
        <w:rPr>
          <w:lang w:val="en-US"/>
        </w:rPr>
        <w:t>usuarios</w:t>
      </w:r>
      <w:proofErr w:type="spellEnd"/>
      <w:r w:rsidRPr="00930025">
        <w:rPr>
          <w:lang w:val="en-US"/>
        </w:rPr>
        <w:t>')</w:t>
      </w:r>
    </w:p>
    <w:p w:rsidR="00930025" w:rsidRPr="00930025" w:rsidRDefault="00930025" w:rsidP="00930025">
      <w:pPr>
        <w:rPr>
          <w:lang w:val="en-US"/>
        </w:rPr>
      </w:pPr>
      <w:r w:rsidRPr="00930025">
        <w:rPr>
          <w:lang w:val="en-US"/>
        </w:rPr>
        <w:t xml:space="preserve">      .then(response =&gt; </w:t>
      </w:r>
      <w:proofErr w:type="spellStart"/>
      <w:r w:rsidRPr="00930025">
        <w:rPr>
          <w:lang w:val="en-US"/>
        </w:rPr>
        <w:t>response.json</w:t>
      </w:r>
      <w:proofErr w:type="spellEnd"/>
      <w:r w:rsidRPr="00930025">
        <w:rPr>
          <w:lang w:val="en-US"/>
        </w:rPr>
        <w:t>())</w:t>
      </w:r>
    </w:p>
    <w:p w:rsidR="00930025" w:rsidRPr="00930025" w:rsidRDefault="00930025" w:rsidP="00930025">
      <w:pPr>
        <w:rPr>
          <w:lang w:val="en-US"/>
        </w:rPr>
      </w:pPr>
      <w:r w:rsidRPr="00930025">
        <w:rPr>
          <w:lang w:val="en-US"/>
        </w:rPr>
        <w:t xml:space="preserve">      .then(data =&gt; </w:t>
      </w:r>
      <w:proofErr w:type="spellStart"/>
      <w:r w:rsidRPr="00930025">
        <w:rPr>
          <w:lang w:val="en-US"/>
        </w:rPr>
        <w:t>setUsuarios</w:t>
      </w:r>
      <w:proofErr w:type="spellEnd"/>
      <w:r w:rsidRPr="00930025">
        <w:rPr>
          <w:lang w:val="en-US"/>
        </w:rPr>
        <w:t>(data))</w:t>
      </w:r>
    </w:p>
    <w:p w:rsidR="00930025" w:rsidRPr="00930025" w:rsidRDefault="00930025" w:rsidP="00930025">
      <w:r w:rsidRPr="00930025">
        <w:rPr>
          <w:lang w:val="en-US"/>
        </w:rPr>
        <w:t xml:space="preserve">      </w:t>
      </w:r>
      <w:r w:rsidRPr="00930025">
        <w:t xml:space="preserve">.catch(error =&gt; </w:t>
      </w:r>
      <w:proofErr w:type="spellStart"/>
      <w:r w:rsidRPr="00930025">
        <w:t>console.error</w:t>
      </w:r>
      <w:proofErr w:type="spellEnd"/>
      <w:r w:rsidRPr="00930025">
        <w:t>(error));</w:t>
      </w:r>
    </w:p>
    <w:p w:rsidR="00930025" w:rsidRPr="00930025" w:rsidRDefault="00930025" w:rsidP="00930025">
      <w:r w:rsidRPr="00930025">
        <w:t xml:space="preserve">  }, []); // Se ejecuta una sola vez al montar</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roofErr w:type="spellStart"/>
      <w:r w:rsidRPr="00930025">
        <w:t>usuarios.map</w:t>
      </w:r>
      <w:proofErr w:type="spellEnd"/>
      <w:r w:rsidRPr="00930025">
        <w:t>(usuario =&gt; (</w:t>
      </w:r>
    </w:p>
    <w:p w:rsidR="00930025" w:rsidRPr="00930025" w:rsidRDefault="00930025" w:rsidP="00930025">
      <w:r w:rsidRPr="00930025">
        <w:t xml:space="preserve">        &lt;</w:t>
      </w:r>
      <w:proofErr w:type="spellStart"/>
      <w:r w:rsidRPr="00930025">
        <w:t>li</w:t>
      </w:r>
      <w:proofErr w:type="spellEnd"/>
      <w:r w:rsidRPr="00930025">
        <w:t xml:space="preserve"> </w:t>
      </w:r>
      <w:proofErr w:type="spellStart"/>
      <w:r w:rsidRPr="00930025">
        <w:t>key</w:t>
      </w:r>
      <w:proofErr w:type="spellEnd"/>
      <w:r w:rsidRPr="00930025">
        <w:t>={</w:t>
      </w:r>
      <w:proofErr w:type="spellStart"/>
      <w:r w:rsidRPr="00930025">
        <w:t>usuario.id</w:t>
      </w:r>
      <w:proofErr w:type="spellEnd"/>
      <w:r w:rsidRPr="00930025">
        <w:t>}&gt;{</w:t>
      </w:r>
      <w:proofErr w:type="spellStart"/>
      <w:r w:rsidRPr="00930025">
        <w:t>usuario.nombre</w:t>
      </w:r>
      <w:proofErr w:type="spellEnd"/>
      <w:r w:rsidRPr="00930025">
        <w:t>}&lt;/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60"/>
        </w:numPr>
      </w:pPr>
      <w:r w:rsidRPr="00930025">
        <w:t>Al montar el componente, se realiza la solicitud a la API y se guardan los usuarios en el estado.</w:t>
      </w:r>
    </w:p>
    <w:p w:rsidR="00930025" w:rsidRPr="00930025" w:rsidRDefault="00930025" w:rsidP="00930025">
      <w:pPr>
        <w:numPr>
          <w:ilvl w:val="0"/>
          <w:numId w:val="60"/>
        </w:numPr>
      </w:pPr>
      <w:r w:rsidRPr="00930025">
        <w:t>Cuando usuarios cambie, el componente se vuelve a renderizar mostrando los datos actualizados.</w:t>
      </w:r>
    </w:p>
    <w:p w:rsidR="00930025" w:rsidRPr="00930025" w:rsidRDefault="00930025" w:rsidP="00930025">
      <w:pPr>
        <w:rPr>
          <w:b/>
          <w:bCs/>
        </w:rPr>
      </w:pPr>
      <w:r w:rsidRPr="00930025">
        <w:rPr>
          <w:b/>
          <w:bCs/>
        </w:rPr>
        <w:t>2. Escuchar y limpiar eventos del navegador</w:t>
      </w:r>
    </w:p>
    <w:p w:rsidR="00930025" w:rsidRPr="00930025" w:rsidRDefault="00930025" w:rsidP="00930025">
      <w:r w:rsidRPr="00930025">
        <w:t xml:space="preserve">Suscribirse a un evento del navegador al montar el componente y </w:t>
      </w:r>
      <w:proofErr w:type="spellStart"/>
      <w:r w:rsidRPr="00930025">
        <w:t>desuscribirse</w:t>
      </w:r>
      <w:proofErr w:type="spellEnd"/>
      <w:r w:rsidRPr="00930025">
        <w:t xml:space="preserve"> al desmontar.</w:t>
      </w:r>
    </w:p>
    <w:p w:rsidR="00930025" w:rsidRPr="00930025" w:rsidRDefault="00930025" w:rsidP="00930025">
      <w:pPr>
        <w:rPr>
          <w:lang w:val="en-US"/>
        </w:rPr>
      </w:pPr>
      <w:r w:rsidRPr="00930025">
        <w:rPr>
          <w:lang w:val="en-US"/>
        </w:rPr>
        <w:t xml:space="preserve">function </w:t>
      </w:r>
      <w:proofErr w:type="spellStart"/>
      <w:r w:rsidRPr="00930025">
        <w:rPr>
          <w:lang w:val="en-US"/>
        </w:rPr>
        <w:t>VentanaResize</w:t>
      </w:r>
      <w:proofErr w:type="spellEnd"/>
      <w:r w:rsidRPr="00930025">
        <w:rPr>
          <w:lang w:val="en-US"/>
        </w:rPr>
        <w:t>() {</w:t>
      </w:r>
    </w:p>
    <w:p w:rsidR="00930025" w:rsidRPr="00930025" w:rsidRDefault="00930025" w:rsidP="00930025">
      <w:pPr>
        <w:rPr>
          <w:lang w:val="en-US"/>
        </w:rPr>
      </w:pPr>
      <w:r w:rsidRPr="00930025">
        <w:rPr>
          <w:lang w:val="en-US"/>
        </w:rPr>
        <w:t xml:space="preserve">  const [ancho, </w:t>
      </w:r>
      <w:proofErr w:type="spellStart"/>
      <w:r w:rsidRPr="00930025">
        <w:rPr>
          <w:lang w:val="en-US"/>
        </w:rPr>
        <w:t>setAncho</w:t>
      </w:r>
      <w:proofErr w:type="spellEnd"/>
      <w:r w:rsidRPr="00930025">
        <w:rPr>
          <w:lang w:val="en-US"/>
        </w:rPr>
        <w:t xml:space="preserve">] = </w:t>
      </w:r>
      <w:proofErr w:type="spellStart"/>
      <w:r w:rsidRPr="00930025">
        <w:rPr>
          <w:lang w:val="en-US"/>
        </w:rPr>
        <w:t>useState</w:t>
      </w:r>
      <w:proofErr w:type="spellEnd"/>
      <w:r w:rsidRPr="00930025">
        <w:rPr>
          <w:lang w:val="en-US"/>
        </w:rPr>
        <w:t>(</w:t>
      </w:r>
      <w:proofErr w:type="spellStart"/>
      <w:r w:rsidRPr="00930025">
        <w:rPr>
          <w:lang w:val="en-US"/>
        </w:rPr>
        <w:t>window.innerWidth</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lastRenderedPageBreak/>
        <w:t xml:space="preserve">  </w:t>
      </w:r>
      <w:proofErr w:type="spellStart"/>
      <w:r w:rsidRPr="00930025">
        <w:rPr>
          <w:lang w:val="en-US"/>
        </w:rPr>
        <w:t>useEffect</w:t>
      </w:r>
      <w:proofErr w:type="spellEnd"/>
      <w:r w:rsidRPr="00930025">
        <w:rPr>
          <w:lang w:val="en-US"/>
        </w:rPr>
        <w:t>(() =&gt; {</w:t>
      </w:r>
    </w:p>
    <w:p w:rsidR="00930025" w:rsidRPr="00930025" w:rsidRDefault="00930025" w:rsidP="00930025">
      <w:pPr>
        <w:rPr>
          <w:lang w:val="en-US"/>
        </w:rPr>
      </w:pPr>
      <w:r w:rsidRPr="00930025">
        <w:rPr>
          <w:lang w:val="en-US"/>
        </w:rPr>
        <w:t xml:space="preserve">    const </w:t>
      </w:r>
      <w:proofErr w:type="spellStart"/>
      <w:r w:rsidRPr="00930025">
        <w:rPr>
          <w:lang w:val="en-US"/>
        </w:rPr>
        <w:t>manejarResize</w:t>
      </w:r>
      <w:proofErr w:type="spellEnd"/>
      <w:r w:rsidRPr="00930025">
        <w:rPr>
          <w:lang w:val="en-US"/>
        </w:rPr>
        <w:t xml:space="preserve"> = () =&gt; </w:t>
      </w:r>
      <w:proofErr w:type="spellStart"/>
      <w:r w:rsidRPr="00930025">
        <w:rPr>
          <w:lang w:val="en-US"/>
        </w:rPr>
        <w:t>setAncho</w:t>
      </w:r>
      <w:proofErr w:type="spellEnd"/>
      <w:r w:rsidRPr="00930025">
        <w:rPr>
          <w:lang w:val="en-US"/>
        </w:rPr>
        <w:t>(</w:t>
      </w:r>
      <w:proofErr w:type="spellStart"/>
      <w:r w:rsidRPr="00930025">
        <w:rPr>
          <w:lang w:val="en-US"/>
        </w:rPr>
        <w:t>window.innerWidth</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window.addEventListener</w:t>
      </w:r>
      <w:proofErr w:type="spellEnd"/>
      <w:r w:rsidRPr="00930025">
        <w:rPr>
          <w:lang w:val="en-US"/>
        </w:rPr>
        <w:t xml:space="preserve">('resize', </w:t>
      </w:r>
      <w:proofErr w:type="spellStart"/>
      <w:r w:rsidRPr="00930025">
        <w:rPr>
          <w:lang w:val="en-US"/>
        </w:rPr>
        <w:t>manejarResize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 =&gt; {</w:t>
      </w:r>
    </w:p>
    <w:p w:rsidR="00930025" w:rsidRPr="00930025" w:rsidRDefault="00930025" w:rsidP="00930025">
      <w:r w:rsidRPr="00930025">
        <w:rPr>
          <w:lang w:val="en-US"/>
        </w:rPr>
        <w:t xml:space="preserve">      </w:t>
      </w:r>
      <w:r w:rsidRPr="00930025">
        <w:t>// Limpiar el evento al desmontar</w:t>
      </w:r>
    </w:p>
    <w:p w:rsidR="00930025" w:rsidRPr="00930025" w:rsidRDefault="00930025" w:rsidP="00930025">
      <w:r w:rsidRPr="00930025">
        <w:t xml:space="preserve">      </w:t>
      </w:r>
      <w:proofErr w:type="spellStart"/>
      <w:r w:rsidRPr="00930025">
        <w:t>window.removeEventListener</w:t>
      </w:r>
      <w:proofErr w:type="spellEnd"/>
      <w:r w:rsidRPr="00930025">
        <w:t>('</w:t>
      </w:r>
      <w:proofErr w:type="spellStart"/>
      <w:r w:rsidRPr="00930025">
        <w:t>resize</w:t>
      </w:r>
      <w:proofErr w:type="spellEnd"/>
      <w:r w:rsidRPr="00930025">
        <w:t xml:space="preserve">', </w:t>
      </w:r>
      <w:proofErr w:type="spellStart"/>
      <w:r w:rsidRPr="00930025">
        <w:t>manejarResize</w:t>
      </w:r>
      <w:proofErr w:type="spellEnd"/>
      <w:r w:rsidRPr="00930025">
        <w:t>);</w:t>
      </w:r>
    </w:p>
    <w:p w:rsidR="00930025" w:rsidRPr="00930025" w:rsidRDefault="00930025" w:rsidP="00930025">
      <w:r w:rsidRPr="00930025">
        <w:t xml:space="preserve">    };</w:t>
      </w:r>
    </w:p>
    <w:p w:rsidR="00930025" w:rsidRPr="00930025" w:rsidRDefault="00930025" w:rsidP="00930025">
      <w:r w:rsidRPr="00930025">
        <w:t xml:space="preserve">  },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&lt;p&gt;El ancho de la ventana es: {ancho}</w:t>
      </w:r>
      <w:proofErr w:type="spellStart"/>
      <w:r w:rsidRPr="00930025">
        <w:t>px</w:t>
      </w:r>
      <w:proofErr w:type="spellEnd"/>
      <w:r w:rsidRPr="00930025">
        <w:t>&lt;/p&gt;;</w:t>
      </w:r>
    </w:p>
    <w:p w:rsidR="00930025" w:rsidRPr="00930025" w:rsidRDefault="00930025" w:rsidP="00930025">
      <w:r w:rsidRPr="00930025">
        <w:t>}</w:t>
      </w:r>
    </w:p>
    <w:p w:rsidR="00930025" w:rsidRPr="00930025" w:rsidRDefault="00930025" w:rsidP="00930025">
      <w:pPr>
        <w:numPr>
          <w:ilvl w:val="0"/>
          <w:numId w:val="61"/>
        </w:numPr>
      </w:pPr>
      <w:r w:rsidRPr="00930025">
        <w:t xml:space="preserve">El efecto se suscribe al evento </w:t>
      </w:r>
      <w:proofErr w:type="spellStart"/>
      <w:r w:rsidRPr="00930025">
        <w:t>resize</w:t>
      </w:r>
      <w:proofErr w:type="spellEnd"/>
      <w:r w:rsidRPr="00930025">
        <w:t xml:space="preserve"> al montar.</w:t>
      </w:r>
    </w:p>
    <w:p w:rsidR="00930025" w:rsidRPr="00930025" w:rsidRDefault="00930025" w:rsidP="00930025">
      <w:pPr>
        <w:numPr>
          <w:ilvl w:val="0"/>
          <w:numId w:val="61"/>
        </w:numPr>
      </w:pPr>
      <w:r w:rsidRPr="00930025">
        <w:t>La función de limpieza se encarga de remover el evento al desmontar.</w:t>
      </w:r>
    </w:p>
    <w:p w:rsidR="00930025" w:rsidRPr="00930025" w:rsidRDefault="00000000" w:rsidP="00930025">
      <w:r>
        <w:pict>
          <v:rect id="_x0000_i1073" style="width:0;height:1.5pt" o:hralign="center" o:hrstd="t" o:hr="t" fillcolor="#a0a0a0" stroked="f"/>
        </w:pict>
      </w:r>
    </w:p>
    <w:p w:rsidR="00930025" w:rsidRPr="00930025" w:rsidRDefault="00930025" w:rsidP="00930025">
      <w:pPr>
        <w:rPr>
          <w:b/>
          <w:bCs/>
        </w:rPr>
      </w:pPr>
      <w:r w:rsidRPr="00930025">
        <w:rPr>
          <w:b/>
          <w:bCs/>
        </w:rPr>
        <w:t>Buenas Prácticas con useEffect</w:t>
      </w:r>
    </w:p>
    <w:p w:rsidR="00930025" w:rsidRPr="00930025" w:rsidRDefault="00930025" w:rsidP="00930025">
      <w:pPr>
        <w:numPr>
          <w:ilvl w:val="0"/>
          <w:numId w:val="62"/>
        </w:numPr>
      </w:pPr>
      <w:r w:rsidRPr="00930025">
        <w:rPr>
          <w:b/>
          <w:bCs/>
        </w:rPr>
        <w:t>Efectos específicos por tarea</w:t>
      </w:r>
      <w:r w:rsidRPr="00930025">
        <w:t>: Intenta mantener los efectos enfocados a una sola tarea (</w:t>
      </w:r>
      <w:proofErr w:type="spellStart"/>
      <w:r w:rsidRPr="00930025">
        <w:t>fetch</w:t>
      </w:r>
      <w:proofErr w:type="spellEnd"/>
      <w:r w:rsidRPr="00930025">
        <w:t xml:space="preserve"> de datos, temporizador, etc.).</w:t>
      </w:r>
    </w:p>
    <w:p w:rsidR="00930025" w:rsidRPr="00930025" w:rsidRDefault="00930025" w:rsidP="00930025">
      <w:pPr>
        <w:numPr>
          <w:ilvl w:val="0"/>
          <w:numId w:val="62"/>
        </w:numPr>
      </w:pPr>
      <w:r w:rsidRPr="00930025">
        <w:rPr>
          <w:b/>
          <w:bCs/>
        </w:rPr>
        <w:t>Evitar hacer demasiadas cosas en un solo efecto</w:t>
      </w:r>
      <w:r w:rsidRPr="00930025">
        <w:t>: Si el efecto se vuelve muy complejo, considera dividirlo en varios efectos.</w:t>
      </w:r>
    </w:p>
    <w:p w:rsidR="00930025" w:rsidRPr="00930025" w:rsidRDefault="00930025" w:rsidP="00930025">
      <w:pPr>
        <w:numPr>
          <w:ilvl w:val="0"/>
          <w:numId w:val="62"/>
        </w:numPr>
      </w:pPr>
      <w:r w:rsidRPr="00930025">
        <w:rPr>
          <w:b/>
          <w:bCs/>
        </w:rPr>
        <w:t>Dependencias correctas</w:t>
      </w:r>
      <w:r w:rsidRPr="00930025">
        <w:t xml:space="preserve">: Asegúrate de incluir todas las variables que el efecto utiliza en el array de dependencias. Esto asegura que </w:t>
      </w:r>
      <w:proofErr w:type="spellStart"/>
      <w:r w:rsidRPr="00930025">
        <w:t>React</w:t>
      </w:r>
      <w:proofErr w:type="spellEnd"/>
      <w:r w:rsidRPr="00930025">
        <w:t xml:space="preserve"> sepa cuándo volver a ejecutarlo.</w:t>
      </w:r>
    </w:p>
    <w:p w:rsidR="00930025" w:rsidRPr="00930025" w:rsidRDefault="00930025" w:rsidP="00930025">
      <w:pPr>
        <w:numPr>
          <w:ilvl w:val="0"/>
          <w:numId w:val="62"/>
        </w:numPr>
      </w:pPr>
      <w:r w:rsidRPr="00930025">
        <w:rPr>
          <w:b/>
          <w:bCs/>
        </w:rPr>
        <w:t>Cuidado con los bucles infinitos</w:t>
      </w:r>
      <w:r w:rsidRPr="00930025">
        <w:t>: Si olvidas agregar el array de dependencias, el efecto se ejecutará después de cada render, potencialmente creando bucles infinitos.</w:t>
      </w:r>
    </w:p>
    <w:p w:rsidR="00930025" w:rsidRPr="00930025" w:rsidRDefault="00000000" w:rsidP="00930025">
      <w:r>
        <w:pict>
          <v:rect id="_x0000_i1074" style="width:0;height:1.5pt" o:hralign="center" o:hrstd="t" o:hr="t" fillcolor="#a0a0a0" stroked="f"/>
        </w:pict>
      </w:r>
    </w:p>
    <w:p w:rsidR="00930025" w:rsidRPr="00930025" w:rsidRDefault="00930025" w:rsidP="00930025">
      <w:pPr>
        <w:rPr>
          <w:b/>
          <w:bCs/>
        </w:rPr>
      </w:pPr>
      <w:r w:rsidRPr="00930025">
        <w:rPr>
          <w:b/>
          <w:bCs/>
        </w:rPr>
        <w:t>Ejercicio Propuesto</w:t>
      </w:r>
    </w:p>
    <w:p w:rsidR="00930025" w:rsidRPr="00930025" w:rsidRDefault="00930025" w:rsidP="00930025">
      <w:r w:rsidRPr="00930025">
        <w:t>Crea un componente Buscador que:</w:t>
      </w:r>
    </w:p>
    <w:p w:rsidR="00930025" w:rsidRPr="00930025" w:rsidRDefault="00930025" w:rsidP="00930025">
      <w:pPr>
        <w:numPr>
          <w:ilvl w:val="0"/>
          <w:numId w:val="63"/>
        </w:numPr>
      </w:pPr>
      <w:r w:rsidRPr="00930025">
        <w:t>Tenga un input para ingresar un término de búsqueda.</w:t>
      </w:r>
    </w:p>
    <w:p w:rsidR="00930025" w:rsidRPr="00930025" w:rsidRDefault="00930025" w:rsidP="00930025">
      <w:pPr>
        <w:numPr>
          <w:ilvl w:val="0"/>
          <w:numId w:val="63"/>
        </w:numPr>
      </w:pPr>
      <w:r w:rsidRPr="00930025">
        <w:t xml:space="preserve">Use useEffect para ejecutar una búsqueda (simulada con </w:t>
      </w:r>
      <w:proofErr w:type="spellStart"/>
      <w:r w:rsidRPr="00930025">
        <w:t>setTimeout</w:t>
      </w:r>
      <w:proofErr w:type="spellEnd"/>
      <w:r w:rsidRPr="00930025">
        <w:t>) cada vez que el término cambie.</w:t>
      </w:r>
    </w:p>
    <w:p w:rsidR="00930025" w:rsidRPr="00930025" w:rsidRDefault="00930025" w:rsidP="00930025">
      <w:pPr>
        <w:numPr>
          <w:ilvl w:val="0"/>
          <w:numId w:val="63"/>
        </w:numPr>
      </w:pPr>
      <w:r w:rsidRPr="00930025">
        <w:t>Muestra un mensaje mientras se "cargan" los resultados y luego muestra el resultado simulado.</w:t>
      </w:r>
    </w:p>
    <w:p w:rsidR="00930025" w:rsidRPr="00930025" w:rsidRDefault="00930025" w:rsidP="00930025">
      <w:pPr>
        <w:rPr>
          <w:lang w:val="en-US"/>
        </w:rPr>
      </w:pPr>
      <w:r w:rsidRPr="00930025">
        <w:rPr>
          <w:b/>
          <w:bCs/>
          <w:lang w:val="en-US"/>
        </w:rPr>
        <w:t>Pista:</w:t>
      </w:r>
    </w:p>
    <w:p w:rsidR="00930025" w:rsidRPr="00930025" w:rsidRDefault="00930025" w:rsidP="00930025">
      <w:pPr>
        <w:rPr>
          <w:lang w:val="en-US"/>
        </w:rPr>
      </w:pPr>
      <w:r w:rsidRPr="00930025">
        <w:rPr>
          <w:lang w:val="en-US"/>
        </w:rPr>
        <w:lastRenderedPageBreak/>
        <w:t xml:space="preserve">import { </w:t>
      </w:r>
      <w:proofErr w:type="spellStart"/>
      <w:r w:rsidRPr="00930025">
        <w:rPr>
          <w:lang w:val="en-US"/>
        </w:rPr>
        <w:t>useState</w:t>
      </w:r>
      <w:proofErr w:type="spellEnd"/>
      <w:r w:rsidRPr="00930025">
        <w:rPr>
          <w:lang w:val="en-US"/>
        </w:rPr>
        <w:t xml:space="preserve">, </w:t>
      </w:r>
      <w:proofErr w:type="spellStart"/>
      <w:r w:rsidRPr="00930025">
        <w:rPr>
          <w:lang w:val="en-US"/>
        </w:rPr>
        <w:t>useEffect</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const products = [</w:t>
      </w:r>
    </w:p>
    <w:p w:rsidR="00930025" w:rsidRPr="00930025" w:rsidRDefault="00930025" w:rsidP="00930025">
      <w:pPr>
        <w:rPr>
          <w:lang w:val="en-US"/>
        </w:rPr>
      </w:pPr>
      <w:r w:rsidRPr="00930025">
        <w:rPr>
          <w:lang w:val="en-US"/>
        </w:rPr>
        <w:t xml:space="preserve">  'Apple',</w:t>
      </w:r>
    </w:p>
    <w:p w:rsidR="00930025" w:rsidRPr="00930025" w:rsidRDefault="00930025" w:rsidP="00930025">
      <w:pPr>
        <w:rPr>
          <w:lang w:val="en-US"/>
        </w:rPr>
      </w:pPr>
      <w:r w:rsidRPr="00930025">
        <w:rPr>
          <w:lang w:val="en-US"/>
        </w:rPr>
        <w:t xml:space="preserve">  'Banana',</w:t>
      </w:r>
    </w:p>
    <w:p w:rsidR="00930025" w:rsidRPr="00930025" w:rsidRDefault="00930025" w:rsidP="00930025">
      <w:pPr>
        <w:rPr>
          <w:lang w:val="en-US"/>
        </w:rPr>
      </w:pPr>
      <w:r w:rsidRPr="00930025">
        <w:rPr>
          <w:lang w:val="en-US"/>
        </w:rPr>
        <w:t xml:space="preserve">  'Cherry',</w:t>
      </w:r>
    </w:p>
    <w:p w:rsidR="00930025" w:rsidRPr="00930025" w:rsidRDefault="00930025" w:rsidP="00930025">
      <w:pPr>
        <w:rPr>
          <w:lang w:val="en-US"/>
        </w:rPr>
      </w:pPr>
      <w:r w:rsidRPr="00930025">
        <w:rPr>
          <w:lang w:val="en-US"/>
        </w:rPr>
        <w:t xml:space="preserve">  'Date',</w:t>
      </w:r>
    </w:p>
    <w:p w:rsidR="00930025" w:rsidRPr="00930025" w:rsidRDefault="00930025" w:rsidP="00930025">
      <w:pPr>
        <w:rPr>
          <w:lang w:val="en-US"/>
        </w:rPr>
      </w:pPr>
      <w:r w:rsidRPr="00930025">
        <w:rPr>
          <w:lang w:val="en-US"/>
        </w:rPr>
        <w:t xml:space="preserve">  'Elderberry',</w:t>
      </w:r>
    </w:p>
    <w:p w:rsidR="00930025" w:rsidRPr="00930025" w:rsidRDefault="00930025" w:rsidP="00930025">
      <w:pPr>
        <w:rPr>
          <w:lang w:val="en-US"/>
        </w:rPr>
      </w:pPr>
      <w:r w:rsidRPr="00930025">
        <w:rPr>
          <w:lang w:val="en-US"/>
        </w:rPr>
        <w:t xml:space="preserve">  'Fig',</w:t>
      </w:r>
    </w:p>
    <w:p w:rsidR="00930025" w:rsidRPr="00930025" w:rsidRDefault="00930025" w:rsidP="00930025">
      <w:pPr>
        <w:rPr>
          <w:lang w:val="en-US"/>
        </w:rPr>
      </w:pPr>
      <w:r w:rsidRPr="00930025">
        <w:rPr>
          <w:lang w:val="en-US"/>
        </w:rPr>
        <w:t xml:space="preserve">  'Grape',</w:t>
      </w:r>
    </w:p>
    <w:p w:rsidR="00930025" w:rsidRPr="00930025" w:rsidRDefault="00930025" w:rsidP="00930025">
      <w:pPr>
        <w:rPr>
          <w:lang w:val="en-US"/>
        </w:rPr>
      </w:pPr>
      <w:r w:rsidRPr="00930025">
        <w:rPr>
          <w:lang w:val="en-US"/>
        </w:rPr>
        <w:t xml:space="preserve">  'Honey'</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Buscador</w:t>
      </w:r>
      <w:proofErr w:type="spellEnd"/>
      <w:r w:rsidRPr="00930025">
        <w:rPr>
          <w:lang w:val="en-US"/>
        </w:rPr>
        <w:t>() {</w:t>
      </w:r>
    </w:p>
    <w:p w:rsidR="00930025" w:rsidRPr="00930025" w:rsidRDefault="00930025" w:rsidP="00930025">
      <w:pPr>
        <w:rPr>
          <w:lang w:val="en-US"/>
        </w:rPr>
      </w:pPr>
      <w:r w:rsidRPr="00930025">
        <w:rPr>
          <w:lang w:val="en-US"/>
        </w:rPr>
        <w:t xml:space="preserve">  const [</w:t>
      </w:r>
      <w:proofErr w:type="spellStart"/>
      <w:r w:rsidRPr="00930025">
        <w:rPr>
          <w:lang w:val="en-US"/>
        </w:rPr>
        <w:t>termino</w:t>
      </w:r>
      <w:proofErr w:type="spellEnd"/>
      <w:r w:rsidRPr="00930025">
        <w:rPr>
          <w:lang w:val="en-US"/>
        </w:rPr>
        <w:t xml:space="preserve">, </w:t>
      </w:r>
      <w:proofErr w:type="spellStart"/>
      <w:r w:rsidRPr="00930025">
        <w:rPr>
          <w:lang w:val="en-US"/>
        </w:rPr>
        <w:t>setTermino</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r w:rsidRPr="00930025">
        <w:rPr>
          <w:lang w:val="en-US"/>
        </w:rPr>
        <w:t xml:space="preserve">  const [</w:t>
      </w:r>
      <w:proofErr w:type="spellStart"/>
      <w:r w:rsidRPr="00930025">
        <w:rPr>
          <w:lang w:val="en-US"/>
        </w:rPr>
        <w:t>resultado</w:t>
      </w:r>
      <w:proofErr w:type="spellEnd"/>
      <w:r w:rsidRPr="00930025">
        <w:rPr>
          <w:lang w:val="en-US"/>
        </w:rPr>
        <w:t xml:space="preserve">, </w:t>
      </w:r>
      <w:proofErr w:type="spellStart"/>
      <w:r w:rsidRPr="00930025">
        <w:rPr>
          <w:lang w:val="en-US"/>
        </w:rPr>
        <w:t>setResultado</w:t>
      </w:r>
      <w:proofErr w:type="spellEnd"/>
      <w:r w:rsidRPr="00930025">
        <w:rPr>
          <w:lang w:val="en-US"/>
        </w:rPr>
        <w:t xml:space="preserve">] = </w:t>
      </w:r>
      <w:proofErr w:type="spellStart"/>
      <w:r w:rsidRPr="00930025">
        <w:rPr>
          <w:lang w:val="en-US"/>
        </w:rPr>
        <w:t>useState</w:t>
      </w:r>
      <w:proofErr w:type="spellEnd"/>
      <w:r w:rsidRPr="00930025">
        <w:rPr>
          <w:lang w:val="en-US"/>
        </w:rPr>
        <w:t>(null);</w:t>
      </w:r>
    </w:p>
    <w:p w:rsidR="00930025" w:rsidRPr="00930025" w:rsidRDefault="00930025" w:rsidP="00930025">
      <w:pPr>
        <w:rPr>
          <w:lang w:val="en-US"/>
        </w:rPr>
      </w:pPr>
      <w:r w:rsidRPr="00930025">
        <w:rPr>
          <w:lang w:val="en-US"/>
        </w:rPr>
        <w:t xml:space="preserve">  const [</w:t>
      </w:r>
      <w:proofErr w:type="spellStart"/>
      <w:r w:rsidRPr="00930025">
        <w:rPr>
          <w:lang w:val="en-US"/>
        </w:rPr>
        <w:t>cargando</w:t>
      </w:r>
      <w:proofErr w:type="spellEnd"/>
      <w:r w:rsidRPr="00930025">
        <w:rPr>
          <w:lang w:val="en-US"/>
        </w:rPr>
        <w:t xml:space="preserve">, </w:t>
      </w:r>
      <w:proofErr w:type="spellStart"/>
      <w:r w:rsidRPr="00930025">
        <w:rPr>
          <w:lang w:val="en-US"/>
        </w:rPr>
        <w:t>setCargando</w:t>
      </w:r>
      <w:proofErr w:type="spellEnd"/>
      <w:r w:rsidRPr="00930025">
        <w:rPr>
          <w:lang w:val="en-US"/>
        </w:rPr>
        <w:t xml:space="preserve">] = </w:t>
      </w:r>
      <w:proofErr w:type="spellStart"/>
      <w:r w:rsidRPr="00930025">
        <w:rPr>
          <w:lang w:val="en-US"/>
        </w:rPr>
        <w:t>useState</w:t>
      </w:r>
      <w:proofErr w:type="spellEnd"/>
      <w:r w:rsidRPr="00930025">
        <w:rPr>
          <w:lang w:val="en-US"/>
        </w:rPr>
        <w:t>(false);</w:t>
      </w:r>
    </w:p>
    <w:p w:rsidR="00930025" w:rsidRPr="00930025" w:rsidRDefault="00930025" w:rsidP="00930025">
      <w:pPr>
        <w:rPr>
          <w:lang w:val="en-US"/>
        </w:rPr>
      </w:pPr>
      <w:r w:rsidRPr="00930025">
        <w:rPr>
          <w:lang w:val="en-US"/>
        </w:rPr>
        <w:t xml:space="preserve">  const [items, </w:t>
      </w:r>
      <w:proofErr w:type="spellStart"/>
      <w:r w:rsidRPr="00930025">
        <w:rPr>
          <w:lang w:val="en-US"/>
        </w:rPr>
        <w:t>setItems</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w:t>
      </w:r>
      <w:proofErr w:type="spellStart"/>
      <w:r w:rsidRPr="00930025">
        <w:rPr>
          <w:lang w:val="en-US"/>
        </w:rPr>
        <w:t>useEffect</w:t>
      </w:r>
      <w:proofErr w:type="spellEnd"/>
      <w:r w:rsidRPr="00930025">
        <w:rPr>
          <w:lang w:val="en-US"/>
        </w:rPr>
        <w:t>(() =&gt; {</w:t>
      </w:r>
    </w:p>
    <w:p w:rsidR="00930025" w:rsidRPr="00930025" w:rsidRDefault="00930025" w:rsidP="00930025">
      <w:pPr>
        <w:rPr>
          <w:lang w:val="en-US"/>
        </w:rPr>
      </w:pPr>
      <w:r w:rsidRPr="00930025">
        <w:rPr>
          <w:lang w:val="en-US"/>
        </w:rPr>
        <w:t xml:space="preserve">    if (</w:t>
      </w:r>
      <w:proofErr w:type="spellStart"/>
      <w:r w:rsidRPr="00930025">
        <w:rPr>
          <w:lang w:val="en-US"/>
        </w:rPr>
        <w:t>termino</w:t>
      </w:r>
      <w:proofErr w:type="spellEnd"/>
      <w:r w:rsidRPr="00930025">
        <w:rPr>
          <w:lang w:val="en-US"/>
        </w:rPr>
        <w:t xml:space="preserve"> === '') {</w:t>
      </w:r>
    </w:p>
    <w:p w:rsidR="00930025" w:rsidRPr="00930025" w:rsidRDefault="00930025" w:rsidP="00930025">
      <w:pPr>
        <w:rPr>
          <w:lang w:val="en-US"/>
        </w:rPr>
      </w:pPr>
      <w:r w:rsidRPr="00930025">
        <w:rPr>
          <w:lang w:val="en-US"/>
        </w:rPr>
        <w:t xml:space="preserve">      </w:t>
      </w:r>
      <w:proofErr w:type="spellStart"/>
      <w:r w:rsidRPr="00930025">
        <w:rPr>
          <w:lang w:val="en-US"/>
        </w:rPr>
        <w:t>setResultado</w:t>
      </w:r>
      <w:proofErr w:type="spellEnd"/>
      <w:r w:rsidRPr="00930025">
        <w:rPr>
          <w:lang w:val="en-US"/>
        </w:rPr>
        <w:t>(null);</w:t>
      </w:r>
    </w:p>
    <w:p w:rsidR="00930025" w:rsidRPr="00491452" w:rsidRDefault="00930025" w:rsidP="00930025">
      <w:pPr>
        <w:rPr>
          <w:lang w:val="en-US"/>
        </w:rPr>
      </w:pPr>
      <w:r w:rsidRPr="00930025">
        <w:rPr>
          <w:lang w:val="en-US"/>
        </w:rPr>
        <w:t xml:space="preserve">      </w:t>
      </w:r>
      <w:r w:rsidRPr="00491452">
        <w:rPr>
          <w:lang w:val="en-US"/>
        </w:rPr>
        <w:t>return;</w:t>
      </w:r>
    </w:p>
    <w:p w:rsidR="00930025" w:rsidRPr="00491452" w:rsidRDefault="00930025" w:rsidP="00930025">
      <w:pPr>
        <w:rPr>
          <w:lang w:val="en-US"/>
        </w:rPr>
      </w:pPr>
      <w:r w:rsidRPr="00491452">
        <w:rPr>
          <w:lang w:val="en-US"/>
        </w:rPr>
        <w:t xml:space="preserve">    }</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    </w:t>
      </w:r>
      <w:proofErr w:type="spellStart"/>
      <w:r w:rsidRPr="00491452">
        <w:rPr>
          <w:lang w:val="en-US"/>
        </w:rPr>
        <w:t>setResultado</w:t>
      </w:r>
      <w:proofErr w:type="spellEnd"/>
      <w:r w:rsidRPr="00491452">
        <w:rPr>
          <w:lang w:val="en-US"/>
        </w:rPr>
        <w:t>(`</w:t>
      </w:r>
      <w:proofErr w:type="spellStart"/>
      <w:r w:rsidRPr="00491452">
        <w:rPr>
          <w:lang w:val="en-US"/>
        </w:rPr>
        <w:t>Resultados</w:t>
      </w:r>
      <w:proofErr w:type="spellEnd"/>
      <w:r w:rsidRPr="00491452">
        <w:rPr>
          <w:lang w:val="en-US"/>
        </w:rPr>
        <w:t xml:space="preserve"> para "${</w:t>
      </w:r>
      <w:proofErr w:type="spellStart"/>
      <w:r w:rsidRPr="00491452">
        <w:rPr>
          <w:lang w:val="en-US"/>
        </w:rPr>
        <w:t>termino</w:t>
      </w:r>
      <w:proofErr w:type="spellEnd"/>
      <w:r w:rsidRPr="00491452">
        <w:rPr>
          <w:lang w:val="en-US"/>
        </w:rPr>
        <w:t>}"`);</w:t>
      </w:r>
    </w:p>
    <w:p w:rsidR="00930025" w:rsidRPr="00930025" w:rsidRDefault="00930025" w:rsidP="00930025">
      <w:pPr>
        <w:rPr>
          <w:lang w:val="en-US"/>
        </w:rPr>
      </w:pPr>
      <w:r w:rsidRPr="00491452">
        <w:rPr>
          <w:lang w:val="en-US"/>
        </w:rPr>
        <w:t xml:space="preserve">    </w:t>
      </w:r>
      <w:proofErr w:type="spellStart"/>
      <w:r w:rsidRPr="00930025">
        <w:rPr>
          <w:lang w:val="en-US"/>
        </w:rPr>
        <w:t>setItems</w:t>
      </w:r>
      <w:proofErr w:type="spellEnd"/>
      <w:r w:rsidRPr="00930025">
        <w:rPr>
          <w:lang w:val="en-US"/>
        </w:rPr>
        <w:t>(</w:t>
      </w:r>
      <w:proofErr w:type="spellStart"/>
      <w:r w:rsidRPr="00930025">
        <w:rPr>
          <w:lang w:val="en-US"/>
        </w:rPr>
        <w:t>products.filter</w:t>
      </w:r>
      <w:proofErr w:type="spellEnd"/>
      <w:r w:rsidRPr="00930025">
        <w:rPr>
          <w:lang w:val="en-US"/>
        </w:rPr>
        <w:t xml:space="preserve">(product =&gt; </w:t>
      </w:r>
      <w:proofErr w:type="spellStart"/>
      <w:r w:rsidRPr="00930025">
        <w:rPr>
          <w:lang w:val="en-US"/>
        </w:rPr>
        <w:t>product.toLowerCase</w:t>
      </w:r>
      <w:proofErr w:type="spellEnd"/>
      <w:r w:rsidRPr="00930025">
        <w:rPr>
          <w:lang w:val="en-US"/>
        </w:rPr>
        <w:t>().includes(</w:t>
      </w:r>
      <w:proofErr w:type="spellStart"/>
      <w:r w:rsidRPr="00930025">
        <w:rPr>
          <w:lang w:val="en-US"/>
        </w:rPr>
        <w:t>termino</w:t>
      </w:r>
      <w:proofErr w:type="spellEnd"/>
      <w:r w:rsidRPr="00930025">
        <w:rPr>
          <w:lang w:val="en-US"/>
        </w:rPr>
        <w:t>)))</w:t>
      </w:r>
    </w:p>
    <w:p w:rsidR="00930025" w:rsidRPr="00930025" w:rsidRDefault="00930025" w:rsidP="00930025">
      <w:pPr>
        <w:rPr>
          <w:lang w:val="en-US"/>
        </w:rPr>
      </w:pPr>
      <w:r w:rsidRPr="00930025">
        <w:rPr>
          <w:lang w:val="en-US"/>
        </w:rPr>
        <w:t xml:space="preserve">  }, [</w:t>
      </w:r>
      <w:proofErr w:type="spellStart"/>
      <w:r w:rsidRPr="00930025">
        <w:rPr>
          <w:lang w:val="en-US"/>
        </w:rPr>
        <w:t>termino</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lastRenderedPageBreak/>
        <w:t xml:space="preserve">      &lt;input</w:t>
      </w:r>
    </w:p>
    <w:p w:rsidR="00930025" w:rsidRPr="00930025" w:rsidRDefault="00930025" w:rsidP="00930025">
      <w:pPr>
        <w:rPr>
          <w:lang w:val="en-US"/>
        </w:rPr>
      </w:pPr>
      <w:r w:rsidRPr="00930025">
        <w:rPr>
          <w:lang w:val="en-US"/>
        </w:rPr>
        <w:t xml:space="preserve">        type="text"</w:t>
      </w:r>
    </w:p>
    <w:p w:rsidR="00930025" w:rsidRPr="00930025" w:rsidRDefault="00930025" w:rsidP="00930025">
      <w:pPr>
        <w:rPr>
          <w:lang w:val="en-US"/>
        </w:rPr>
      </w:pPr>
      <w:r w:rsidRPr="00930025">
        <w:rPr>
          <w:lang w:val="en-US"/>
        </w:rPr>
        <w:t xml:space="preserve">        value={</w:t>
      </w:r>
      <w:proofErr w:type="spellStart"/>
      <w:r w:rsidRPr="00930025">
        <w:rPr>
          <w:lang w:val="en-US"/>
        </w:rPr>
        <w:t>termino</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 xml:space="preserve">={(e) =&gt; </w:t>
      </w:r>
      <w:proofErr w:type="spellStart"/>
      <w:r w:rsidRPr="00930025">
        <w:rPr>
          <w:lang w:val="en-US"/>
        </w:rPr>
        <w:t>setTermino</w:t>
      </w:r>
      <w:proofErr w:type="spellEnd"/>
      <w:r w:rsidRPr="00930025">
        <w:rPr>
          <w:lang w:val="en-US"/>
        </w:rPr>
        <w:t>(</w:t>
      </w:r>
      <w:proofErr w:type="spellStart"/>
      <w:r w:rsidRPr="00930025">
        <w:rPr>
          <w:lang w:val="en-US"/>
        </w:rPr>
        <w:t>e.target.value</w:t>
      </w:r>
      <w:proofErr w:type="spellEnd"/>
      <w:r w:rsidRPr="00930025">
        <w:rPr>
          <w:lang w:val="en-US"/>
        </w:rPr>
        <w:t>)}</w:t>
      </w:r>
    </w:p>
    <w:p w:rsidR="00930025" w:rsidRPr="00930025" w:rsidRDefault="00930025" w:rsidP="00930025">
      <w:r w:rsidRPr="00930025">
        <w:rPr>
          <w:lang w:val="en-US"/>
        </w:rPr>
        <w:t xml:space="preserve">        </w:t>
      </w:r>
      <w:proofErr w:type="spellStart"/>
      <w:r w:rsidRPr="00930025">
        <w:t>placeholder</w:t>
      </w:r>
      <w:proofErr w:type="spellEnd"/>
      <w:r w:rsidRPr="00930025">
        <w:t>="Escribe algo para buscar"</w:t>
      </w:r>
    </w:p>
    <w:p w:rsidR="00930025" w:rsidRPr="00930025" w:rsidRDefault="00930025" w:rsidP="00930025">
      <w:r w:rsidRPr="00930025">
        <w:t xml:space="preserve">      /&gt;</w:t>
      </w:r>
    </w:p>
    <w:p w:rsidR="00930025" w:rsidRPr="00930025" w:rsidRDefault="00930025" w:rsidP="00930025">
      <w:r w:rsidRPr="00930025">
        <w:t xml:space="preserve">      {cargando &amp;&amp; &lt;p&gt;Cargando...&lt;/p&gt;}</w:t>
      </w:r>
    </w:p>
    <w:p w:rsidR="00930025" w:rsidRPr="00930025" w:rsidRDefault="00930025" w:rsidP="00930025">
      <w:r w:rsidRPr="00930025">
        <w:t xml:space="preserve">      {resultado &amp;&amp; &lt;p&gt;{resultado}&lt;/p&gt;}</w:t>
      </w:r>
    </w:p>
    <w:p w:rsidR="00930025" w:rsidRPr="00930025" w:rsidRDefault="00930025" w:rsidP="00930025">
      <w:pPr>
        <w:rPr>
          <w:lang w:val="en-US"/>
        </w:rPr>
      </w:pPr>
      <w:r w:rsidRPr="00930025">
        <w:t xml:space="preserve">      </w:t>
      </w:r>
      <w:r w:rsidRPr="00930025">
        <w:rPr>
          <w:lang w:val="en-US"/>
        </w:rPr>
        <w:t>&lt;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items.map</w:t>
      </w:r>
      <w:proofErr w:type="spellEnd"/>
      <w:r w:rsidRPr="00930025">
        <w:rPr>
          <w:lang w:val="en-US"/>
        </w:rPr>
        <w:t>(item =&gt; (</w:t>
      </w:r>
    </w:p>
    <w:p w:rsidR="00930025" w:rsidRPr="00930025" w:rsidRDefault="00930025" w:rsidP="00930025">
      <w:pPr>
        <w:rPr>
          <w:lang w:val="en-US"/>
        </w:rPr>
      </w:pPr>
      <w:r w:rsidRPr="00930025">
        <w:rPr>
          <w:lang w:val="en-US"/>
        </w:rPr>
        <w:t xml:space="preserve">          &lt;li&gt;&lt;a </w:t>
      </w:r>
      <w:proofErr w:type="spellStart"/>
      <w:r w:rsidRPr="00930025">
        <w:rPr>
          <w:lang w:val="en-US"/>
        </w:rPr>
        <w:t>href</w:t>
      </w:r>
      <w:proofErr w:type="spellEnd"/>
      <w:r w:rsidRPr="00930025">
        <w:rPr>
          <w:lang w:val="en-US"/>
        </w:rPr>
        <w:t>="#"&gt;{item}&lt;/a&gt;&lt;/li&gt;</w:t>
      </w:r>
    </w:p>
    <w:p w:rsidR="00930025" w:rsidRPr="00930025" w:rsidRDefault="00930025" w:rsidP="00930025">
      <w:r w:rsidRPr="00930025">
        <w:rPr>
          <w:lang w:val="en-US"/>
        </w:rPr>
        <w:t xml:space="preserve">        </w:t>
      </w:r>
      <w:r w:rsidRPr="00930025">
        <w:t>))}</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Buscador;</w:t>
      </w:r>
    </w:p>
    <w:p w:rsidR="00930025" w:rsidRPr="00930025" w:rsidRDefault="00930025" w:rsidP="00930025">
      <w:pPr>
        <w:numPr>
          <w:ilvl w:val="0"/>
          <w:numId w:val="64"/>
        </w:numPr>
      </w:pPr>
      <w:r w:rsidRPr="00930025">
        <w:t>Cuando el usuario escribe en el input, se actualiza termino.</w:t>
      </w:r>
    </w:p>
    <w:p w:rsidR="00930025" w:rsidRPr="00930025" w:rsidRDefault="00930025" w:rsidP="00930025">
      <w:pPr>
        <w:numPr>
          <w:ilvl w:val="0"/>
          <w:numId w:val="64"/>
        </w:numPr>
      </w:pPr>
      <w:r w:rsidRPr="00930025">
        <w:t>El efecto se vuelve a ejecutar, mostrando "Cargando..." y luego, tras 1 segundo, simula la entrega de resultados.</w:t>
      </w:r>
    </w:p>
    <w:p w:rsidR="00930025" w:rsidRPr="00930025" w:rsidRDefault="00930025" w:rsidP="00930025">
      <w:pPr>
        <w:numPr>
          <w:ilvl w:val="0"/>
          <w:numId w:val="64"/>
        </w:numPr>
      </w:pPr>
      <w:r w:rsidRPr="00930025">
        <w:t>Si se cambia el término durante la carga, la función de limpieza cancela el temporizador anterior antes de iniciar uno nuevo.</w:t>
      </w:r>
    </w:p>
    <w:p w:rsidR="00930025" w:rsidRPr="00930025" w:rsidRDefault="00000000" w:rsidP="00930025">
      <w:r>
        <w:pict>
          <v:rect id="_x0000_i1075" style="width:0;height:1.5pt" o:hralign="center" o:hrstd="t" o:hr="t" fillcolor="#a0a0a0" stroked="f"/>
        </w:pict>
      </w:r>
    </w:p>
    <w:p w:rsidR="00930025" w:rsidRPr="00930025" w:rsidRDefault="00930025" w:rsidP="00930025">
      <w:pPr>
        <w:rPr>
          <w:b/>
          <w:bCs/>
        </w:rPr>
      </w:pPr>
      <w:r w:rsidRPr="00930025">
        <w:rPr>
          <w:b/>
          <w:bCs/>
        </w:rPr>
        <w:t>Conclusión</w:t>
      </w:r>
    </w:p>
    <w:p w:rsidR="00930025" w:rsidRPr="00930025" w:rsidRDefault="00930025" w:rsidP="00930025">
      <w:pPr>
        <w:numPr>
          <w:ilvl w:val="0"/>
          <w:numId w:val="65"/>
        </w:numPr>
      </w:pPr>
      <w:r w:rsidRPr="00930025">
        <w:t xml:space="preserve">Cómo el ciclo de vida de los componentes se maneja en componentes funcionales a través de </w:t>
      </w:r>
      <w:proofErr w:type="spellStart"/>
      <w:r w:rsidRPr="00930025">
        <w:t>Hooks</w:t>
      </w:r>
      <w:proofErr w:type="spellEnd"/>
      <w:r w:rsidRPr="00930025">
        <w:t>, principalmente con useEffect.</w:t>
      </w:r>
    </w:p>
    <w:p w:rsidR="00930025" w:rsidRPr="00930025" w:rsidRDefault="00930025" w:rsidP="00930025">
      <w:pPr>
        <w:numPr>
          <w:ilvl w:val="0"/>
          <w:numId w:val="65"/>
        </w:numPr>
      </w:pPr>
      <w:r w:rsidRPr="00930025">
        <w:t xml:space="preserve">Cómo useEffect puede simular </w:t>
      </w:r>
      <w:proofErr w:type="spellStart"/>
      <w:r w:rsidRPr="00930025">
        <w:t>componentDidMount</w:t>
      </w:r>
      <w:proofErr w:type="spellEnd"/>
      <w:r w:rsidRPr="00930025">
        <w:t xml:space="preserve">, </w:t>
      </w:r>
      <w:proofErr w:type="spellStart"/>
      <w:r w:rsidRPr="00930025">
        <w:t>componentDidUpdate</w:t>
      </w:r>
      <w:proofErr w:type="spellEnd"/>
      <w:r w:rsidRPr="00930025">
        <w:t xml:space="preserve"> y </w:t>
      </w:r>
      <w:proofErr w:type="spellStart"/>
      <w:r w:rsidRPr="00930025">
        <w:t>componentWillUnmount</w:t>
      </w:r>
      <w:proofErr w:type="spellEnd"/>
      <w:r w:rsidRPr="00930025">
        <w:t xml:space="preserve"> dependiendo de cómo lo utilicemos.</w:t>
      </w:r>
    </w:p>
    <w:p w:rsidR="00930025" w:rsidRPr="00930025" w:rsidRDefault="00930025" w:rsidP="00930025">
      <w:pPr>
        <w:numPr>
          <w:ilvl w:val="0"/>
          <w:numId w:val="65"/>
        </w:numPr>
      </w:pPr>
      <w:r w:rsidRPr="00930025">
        <w:t>Cómo limpiar efectos y manejar dependencias para controlar cuándo se ejecutan.</w:t>
      </w:r>
    </w:p>
    <w:p w:rsidR="00930025" w:rsidRPr="00930025" w:rsidRDefault="00930025" w:rsidP="00930025">
      <w:r w:rsidRPr="00930025">
        <w:t xml:space="preserve">Comprender el uso de useEffect es esencial para manejar efectos secundarios, suscripciones, temporizadores y cualquier operación que ocurra fuera del renderizado puro en </w:t>
      </w:r>
      <w:proofErr w:type="spellStart"/>
      <w:r w:rsidRPr="00930025">
        <w:t>React</w:t>
      </w:r>
      <w:proofErr w:type="spellEnd"/>
      <w:r w:rsidRPr="00930025">
        <w:t>.</w:t>
      </w:r>
    </w:p>
    <w:p w:rsidR="00930025" w:rsidRPr="00930025" w:rsidRDefault="00000000" w:rsidP="00930025">
      <w:r>
        <w:pict>
          <v:rect id="_x0000_i1076" style="width:0;height:1.5pt" o:hralign="center" o:hrstd="t" o:hr="t" fillcolor="#a0a0a0" stroked="f"/>
        </w:pict>
      </w:r>
    </w:p>
    <w:p w:rsidR="00930025" w:rsidRPr="00930025" w:rsidRDefault="00930025" w:rsidP="00930025">
      <w:pPr>
        <w:rPr>
          <w:b/>
          <w:bCs/>
        </w:rPr>
      </w:pPr>
      <w:r w:rsidRPr="00930025">
        <w:rPr>
          <w:b/>
          <w:bCs/>
        </w:rPr>
        <w:lastRenderedPageBreak/>
        <w:t>Formularios y Componentes Controlados</w:t>
      </w:r>
    </w:p>
    <w:p w:rsidR="00930025" w:rsidRPr="00930025" w:rsidRDefault="00930025" w:rsidP="00930025">
      <w:r w:rsidRPr="00930025">
        <w:t xml:space="preserve">Aprenderemos a manejar el input del usuario en </w:t>
      </w:r>
      <w:proofErr w:type="spellStart"/>
      <w:r w:rsidRPr="00930025">
        <w:t>React</w:t>
      </w:r>
      <w:proofErr w:type="spellEnd"/>
      <w:r w:rsidRPr="00930025">
        <w:t xml:space="preserve">, comprenderemos la diferencia entre </w:t>
      </w:r>
      <w:r w:rsidRPr="00930025">
        <w:rPr>
          <w:b/>
          <w:bCs/>
        </w:rPr>
        <w:t>componentes controlados</w:t>
      </w:r>
      <w:r w:rsidRPr="00930025">
        <w:t xml:space="preserve"> y </w:t>
      </w:r>
      <w:r w:rsidRPr="00930025">
        <w:rPr>
          <w:b/>
          <w:bCs/>
        </w:rPr>
        <w:t>no controlados</w:t>
      </w:r>
      <w:r w:rsidRPr="00930025">
        <w:t>, y veremos cómo implementar validaciones básicas. Además, exploraremos cómo manejar múltiples inputs en un mismo formulario.</w:t>
      </w:r>
    </w:p>
    <w:p w:rsidR="00930025" w:rsidRPr="00930025" w:rsidRDefault="00000000" w:rsidP="00930025">
      <w:r>
        <w:pict>
          <v:rect id="_x0000_i1077" style="width:0;height:1.5pt" o:hralign="center" o:hrstd="t" o:hr="t" fillcolor="#a0a0a0" stroked="f"/>
        </w:pict>
      </w:r>
    </w:p>
    <w:p w:rsidR="00930025" w:rsidRPr="00930025" w:rsidRDefault="00930025" w:rsidP="00930025">
      <w:pPr>
        <w:rPr>
          <w:b/>
          <w:bCs/>
        </w:rPr>
      </w:pPr>
      <w:r w:rsidRPr="00930025">
        <w:rPr>
          <w:b/>
          <w:bCs/>
        </w:rPr>
        <w:t>Manejo de Entradas de Usuario</w:t>
      </w:r>
    </w:p>
    <w:p w:rsidR="00930025" w:rsidRPr="00930025" w:rsidRDefault="00930025" w:rsidP="00930025">
      <w:r w:rsidRPr="00930025">
        <w:t xml:space="preserve">En </w:t>
      </w:r>
      <w:proofErr w:type="spellStart"/>
      <w:r w:rsidRPr="00930025">
        <w:t>React</w:t>
      </w:r>
      <w:proofErr w:type="spellEnd"/>
      <w:r w:rsidRPr="00930025">
        <w:t xml:space="preserve">, las entradas de usuario (inputs, </w:t>
      </w:r>
      <w:proofErr w:type="spellStart"/>
      <w:r w:rsidRPr="00930025">
        <w:t>selects</w:t>
      </w:r>
      <w:proofErr w:type="spellEnd"/>
      <w:r w:rsidRPr="00930025">
        <w:t xml:space="preserve">, </w:t>
      </w:r>
      <w:proofErr w:type="spellStart"/>
      <w:r w:rsidRPr="00930025">
        <w:t>textareas</w:t>
      </w:r>
      <w:proofErr w:type="spellEnd"/>
      <w:r w:rsidRPr="00930025">
        <w:t>) generalmente se manejan mediante el estado. De esta forma, la interfaz refleja el estado interno del componente, asegurando un flujo de datos unidireccional y predecible.</w:t>
      </w:r>
    </w:p>
    <w:p w:rsidR="00930025" w:rsidRPr="00930025" w:rsidRDefault="00930025" w:rsidP="00930025">
      <w:r w:rsidRPr="00930025">
        <w:rPr>
          <w:b/>
          <w:bCs/>
        </w:rPr>
        <w:t>Ejemplo básico:</w:t>
      </w:r>
    </w:p>
    <w:p w:rsidR="00930025" w:rsidRPr="00491452" w:rsidRDefault="00930025" w:rsidP="00930025">
      <w:pPr>
        <w:rPr>
          <w:lang w:val="en-US"/>
        </w:rPr>
      </w:pPr>
      <w:r w:rsidRPr="00491452">
        <w:rPr>
          <w:lang w:val="en-US"/>
        </w:rPr>
        <w:t xml:space="preserve">import { </w:t>
      </w:r>
      <w:proofErr w:type="spellStart"/>
      <w:r w:rsidRPr="00491452">
        <w:rPr>
          <w:lang w:val="en-US"/>
        </w:rPr>
        <w:t>useState</w:t>
      </w:r>
      <w:proofErr w:type="spellEnd"/>
      <w:r w:rsidRPr="00491452">
        <w:rPr>
          <w:lang w:val="en-US"/>
        </w:rPr>
        <w:t xml:space="preserve"> } from 'react';</w:t>
      </w:r>
    </w:p>
    <w:p w:rsidR="00930025" w:rsidRPr="00491452"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FormularioSimple</w:t>
      </w:r>
      <w:proofErr w:type="spellEnd"/>
      <w:r w:rsidRPr="00930025">
        <w:rPr>
          <w:lang w:val="en-US"/>
        </w:rPr>
        <w:t>() {</w:t>
      </w:r>
    </w:p>
    <w:p w:rsidR="00930025" w:rsidRPr="00930025" w:rsidRDefault="00930025" w:rsidP="00930025">
      <w:pPr>
        <w:rPr>
          <w:lang w:val="en-US"/>
        </w:rPr>
      </w:pPr>
      <w:r w:rsidRPr="00930025">
        <w:rPr>
          <w:lang w:val="en-US"/>
        </w:rPr>
        <w:t xml:space="preserve">  const [</w:t>
      </w:r>
      <w:proofErr w:type="spellStart"/>
      <w:r w:rsidRPr="00930025">
        <w:rPr>
          <w:lang w:val="en-US"/>
        </w:rPr>
        <w:t>texto</w:t>
      </w:r>
      <w:proofErr w:type="spellEnd"/>
      <w:r w:rsidRPr="00930025">
        <w:rPr>
          <w:lang w:val="en-US"/>
        </w:rPr>
        <w:t xml:space="preserve">, </w:t>
      </w:r>
      <w:proofErr w:type="spellStart"/>
      <w:r w:rsidRPr="00930025">
        <w:rPr>
          <w:lang w:val="en-US"/>
        </w:rPr>
        <w:t>setTexto</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p>
    <w:p w:rsidR="00930025" w:rsidRPr="00930025" w:rsidRDefault="00930025" w:rsidP="00930025">
      <w:r w:rsidRPr="00930025">
        <w:rPr>
          <w:lang w:val="en-US"/>
        </w:rPr>
        <w:t xml:space="preserve">  </w:t>
      </w:r>
      <w:proofErr w:type="spellStart"/>
      <w:r w:rsidRPr="00930025">
        <w:t>const</w:t>
      </w:r>
      <w:proofErr w:type="spellEnd"/>
      <w:r w:rsidRPr="00930025">
        <w:t xml:space="preserve"> </w:t>
      </w:r>
      <w:proofErr w:type="spellStart"/>
      <w:r w:rsidRPr="00930025">
        <w:t>manejarCambio</w:t>
      </w:r>
      <w:proofErr w:type="spellEnd"/>
      <w:r w:rsidRPr="00930025">
        <w:t xml:space="preserve"> = (e) =&gt; {</w:t>
      </w:r>
    </w:p>
    <w:p w:rsidR="00930025" w:rsidRPr="00930025" w:rsidRDefault="00930025" w:rsidP="00930025">
      <w:r w:rsidRPr="00930025">
        <w:t xml:space="preserve">    </w:t>
      </w:r>
      <w:proofErr w:type="spellStart"/>
      <w:r w:rsidRPr="00930025">
        <w:t>setTexto</w:t>
      </w:r>
      <w:proofErr w:type="spellEnd"/>
      <w:r w:rsidRPr="00930025">
        <w:t>(</w:t>
      </w:r>
      <w:proofErr w:type="spellStart"/>
      <w:r w:rsidRPr="00930025">
        <w:t>e.target.value</w:t>
      </w:r>
      <w:proofErr w:type="spellEnd"/>
      <w:r w:rsidRPr="00930025">
        <w:t>);</w:t>
      </w:r>
    </w:p>
    <w:p w:rsidR="00930025" w:rsidRPr="00491452" w:rsidRDefault="00930025" w:rsidP="00930025">
      <w:r w:rsidRPr="00930025">
        <w:t xml:space="preserve">  </w:t>
      </w:r>
      <w:r w:rsidRPr="00491452">
        <w:t>};</w:t>
      </w:r>
    </w:p>
    <w:p w:rsidR="00930025" w:rsidRPr="00491452" w:rsidRDefault="00930025" w:rsidP="00930025"/>
    <w:p w:rsidR="00930025" w:rsidRPr="00930025" w:rsidRDefault="00930025" w:rsidP="00930025">
      <w:pPr>
        <w:rPr>
          <w:lang w:val="en-US"/>
        </w:rPr>
      </w:pPr>
      <w:r w:rsidRPr="00491452">
        <w:t xml:space="preserve">  </w:t>
      </w:r>
      <w:r w:rsidRPr="00930025">
        <w:rPr>
          <w:lang w:val="en-US"/>
        </w:rPr>
        <w:t xml:space="preserve">const </w:t>
      </w:r>
      <w:proofErr w:type="spellStart"/>
      <w:r w:rsidRPr="00930025">
        <w:rPr>
          <w:lang w:val="en-US"/>
        </w:rPr>
        <w:t>manejarSubmit</w:t>
      </w:r>
      <w:proofErr w:type="spellEnd"/>
      <w:r w:rsidRPr="00930025">
        <w:rPr>
          <w:lang w:val="en-US"/>
        </w:rPr>
        <w:t xml:space="preserve"> = (e) =&gt; {</w:t>
      </w:r>
    </w:p>
    <w:p w:rsidR="00930025" w:rsidRPr="00930025" w:rsidRDefault="00930025" w:rsidP="00930025">
      <w:pPr>
        <w:rPr>
          <w:lang w:val="en-US"/>
        </w:rPr>
      </w:pPr>
      <w:r w:rsidRPr="00930025">
        <w:rPr>
          <w:lang w:val="en-US"/>
        </w:rPr>
        <w:t xml:space="preserve">    </w:t>
      </w:r>
      <w:proofErr w:type="spellStart"/>
      <w:r w:rsidRPr="00930025">
        <w:rPr>
          <w:lang w:val="en-US"/>
        </w:rPr>
        <w:t>e.preventDefault</w:t>
      </w:r>
      <w:proofErr w:type="spellEnd"/>
      <w:r w:rsidRPr="00930025">
        <w:rPr>
          <w:lang w:val="en-US"/>
        </w:rPr>
        <w:t>();</w:t>
      </w:r>
    </w:p>
    <w:p w:rsidR="00930025" w:rsidRPr="00930025" w:rsidRDefault="00930025" w:rsidP="00930025">
      <w:pPr>
        <w:rPr>
          <w:lang w:val="en-US"/>
        </w:rPr>
      </w:pPr>
      <w:r w:rsidRPr="00930025">
        <w:rPr>
          <w:lang w:val="en-US"/>
        </w:rPr>
        <w:t xml:space="preserve">    alert(`Has </w:t>
      </w:r>
      <w:proofErr w:type="spellStart"/>
      <w:r w:rsidRPr="00930025">
        <w:rPr>
          <w:lang w:val="en-US"/>
        </w:rPr>
        <w:t>escrito</w:t>
      </w:r>
      <w:proofErr w:type="spellEnd"/>
      <w:r w:rsidRPr="00930025">
        <w:rPr>
          <w:lang w:val="en-US"/>
        </w:rPr>
        <w:t>: ${</w:t>
      </w:r>
      <w:proofErr w:type="spellStart"/>
      <w:r w:rsidRPr="00930025">
        <w:rPr>
          <w:lang w:val="en-US"/>
        </w:rPr>
        <w:t>texto</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&lt;input type="text" value={</w:t>
      </w:r>
      <w:proofErr w:type="spellStart"/>
      <w:r w:rsidRPr="00930025">
        <w:rPr>
          <w:lang w:val="en-US"/>
        </w:rPr>
        <w:t>texto</w:t>
      </w:r>
      <w:proofErr w:type="spellEnd"/>
      <w:r w:rsidRPr="00930025">
        <w:rPr>
          <w:lang w:val="en-US"/>
        </w:rPr>
        <w:t xml:space="preserve">} </w:t>
      </w:r>
      <w:proofErr w:type="spellStart"/>
      <w:r w:rsidRPr="00930025">
        <w:rPr>
          <w:lang w:val="en-US"/>
        </w:rPr>
        <w:t>onChange</w:t>
      </w:r>
      <w:proofErr w:type="spellEnd"/>
      <w:r w:rsidRPr="00930025">
        <w:rPr>
          <w:lang w:val="en-US"/>
        </w:rPr>
        <w:t>={</w:t>
      </w:r>
      <w:proofErr w:type="spellStart"/>
      <w:r w:rsidRPr="00930025">
        <w:rPr>
          <w:lang w:val="en-US"/>
        </w:rPr>
        <w:t>manejarCambio</w:t>
      </w:r>
      <w:proofErr w:type="spellEnd"/>
      <w:r w:rsidRPr="00930025">
        <w:rPr>
          <w:lang w:val="en-US"/>
        </w:rPr>
        <w:t>} /&gt;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66"/>
        </w:numPr>
      </w:pPr>
      <w:r w:rsidRPr="00930025">
        <w:t>Cada cambio en el input dispara onChange, actualiza el estado y el valor del input se sincroniza con el estado.</w:t>
      </w:r>
    </w:p>
    <w:p w:rsidR="00930025" w:rsidRPr="00930025" w:rsidRDefault="00930025" w:rsidP="00930025">
      <w:pPr>
        <w:numPr>
          <w:ilvl w:val="0"/>
          <w:numId w:val="66"/>
        </w:numPr>
      </w:pPr>
      <w:r w:rsidRPr="00930025">
        <w:lastRenderedPageBreak/>
        <w:t xml:space="preserve">Este patrón convierte al input en un </w:t>
      </w:r>
      <w:r w:rsidRPr="00930025">
        <w:rPr>
          <w:b/>
          <w:bCs/>
        </w:rPr>
        <w:t>componente controlado</w:t>
      </w:r>
      <w:r w:rsidRPr="00930025">
        <w:t>.</w:t>
      </w:r>
    </w:p>
    <w:p w:rsidR="00930025" w:rsidRPr="00930025" w:rsidRDefault="00000000" w:rsidP="00930025">
      <w:r>
        <w:pict>
          <v:rect id="_x0000_i1078" style="width:0;height:1.5pt" o:hralign="center" o:hrstd="t" o:hr="t" fillcolor="#a0a0a0" stroked="f"/>
        </w:pict>
      </w:r>
    </w:p>
    <w:p w:rsidR="00930025" w:rsidRPr="00930025" w:rsidRDefault="00930025" w:rsidP="00930025">
      <w:pPr>
        <w:rPr>
          <w:b/>
          <w:bCs/>
        </w:rPr>
      </w:pPr>
      <w:r w:rsidRPr="00930025">
        <w:rPr>
          <w:b/>
          <w:bCs/>
        </w:rPr>
        <w:t>Componentes Controlados vs No Controlados</w:t>
      </w:r>
    </w:p>
    <w:p w:rsidR="00930025" w:rsidRPr="00930025" w:rsidRDefault="00930025" w:rsidP="00930025">
      <w:r w:rsidRPr="00930025">
        <w:rPr>
          <w:b/>
          <w:bCs/>
        </w:rPr>
        <w:t>Componentes Controlados:</w:t>
      </w:r>
      <w:r w:rsidRPr="00930025">
        <w:br/>
        <w:t xml:space="preserve">Son aquellos cuyo valor se gestiona completamente a través del estado de </w:t>
      </w:r>
      <w:proofErr w:type="spellStart"/>
      <w:r w:rsidRPr="00930025">
        <w:t>React</w:t>
      </w:r>
      <w:proofErr w:type="spellEnd"/>
      <w:r w:rsidRPr="00930025">
        <w:t>. El valor del input se establece desde el estado, y cualquier cambio se refleja actualizando el estado.</w:t>
      </w:r>
    </w:p>
    <w:p w:rsidR="00930025" w:rsidRPr="00930025" w:rsidRDefault="00930025" w:rsidP="00930025">
      <w:pPr>
        <w:numPr>
          <w:ilvl w:val="0"/>
          <w:numId w:val="67"/>
        </w:numPr>
      </w:pPr>
      <w:r w:rsidRPr="00930025">
        <w:t xml:space="preserve">Ventajas: </w:t>
      </w:r>
    </w:p>
    <w:p w:rsidR="00930025" w:rsidRPr="00930025" w:rsidRDefault="00930025" w:rsidP="00930025">
      <w:pPr>
        <w:numPr>
          <w:ilvl w:val="1"/>
          <w:numId w:val="67"/>
        </w:numPr>
      </w:pPr>
      <w:r w:rsidRPr="00930025">
        <w:t>Fuente de la verdad única: El estado determina el valor del input.</w:t>
      </w:r>
    </w:p>
    <w:p w:rsidR="00930025" w:rsidRPr="00930025" w:rsidRDefault="00930025" w:rsidP="00930025">
      <w:pPr>
        <w:numPr>
          <w:ilvl w:val="1"/>
          <w:numId w:val="67"/>
        </w:numPr>
      </w:pPr>
      <w:r w:rsidRPr="00930025">
        <w:t>Fácil validación y transformación de datos.</w:t>
      </w:r>
    </w:p>
    <w:p w:rsidR="00930025" w:rsidRPr="00930025" w:rsidRDefault="00930025" w:rsidP="00930025">
      <w:pPr>
        <w:numPr>
          <w:ilvl w:val="1"/>
          <w:numId w:val="67"/>
        </w:numPr>
      </w:pPr>
      <w:r w:rsidRPr="00930025">
        <w:t>Fácil de depurar y razonar sobre el flujo de datos.</w:t>
      </w:r>
    </w:p>
    <w:p w:rsidR="00930025" w:rsidRPr="00930025" w:rsidRDefault="00930025" w:rsidP="00930025">
      <w:r w:rsidRPr="00930025">
        <w:rPr>
          <w:b/>
          <w:bCs/>
        </w:rPr>
        <w:t>Ejemplo:</w:t>
      </w:r>
    </w:p>
    <w:p w:rsidR="00930025" w:rsidRPr="00491452" w:rsidRDefault="00930025" w:rsidP="00930025">
      <w:pPr>
        <w:rPr>
          <w:lang w:val="en-US"/>
        </w:rPr>
      </w:pPr>
      <w:r w:rsidRPr="00491452">
        <w:rPr>
          <w:lang w:val="en-US"/>
        </w:rPr>
        <w:t xml:space="preserve">function </w:t>
      </w:r>
      <w:proofErr w:type="spellStart"/>
      <w:r w:rsidRPr="00491452">
        <w:rPr>
          <w:lang w:val="en-US"/>
        </w:rPr>
        <w:t>InputControlado</w:t>
      </w:r>
      <w:proofErr w:type="spellEnd"/>
      <w:r w:rsidRPr="00491452">
        <w:rPr>
          <w:lang w:val="en-US"/>
        </w:rPr>
        <w:t>() {</w:t>
      </w:r>
    </w:p>
    <w:p w:rsidR="00930025" w:rsidRPr="00491452" w:rsidRDefault="00930025" w:rsidP="00930025">
      <w:pPr>
        <w:rPr>
          <w:lang w:val="en-US"/>
        </w:rPr>
      </w:pPr>
      <w:r w:rsidRPr="00491452">
        <w:rPr>
          <w:lang w:val="en-US"/>
        </w:rPr>
        <w:t xml:space="preserve">  const [valor, </w:t>
      </w:r>
      <w:proofErr w:type="spellStart"/>
      <w:r w:rsidRPr="00491452">
        <w:rPr>
          <w:lang w:val="en-US"/>
        </w:rPr>
        <w:t>setValor</w:t>
      </w:r>
      <w:proofErr w:type="spellEnd"/>
      <w:r w:rsidRPr="00491452">
        <w:rPr>
          <w:lang w:val="en-US"/>
        </w:rPr>
        <w:t xml:space="preserve">] = </w:t>
      </w:r>
      <w:proofErr w:type="spellStart"/>
      <w:r w:rsidRPr="00491452">
        <w:rPr>
          <w:lang w:val="en-US"/>
        </w:rPr>
        <w:t>useState</w:t>
      </w:r>
      <w:proofErr w:type="spellEnd"/>
      <w:r w:rsidRPr="00491452">
        <w:rPr>
          <w:lang w:val="en-US"/>
        </w:rPr>
        <w:t>('');</w:t>
      </w:r>
    </w:p>
    <w:p w:rsidR="00930025" w:rsidRPr="00491452" w:rsidRDefault="00930025" w:rsidP="00930025">
      <w:pPr>
        <w:rPr>
          <w:lang w:val="en-US"/>
        </w:rPr>
      </w:pPr>
    </w:p>
    <w:p w:rsidR="00930025" w:rsidRPr="00930025" w:rsidRDefault="00930025" w:rsidP="00930025">
      <w:pPr>
        <w:rPr>
          <w:lang w:val="en-US"/>
        </w:rPr>
      </w:pPr>
      <w:r w:rsidRPr="00491452">
        <w:rPr>
          <w:lang w:val="en-US"/>
        </w:rPr>
        <w:t xml:space="preserve">  </w:t>
      </w:r>
      <w:r w:rsidRPr="00930025">
        <w:rPr>
          <w:lang w:val="en-US"/>
        </w:rPr>
        <w:t xml:space="preserve">return &lt;input type="text" value={valor} </w:t>
      </w:r>
      <w:proofErr w:type="spellStart"/>
      <w:r w:rsidRPr="00930025">
        <w:rPr>
          <w:lang w:val="en-US"/>
        </w:rPr>
        <w:t>onChange</w:t>
      </w:r>
      <w:proofErr w:type="spellEnd"/>
      <w:r w:rsidRPr="00930025">
        <w:rPr>
          <w:lang w:val="en-US"/>
        </w:rPr>
        <w:t xml:space="preserve">={(e) =&gt; </w:t>
      </w:r>
      <w:proofErr w:type="spellStart"/>
      <w:r w:rsidRPr="00930025">
        <w:rPr>
          <w:lang w:val="en-US"/>
        </w:rPr>
        <w:t>setValor</w:t>
      </w:r>
      <w:proofErr w:type="spellEnd"/>
      <w:r w:rsidRPr="00930025">
        <w:rPr>
          <w:lang w:val="en-US"/>
        </w:rPr>
        <w:t>(</w:t>
      </w:r>
      <w:proofErr w:type="spellStart"/>
      <w:r w:rsidRPr="00930025">
        <w:rPr>
          <w:lang w:val="en-US"/>
        </w:rPr>
        <w:t>e.target.value</w:t>
      </w:r>
      <w:proofErr w:type="spellEnd"/>
      <w:r w:rsidRPr="00930025">
        <w:rPr>
          <w:lang w:val="en-US"/>
        </w:rPr>
        <w:t>)} /&gt;;</w:t>
      </w:r>
    </w:p>
    <w:p w:rsidR="00930025" w:rsidRPr="00930025" w:rsidRDefault="00930025" w:rsidP="00930025">
      <w:r w:rsidRPr="00930025">
        <w:t>}</w:t>
      </w:r>
    </w:p>
    <w:p w:rsidR="00930025" w:rsidRPr="00930025" w:rsidRDefault="00930025" w:rsidP="00930025">
      <w:r w:rsidRPr="00930025">
        <w:rPr>
          <w:b/>
          <w:bCs/>
        </w:rPr>
        <w:t>Componentes No Controlados:</w:t>
      </w:r>
      <w:r w:rsidRPr="00930025">
        <w:br/>
        <w:t xml:space="preserve">Son aquellos en los que no se gestiona el valor del input mediante el estado de </w:t>
      </w:r>
      <w:proofErr w:type="spellStart"/>
      <w:r w:rsidRPr="00930025">
        <w:t>React</w:t>
      </w:r>
      <w:proofErr w:type="spellEnd"/>
      <w:r w:rsidRPr="00930025">
        <w:t xml:space="preserve">, sino que se accede al valor directamente desde el DOM cuando es necesario (por ejemplo, usando </w:t>
      </w:r>
      <w:proofErr w:type="spellStart"/>
      <w:r w:rsidRPr="00930025">
        <w:t>ref</w:t>
      </w:r>
      <w:proofErr w:type="spellEnd"/>
      <w:r w:rsidRPr="00930025">
        <w:t>).</w:t>
      </w:r>
    </w:p>
    <w:p w:rsidR="00930025" w:rsidRPr="00930025" w:rsidRDefault="00930025" w:rsidP="00930025">
      <w:pPr>
        <w:numPr>
          <w:ilvl w:val="0"/>
          <w:numId w:val="68"/>
        </w:numPr>
      </w:pPr>
      <w:r w:rsidRPr="00930025">
        <w:t xml:space="preserve">Ventajas: </w:t>
      </w:r>
    </w:p>
    <w:p w:rsidR="00930025" w:rsidRPr="00930025" w:rsidRDefault="00930025" w:rsidP="00930025">
      <w:pPr>
        <w:numPr>
          <w:ilvl w:val="1"/>
          <w:numId w:val="68"/>
        </w:numPr>
      </w:pPr>
      <w:r w:rsidRPr="00930025">
        <w:t>Menos código y sobrecarga para inputs muy simples.</w:t>
      </w:r>
    </w:p>
    <w:p w:rsidR="00930025" w:rsidRPr="00930025" w:rsidRDefault="00930025" w:rsidP="00930025">
      <w:pPr>
        <w:numPr>
          <w:ilvl w:val="0"/>
          <w:numId w:val="68"/>
        </w:numPr>
      </w:pPr>
      <w:r w:rsidRPr="00930025">
        <w:t xml:space="preserve">Desventajas: </w:t>
      </w:r>
    </w:p>
    <w:p w:rsidR="00930025" w:rsidRPr="00930025" w:rsidRDefault="00930025" w:rsidP="00930025">
      <w:pPr>
        <w:numPr>
          <w:ilvl w:val="1"/>
          <w:numId w:val="68"/>
        </w:numPr>
      </w:pPr>
      <w:r w:rsidRPr="00930025">
        <w:t>Puede ser más difícil mantener sincronizados los valores.</w:t>
      </w:r>
    </w:p>
    <w:p w:rsidR="00930025" w:rsidRPr="00930025" w:rsidRDefault="00930025" w:rsidP="00930025">
      <w:pPr>
        <w:numPr>
          <w:ilvl w:val="1"/>
          <w:numId w:val="68"/>
        </w:numPr>
      </w:pPr>
      <w:r w:rsidRPr="00930025">
        <w:t>Menos control sobre el flujo de datos y validación.</w:t>
      </w:r>
    </w:p>
    <w:p w:rsidR="00930025" w:rsidRPr="00930025" w:rsidRDefault="00930025" w:rsidP="00930025">
      <w:pPr>
        <w:rPr>
          <w:lang w:val="en-US"/>
        </w:rPr>
      </w:pPr>
      <w:proofErr w:type="spellStart"/>
      <w:r w:rsidRPr="00930025">
        <w:rPr>
          <w:b/>
          <w:bCs/>
          <w:lang w:val="en-US"/>
        </w:rPr>
        <w:t>Ejemplo</w:t>
      </w:r>
      <w:proofErr w:type="spellEnd"/>
      <w:r w:rsidRPr="00930025">
        <w:rPr>
          <w:b/>
          <w:bCs/>
          <w:lang w:val="en-US"/>
        </w:rPr>
        <w:t>:</w:t>
      </w:r>
    </w:p>
    <w:p w:rsidR="00930025" w:rsidRPr="00930025" w:rsidRDefault="00930025" w:rsidP="00930025">
      <w:pPr>
        <w:rPr>
          <w:lang w:val="en-US"/>
        </w:rPr>
      </w:pPr>
      <w:r w:rsidRPr="00930025">
        <w:rPr>
          <w:lang w:val="en-US"/>
        </w:rPr>
        <w:t xml:space="preserve">import { </w:t>
      </w:r>
      <w:proofErr w:type="spellStart"/>
      <w:r w:rsidRPr="00930025">
        <w:rPr>
          <w:lang w:val="en-US"/>
        </w:rPr>
        <w:t>useRef</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InputNoControlado</w:t>
      </w:r>
      <w:proofErr w:type="spellEnd"/>
      <w:r w:rsidRPr="00930025">
        <w:rPr>
          <w:lang w:val="en-US"/>
        </w:rPr>
        <w:t>() {</w:t>
      </w:r>
    </w:p>
    <w:p w:rsidR="00930025" w:rsidRPr="00930025" w:rsidRDefault="00930025" w:rsidP="00930025">
      <w:pPr>
        <w:rPr>
          <w:lang w:val="en-US"/>
        </w:rPr>
      </w:pPr>
      <w:r w:rsidRPr="00930025">
        <w:rPr>
          <w:lang w:val="en-US"/>
        </w:rPr>
        <w:t xml:space="preserve">  const </w:t>
      </w:r>
      <w:proofErr w:type="spellStart"/>
      <w:r w:rsidRPr="00930025">
        <w:rPr>
          <w:lang w:val="en-US"/>
        </w:rPr>
        <w:t>inputRef</w:t>
      </w:r>
      <w:proofErr w:type="spellEnd"/>
      <w:r w:rsidRPr="00930025">
        <w:rPr>
          <w:lang w:val="en-US"/>
        </w:rPr>
        <w:t xml:space="preserve"> = </w:t>
      </w:r>
      <w:proofErr w:type="spellStart"/>
      <w:r w:rsidRPr="00930025">
        <w:rPr>
          <w:lang w:val="en-US"/>
        </w:rPr>
        <w:t>useRef</w:t>
      </w:r>
      <w:proofErr w:type="spellEnd"/>
      <w:r w:rsidRPr="00930025">
        <w:rPr>
          <w:lang w:val="en-US"/>
        </w:rPr>
        <w:t>(null);</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manejarSubmit</w:t>
      </w:r>
      <w:proofErr w:type="spellEnd"/>
      <w:r w:rsidRPr="00930025">
        <w:rPr>
          <w:lang w:val="en-US"/>
        </w:rPr>
        <w:t xml:space="preserve"> = (e) =&gt; {</w:t>
      </w:r>
    </w:p>
    <w:p w:rsidR="00930025" w:rsidRPr="00930025" w:rsidRDefault="00930025" w:rsidP="00930025">
      <w:pPr>
        <w:rPr>
          <w:lang w:val="en-US"/>
        </w:rPr>
      </w:pPr>
      <w:r w:rsidRPr="00930025">
        <w:rPr>
          <w:lang w:val="en-US"/>
        </w:rPr>
        <w:t xml:space="preserve">    </w:t>
      </w:r>
      <w:proofErr w:type="spellStart"/>
      <w:r w:rsidRPr="00930025">
        <w:rPr>
          <w:lang w:val="en-US"/>
        </w:rPr>
        <w:t>e.preventDefault</w:t>
      </w:r>
      <w:proofErr w:type="spellEnd"/>
      <w:r w:rsidRPr="00930025">
        <w:rPr>
          <w:lang w:val="en-US"/>
        </w:rPr>
        <w:t>();</w:t>
      </w:r>
    </w:p>
    <w:p w:rsidR="00930025" w:rsidRPr="00930025" w:rsidRDefault="00930025" w:rsidP="00930025">
      <w:pPr>
        <w:rPr>
          <w:lang w:val="en-US"/>
        </w:rPr>
      </w:pPr>
      <w:r w:rsidRPr="00930025">
        <w:rPr>
          <w:lang w:val="en-US"/>
        </w:rPr>
        <w:lastRenderedPageBreak/>
        <w:t xml:space="preserve">    alert(`Has </w:t>
      </w:r>
      <w:proofErr w:type="spellStart"/>
      <w:r w:rsidRPr="00930025">
        <w:rPr>
          <w:lang w:val="en-US"/>
        </w:rPr>
        <w:t>escrito</w:t>
      </w:r>
      <w:proofErr w:type="spellEnd"/>
      <w:r w:rsidRPr="00930025">
        <w:rPr>
          <w:lang w:val="en-US"/>
        </w:rPr>
        <w:t>: ${</w:t>
      </w:r>
      <w:proofErr w:type="spellStart"/>
      <w:r w:rsidRPr="00930025">
        <w:rPr>
          <w:lang w:val="en-US"/>
        </w:rPr>
        <w:t>inputRef.current.value</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&lt;input type="text" ref={</w:t>
      </w:r>
      <w:proofErr w:type="spellStart"/>
      <w:r w:rsidRPr="00930025">
        <w:rPr>
          <w:lang w:val="en-US"/>
        </w:rPr>
        <w:t>inputRef</w:t>
      </w:r>
      <w:proofErr w:type="spellEnd"/>
      <w:r w:rsidRPr="00930025">
        <w:rPr>
          <w:lang w:val="en-US"/>
        </w:rPr>
        <w:t>} /&gt;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69"/>
        </w:numPr>
      </w:pPr>
      <w:r w:rsidRPr="00930025">
        <w:t xml:space="preserve">Aquí, </w:t>
      </w:r>
      <w:proofErr w:type="spellStart"/>
      <w:r w:rsidRPr="00930025">
        <w:t>value</w:t>
      </w:r>
      <w:proofErr w:type="spellEnd"/>
      <w:r w:rsidRPr="00930025">
        <w:t xml:space="preserve"> no depende del estado de </w:t>
      </w:r>
      <w:proofErr w:type="spellStart"/>
      <w:r w:rsidRPr="00930025">
        <w:t>React</w:t>
      </w:r>
      <w:proofErr w:type="spellEnd"/>
      <w:r w:rsidRPr="00930025">
        <w:t>, sino directamente del DOM.</w:t>
      </w:r>
    </w:p>
    <w:p w:rsidR="00930025" w:rsidRPr="00930025" w:rsidRDefault="00000000" w:rsidP="00930025">
      <w:r>
        <w:pict>
          <v:rect id="_x0000_i1079" style="width:0;height:1.5pt" o:hralign="center" o:hrstd="t" o:hr="t" fillcolor="#a0a0a0" stroked="f"/>
        </w:pict>
      </w:r>
    </w:p>
    <w:p w:rsidR="00930025" w:rsidRPr="00930025" w:rsidRDefault="00930025" w:rsidP="00930025">
      <w:pPr>
        <w:rPr>
          <w:b/>
          <w:bCs/>
        </w:rPr>
      </w:pPr>
      <w:r w:rsidRPr="00930025">
        <w:rPr>
          <w:b/>
          <w:bCs/>
        </w:rPr>
        <w:t>Validación Básica de Formularios</w:t>
      </w:r>
    </w:p>
    <w:p w:rsidR="00930025" w:rsidRPr="00930025" w:rsidRDefault="00930025" w:rsidP="00930025">
      <w:r w:rsidRPr="00930025">
        <w:t>La validación se puede manejar fácilmente cuando usamos componentes controlados, ya que el estado refleja el valor actual del input y podemos verificar su validez en cada cambio o al enviar el formulario.</w:t>
      </w:r>
    </w:p>
    <w:p w:rsidR="00930025" w:rsidRPr="00930025" w:rsidRDefault="00930025" w:rsidP="00930025">
      <w:r w:rsidRPr="00930025">
        <w:rPr>
          <w:b/>
          <w:bCs/>
        </w:rPr>
        <w:t>Ejemplo: Validar que un campo no esté vacío</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FormularioValidado</w:t>
      </w:r>
      <w:proofErr w:type="spellEnd"/>
      <w:r w:rsidRPr="00930025">
        <w:rPr>
          <w:lang w:val="en-US"/>
        </w:rPr>
        <w:t>() {</w:t>
      </w:r>
    </w:p>
    <w:p w:rsidR="00930025" w:rsidRPr="00930025" w:rsidRDefault="00930025" w:rsidP="00930025">
      <w:pPr>
        <w:rPr>
          <w:lang w:val="en-US"/>
        </w:rPr>
      </w:pPr>
      <w:r w:rsidRPr="00930025">
        <w:rPr>
          <w:lang w:val="en-US"/>
        </w:rPr>
        <w:t xml:space="preserve">  const [email, </w:t>
      </w:r>
      <w:proofErr w:type="spellStart"/>
      <w:r w:rsidRPr="00930025">
        <w:rPr>
          <w:lang w:val="en-US"/>
        </w:rPr>
        <w:t>setEmail</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r w:rsidRPr="00930025">
        <w:rPr>
          <w:lang w:val="en-US"/>
        </w:rPr>
        <w:t xml:space="preserve">  const [error, </w:t>
      </w:r>
      <w:proofErr w:type="spellStart"/>
      <w:r w:rsidRPr="00930025">
        <w:rPr>
          <w:lang w:val="en-US"/>
        </w:rPr>
        <w:t>setError</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manejarSubmit</w:t>
      </w:r>
      <w:proofErr w:type="spellEnd"/>
      <w:r w:rsidRPr="00930025">
        <w:rPr>
          <w:lang w:val="en-US"/>
        </w:rPr>
        <w:t xml:space="preserve"> = (e) =&gt; {</w:t>
      </w:r>
    </w:p>
    <w:p w:rsidR="00930025" w:rsidRPr="00930025" w:rsidRDefault="00930025" w:rsidP="00930025">
      <w:pPr>
        <w:rPr>
          <w:lang w:val="en-US"/>
        </w:rPr>
      </w:pPr>
      <w:r w:rsidRPr="00930025">
        <w:rPr>
          <w:lang w:val="en-US"/>
        </w:rPr>
        <w:t xml:space="preserve">    </w:t>
      </w:r>
      <w:proofErr w:type="spellStart"/>
      <w:r w:rsidRPr="00930025">
        <w:rPr>
          <w:lang w:val="en-US"/>
        </w:rPr>
        <w:t>e.preventDefault</w:t>
      </w:r>
      <w:proofErr w:type="spellEnd"/>
      <w:r w:rsidRPr="00930025">
        <w:rPr>
          <w:lang w:val="en-US"/>
        </w:rPr>
        <w:t>();</w:t>
      </w:r>
    </w:p>
    <w:p w:rsidR="00930025" w:rsidRPr="00930025" w:rsidRDefault="00930025" w:rsidP="00930025">
      <w:pPr>
        <w:rPr>
          <w:lang w:val="en-US"/>
        </w:rPr>
      </w:pPr>
      <w:r w:rsidRPr="00930025">
        <w:rPr>
          <w:lang w:val="en-US"/>
        </w:rPr>
        <w:t xml:space="preserve">    if (</w:t>
      </w:r>
      <w:proofErr w:type="spellStart"/>
      <w:r w:rsidRPr="00930025">
        <w:rPr>
          <w:lang w:val="en-US"/>
        </w:rPr>
        <w:t>email.trim</w:t>
      </w:r>
      <w:proofErr w:type="spellEnd"/>
      <w:r w:rsidRPr="00930025">
        <w:rPr>
          <w:lang w:val="en-US"/>
        </w:rPr>
        <w:t>() === '') {</w:t>
      </w:r>
    </w:p>
    <w:p w:rsidR="00930025" w:rsidRPr="00930025" w:rsidRDefault="00930025" w:rsidP="00930025">
      <w:r w:rsidRPr="00930025">
        <w:rPr>
          <w:lang w:val="en-US"/>
        </w:rPr>
        <w:t xml:space="preserve">      </w:t>
      </w:r>
      <w:proofErr w:type="spellStart"/>
      <w:r w:rsidRPr="00930025">
        <w:t>setError</w:t>
      </w:r>
      <w:proofErr w:type="spellEnd"/>
      <w:r w:rsidRPr="00930025">
        <w:t>('El email no puede estar vacío');</w:t>
      </w:r>
    </w:p>
    <w:p w:rsidR="00930025" w:rsidRPr="00930025" w:rsidRDefault="00930025" w:rsidP="00930025">
      <w:pPr>
        <w:rPr>
          <w:lang w:val="en-US"/>
        </w:rPr>
      </w:pPr>
      <w:r w:rsidRPr="00930025">
        <w:t xml:space="preserve">      </w:t>
      </w:r>
      <w:r w:rsidRPr="00930025">
        <w:rPr>
          <w:lang w:val="en-US"/>
        </w:rPr>
        <w:t>return;</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w:t>
      </w:r>
      <w:proofErr w:type="spellStart"/>
      <w:r w:rsidRPr="00930025">
        <w:rPr>
          <w:lang w:val="en-US"/>
        </w:rPr>
        <w:t>setError</w:t>
      </w:r>
      <w:proofErr w:type="spellEnd"/>
      <w:r w:rsidRPr="00930025">
        <w:rPr>
          <w:lang w:val="en-US"/>
        </w:rPr>
        <w:t>('');</w:t>
      </w:r>
    </w:p>
    <w:p w:rsidR="00930025" w:rsidRPr="00930025" w:rsidRDefault="00930025" w:rsidP="00930025">
      <w:pPr>
        <w:rPr>
          <w:lang w:val="en-US"/>
        </w:rPr>
      </w:pPr>
      <w:r w:rsidRPr="00930025">
        <w:rPr>
          <w:lang w:val="en-US"/>
        </w:rPr>
        <w:t xml:space="preserve">    alert(`Email </w:t>
      </w:r>
      <w:proofErr w:type="spellStart"/>
      <w:r w:rsidRPr="00930025">
        <w:rPr>
          <w:lang w:val="en-US"/>
        </w:rPr>
        <w:t>enviado</w:t>
      </w:r>
      <w:proofErr w:type="spellEnd"/>
      <w:r w:rsidRPr="00930025">
        <w:rPr>
          <w:lang w:val="en-US"/>
        </w:rPr>
        <w:t>: ${email}`);</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type="email"</w:t>
      </w:r>
    </w:p>
    <w:p w:rsidR="00930025" w:rsidRPr="00930025" w:rsidRDefault="00930025" w:rsidP="00930025">
      <w:pPr>
        <w:rPr>
          <w:lang w:val="en-US"/>
        </w:rPr>
      </w:pPr>
      <w:r w:rsidRPr="00930025">
        <w:rPr>
          <w:lang w:val="en-US"/>
        </w:rPr>
        <w:t xml:space="preserve">        value={email}</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={(e) =&gt; {</w:t>
      </w:r>
    </w:p>
    <w:p w:rsidR="00930025" w:rsidRPr="00930025" w:rsidRDefault="00930025" w:rsidP="00930025">
      <w:pPr>
        <w:rPr>
          <w:lang w:val="en-US"/>
        </w:rPr>
      </w:pPr>
      <w:r w:rsidRPr="00930025">
        <w:rPr>
          <w:lang w:val="en-US"/>
        </w:rPr>
        <w:t xml:space="preserve">          </w:t>
      </w:r>
      <w:proofErr w:type="spellStart"/>
      <w:r w:rsidRPr="00930025">
        <w:rPr>
          <w:lang w:val="en-US"/>
        </w:rPr>
        <w:t>setEmail</w:t>
      </w:r>
      <w:proofErr w:type="spellEnd"/>
      <w:r w:rsidRPr="00930025">
        <w:rPr>
          <w:lang w:val="en-US"/>
        </w:rPr>
        <w:t>(</w:t>
      </w:r>
      <w:proofErr w:type="spellStart"/>
      <w:r w:rsidRPr="00930025">
        <w:rPr>
          <w:lang w:val="en-US"/>
        </w:rPr>
        <w:t>e.target.value</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setError</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placeholder="</w:t>
      </w:r>
      <w:proofErr w:type="spellStart"/>
      <w:r w:rsidRPr="00930025">
        <w:rPr>
          <w:lang w:val="en-US"/>
        </w:rPr>
        <w:t>Ingresa</w:t>
      </w:r>
      <w:proofErr w:type="spellEnd"/>
      <w:r w:rsidRPr="00930025">
        <w:rPr>
          <w:lang w:val="en-US"/>
        </w:rPr>
        <w:t xml:space="preserve"> </w:t>
      </w:r>
      <w:proofErr w:type="spellStart"/>
      <w:r w:rsidRPr="00930025">
        <w:rPr>
          <w:lang w:val="en-US"/>
        </w:rPr>
        <w:t>tu</w:t>
      </w:r>
      <w:proofErr w:type="spellEnd"/>
      <w:r w:rsidRPr="00930025">
        <w:rPr>
          <w:lang w:val="en-US"/>
        </w:rPr>
        <w:t xml:space="preserve"> email"</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{error &amp;&amp; &lt;p style={{ color: 'red' }}&gt;{error}&lt;/p&gt;}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70"/>
        </w:numPr>
      </w:pPr>
      <w:r w:rsidRPr="00930025">
        <w:t>Cada vez que el usuario escribe, actualizamos el estado email.</w:t>
      </w:r>
    </w:p>
    <w:p w:rsidR="00930025" w:rsidRPr="00930025" w:rsidRDefault="00930025" w:rsidP="00930025">
      <w:pPr>
        <w:numPr>
          <w:ilvl w:val="0"/>
          <w:numId w:val="70"/>
        </w:numPr>
      </w:pPr>
      <w:r w:rsidRPr="00930025">
        <w:t>Al enviar, validamos si el campo está vacío. Si lo está, mostramos un error.</w:t>
      </w:r>
    </w:p>
    <w:p w:rsidR="00930025" w:rsidRPr="00930025" w:rsidRDefault="00930025" w:rsidP="00930025">
      <w:pPr>
        <w:numPr>
          <w:ilvl w:val="0"/>
          <w:numId w:val="70"/>
        </w:numPr>
      </w:pPr>
      <w:r w:rsidRPr="00930025">
        <w:t>Si no hay errores, procedemos con la acción deseada.</w:t>
      </w:r>
    </w:p>
    <w:p w:rsidR="00930025" w:rsidRPr="00930025" w:rsidRDefault="00930025" w:rsidP="00930025">
      <w:r w:rsidRPr="00930025">
        <w:rPr>
          <w:b/>
          <w:bCs/>
        </w:rPr>
        <w:t>Mejoras en la validación:</w:t>
      </w:r>
    </w:p>
    <w:p w:rsidR="00930025" w:rsidRPr="00930025" w:rsidRDefault="00930025" w:rsidP="00930025">
      <w:pPr>
        <w:numPr>
          <w:ilvl w:val="0"/>
          <w:numId w:val="71"/>
        </w:numPr>
      </w:pPr>
      <w:r w:rsidRPr="00930025">
        <w:t>Podemos validar otros criterios (formato de email, longitud mínima, etc.).</w:t>
      </w:r>
    </w:p>
    <w:p w:rsidR="00930025" w:rsidRPr="00930025" w:rsidRDefault="00930025" w:rsidP="00930025">
      <w:pPr>
        <w:numPr>
          <w:ilvl w:val="0"/>
          <w:numId w:val="71"/>
        </w:numPr>
      </w:pPr>
      <w:r w:rsidRPr="00930025">
        <w:t>Podemos validar en tiempo real o solo al enviar.</w:t>
      </w:r>
    </w:p>
    <w:p w:rsidR="00930025" w:rsidRPr="00930025" w:rsidRDefault="00930025" w:rsidP="00930025">
      <w:pPr>
        <w:numPr>
          <w:ilvl w:val="0"/>
          <w:numId w:val="71"/>
        </w:numPr>
      </w:pPr>
      <w:r w:rsidRPr="00930025">
        <w:t>Podemos mostrar errores específicos bajo cada input.</w:t>
      </w:r>
    </w:p>
    <w:p w:rsidR="00930025" w:rsidRPr="00930025" w:rsidRDefault="00000000" w:rsidP="00930025">
      <w:r>
        <w:pict>
          <v:rect id="_x0000_i1080" style="width:0;height:1.5pt" o:hralign="center" o:hrstd="t" o:hr="t" fillcolor="#a0a0a0" stroked="f"/>
        </w:pict>
      </w:r>
    </w:p>
    <w:p w:rsidR="00930025" w:rsidRPr="00930025" w:rsidRDefault="00930025" w:rsidP="00930025">
      <w:pPr>
        <w:rPr>
          <w:b/>
          <w:bCs/>
        </w:rPr>
      </w:pPr>
      <w:r w:rsidRPr="00930025">
        <w:rPr>
          <w:b/>
          <w:bCs/>
        </w:rPr>
        <w:t>Manejo de Múltiples Inputs</w:t>
      </w:r>
    </w:p>
    <w:p w:rsidR="00930025" w:rsidRPr="00930025" w:rsidRDefault="00930025" w:rsidP="00930025">
      <w:r w:rsidRPr="00930025">
        <w:t>Para formularios con múltiples campos, podemos mantener todos los valores en un solo estado como un objeto, o tener estados separados por cada input. Manejar un objeto es una estrategia común, ya que facilita agregar y eliminar campos.</w:t>
      </w:r>
    </w:p>
    <w:p w:rsidR="00930025" w:rsidRPr="00930025" w:rsidRDefault="00930025" w:rsidP="00930025">
      <w:r w:rsidRPr="00930025">
        <w:rPr>
          <w:b/>
          <w:bCs/>
        </w:rPr>
        <w:t>Ejemplo con objeto de estado:</w:t>
      </w:r>
    </w:p>
    <w:p w:rsidR="00930025" w:rsidRPr="00930025" w:rsidRDefault="00930025" w:rsidP="00930025">
      <w:pPr>
        <w:rPr>
          <w:lang w:val="en-US"/>
        </w:rPr>
      </w:pPr>
      <w:r w:rsidRPr="00930025">
        <w:rPr>
          <w:lang w:val="en-US"/>
        </w:rPr>
        <w:t xml:space="preserve">function </w:t>
      </w:r>
      <w:proofErr w:type="spellStart"/>
      <w:r w:rsidRPr="00930025">
        <w:rPr>
          <w:lang w:val="en-US"/>
        </w:rPr>
        <w:t>FormularioMultiple</w:t>
      </w:r>
      <w:proofErr w:type="spellEnd"/>
      <w:r w:rsidRPr="00930025">
        <w:rPr>
          <w:lang w:val="en-US"/>
        </w:rPr>
        <w:t>() {</w:t>
      </w:r>
    </w:p>
    <w:p w:rsidR="00930025" w:rsidRPr="00930025" w:rsidRDefault="00930025" w:rsidP="00930025">
      <w:pPr>
        <w:rPr>
          <w:lang w:val="en-US"/>
        </w:rPr>
      </w:pPr>
      <w:r w:rsidRPr="00930025">
        <w:rPr>
          <w:lang w:val="en-US"/>
        </w:rPr>
        <w:t xml:space="preserve">  const [</w:t>
      </w:r>
      <w:proofErr w:type="spellStart"/>
      <w:r w:rsidRPr="00930025">
        <w:rPr>
          <w:lang w:val="en-US"/>
        </w:rPr>
        <w:t>formData</w:t>
      </w:r>
      <w:proofErr w:type="spellEnd"/>
      <w:r w:rsidRPr="00930025">
        <w:rPr>
          <w:lang w:val="en-US"/>
        </w:rPr>
        <w:t xml:space="preserve">, </w:t>
      </w:r>
      <w:proofErr w:type="spellStart"/>
      <w:r w:rsidRPr="00930025">
        <w:rPr>
          <w:lang w:val="en-US"/>
        </w:rPr>
        <w:t>setFormData</w:t>
      </w:r>
      <w:proofErr w:type="spellEnd"/>
      <w:r w:rsidRPr="00930025">
        <w:rPr>
          <w:lang w:val="en-US"/>
        </w:rPr>
        <w:t xml:space="preserve">] = </w:t>
      </w:r>
      <w:proofErr w:type="spellStart"/>
      <w:r w:rsidRPr="00930025">
        <w:rPr>
          <w:lang w:val="en-US"/>
        </w:rPr>
        <w:t>useState</w:t>
      </w:r>
      <w:proofErr w:type="spellEnd"/>
      <w:r w:rsidRPr="00930025">
        <w:rPr>
          <w:lang w:val="en-US"/>
        </w:rPr>
        <w:t>({</w:t>
      </w:r>
    </w:p>
    <w:p w:rsidR="00930025" w:rsidRPr="00930025" w:rsidRDefault="00930025" w:rsidP="00930025">
      <w:r w:rsidRPr="00930025">
        <w:rPr>
          <w:lang w:val="en-US"/>
        </w:rPr>
        <w:lastRenderedPageBreak/>
        <w:t xml:space="preserve">    </w:t>
      </w:r>
      <w:r w:rsidRPr="00930025">
        <w:t>nombre: '',</w:t>
      </w:r>
    </w:p>
    <w:p w:rsidR="00930025" w:rsidRPr="00930025" w:rsidRDefault="00930025" w:rsidP="00930025">
      <w:r w:rsidRPr="00930025">
        <w:t xml:space="preserve">    email: '',</w:t>
      </w:r>
    </w:p>
    <w:p w:rsidR="00930025" w:rsidRPr="00930025" w:rsidRDefault="00930025" w:rsidP="00930025">
      <w:r w:rsidRPr="00930025">
        <w:t xml:space="preserve">    edad: '',</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manejarCambio</w:t>
      </w:r>
      <w:proofErr w:type="spellEnd"/>
      <w:r w:rsidRPr="00930025">
        <w:t xml:space="preserve"> = (e) =&gt; {</w:t>
      </w:r>
    </w:p>
    <w:p w:rsidR="00930025" w:rsidRPr="00491452" w:rsidRDefault="00930025" w:rsidP="00930025">
      <w:pPr>
        <w:rPr>
          <w:lang w:val="en-US"/>
        </w:rPr>
      </w:pPr>
      <w:r w:rsidRPr="00930025">
        <w:t xml:space="preserve">    </w:t>
      </w:r>
      <w:r w:rsidRPr="00491452">
        <w:rPr>
          <w:lang w:val="en-US"/>
        </w:rPr>
        <w:t xml:space="preserve">const { name, value } = </w:t>
      </w:r>
      <w:proofErr w:type="spellStart"/>
      <w:r w:rsidRPr="00491452">
        <w:rPr>
          <w:lang w:val="en-US"/>
        </w:rPr>
        <w:t>e.target</w:t>
      </w:r>
      <w:proofErr w:type="spellEnd"/>
      <w:r w:rsidRPr="00491452">
        <w:rPr>
          <w:lang w:val="en-US"/>
        </w:rPr>
        <w:t>;</w:t>
      </w:r>
    </w:p>
    <w:p w:rsidR="00930025" w:rsidRPr="00491452" w:rsidRDefault="00930025" w:rsidP="00930025">
      <w:pPr>
        <w:rPr>
          <w:lang w:val="en-US"/>
        </w:rPr>
      </w:pPr>
      <w:r w:rsidRPr="00491452">
        <w:rPr>
          <w:lang w:val="en-US"/>
        </w:rPr>
        <w:t xml:space="preserve">    </w:t>
      </w:r>
      <w:proofErr w:type="spellStart"/>
      <w:r w:rsidRPr="00491452">
        <w:rPr>
          <w:lang w:val="en-US"/>
        </w:rPr>
        <w:t>setFormData</w:t>
      </w:r>
      <w:proofErr w:type="spellEnd"/>
      <w:r w:rsidRPr="00491452">
        <w:rPr>
          <w:lang w:val="en-US"/>
        </w:rPr>
        <w:t>({</w:t>
      </w:r>
    </w:p>
    <w:p w:rsidR="00930025" w:rsidRPr="00930025" w:rsidRDefault="00930025" w:rsidP="00930025">
      <w:pPr>
        <w:rPr>
          <w:lang w:val="en-US"/>
        </w:rPr>
      </w:pPr>
      <w:r w:rsidRPr="00491452">
        <w:rPr>
          <w:lang w:val="en-US"/>
        </w:rPr>
        <w:t xml:space="preserve">      </w:t>
      </w:r>
      <w:r w:rsidRPr="00930025">
        <w:rPr>
          <w:lang w:val="en-US"/>
        </w:rPr>
        <w:t>...</w:t>
      </w:r>
      <w:proofErr w:type="spellStart"/>
      <w:r w:rsidRPr="00930025">
        <w:rPr>
          <w:lang w:val="en-US"/>
        </w:rPr>
        <w:t>formData</w:t>
      </w:r>
      <w:proofErr w:type="spellEnd"/>
      <w:r w:rsidRPr="00930025">
        <w:rPr>
          <w:lang w:val="en-US"/>
        </w:rPr>
        <w:t>,</w:t>
      </w:r>
    </w:p>
    <w:p w:rsidR="00930025" w:rsidRPr="00930025" w:rsidRDefault="00930025" w:rsidP="00930025">
      <w:pPr>
        <w:rPr>
          <w:lang w:val="en-US"/>
        </w:rPr>
      </w:pPr>
      <w:r w:rsidRPr="00930025">
        <w:rPr>
          <w:lang w:val="en-US"/>
        </w:rPr>
        <w:t xml:space="preserve">      [name]: value,</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const </w:t>
      </w:r>
      <w:proofErr w:type="spellStart"/>
      <w:r w:rsidRPr="00930025">
        <w:rPr>
          <w:lang w:val="en-US"/>
        </w:rPr>
        <w:t>manejarSubmit</w:t>
      </w:r>
      <w:proofErr w:type="spellEnd"/>
      <w:r w:rsidRPr="00930025">
        <w:rPr>
          <w:lang w:val="en-US"/>
        </w:rPr>
        <w:t xml:space="preserve"> = (e) =&gt; {</w:t>
      </w:r>
    </w:p>
    <w:p w:rsidR="00930025" w:rsidRPr="00930025" w:rsidRDefault="00930025" w:rsidP="00930025">
      <w:pPr>
        <w:rPr>
          <w:lang w:val="en-US"/>
        </w:rPr>
      </w:pPr>
      <w:r w:rsidRPr="00930025">
        <w:rPr>
          <w:lang w:val="en-US"/>
        </w:rPr>
        <w:t xml:space="preserve">    </w:t>
      </w:r>
      <w:proofErr w:type="spellStart"/>
      <w:r w:rsidRPr="00930025">
        <w:rPr>
          <w:lang w:val="en-US"/>
        </w:rPr>
        <w:t>e.preventDefault</w:t>
      </w:r>
      <w:proofErr w:type="spellEnd"/>
      <w:r w:rsidRPr="00930025">
        <w:rPr>
          <w:lang w:val="en-US"/>
        </w:rPr>
        <w:t>();</w:t>
      </w:r>
    </w:p>
    <w:p w:rsidR="00930025" w:rsidRPr="00930025" w:rsidRDefault="00930025" w:rsidP="00930025">
      <w:pPr>
        <w:rPr>
          <w:lang w:val="en-US"/>
        </w:rPr>
      </w:pPr>
      <w:r w:rsidRPr="00930025">
        <w:rPr>
          <w:lang w:val="en-US"/>
        </w:rPr>
        <w:t xml:space="preserve">    console.log(</w:t>
      </w:r>
      <w:proofErr w:type="spellStart"/>
      <w:r w:rsidRPr="00930025">
        <w:rPr>
          <w:lang w:val="en-US"/>
        </w:rPr>
        <w:t>formData</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type="text"</w:t>
      </w:r>
    </w:p>
    <w:p w:rsidR="00930025" w:rsidRPr="00930025" w:rsidRDefault="00930025" w:rsidP="00930025">
      <w:pPr>
        <w:rPr>
          <w:lang w:val="en-US"/>
        </w:rPr>
      </w:pPr>
      <w:r w:rsidRPr="00930025">
        <w:rPr>
          <w:lang w:val="en-US"/>
        </w:rPr>
        <w:t xml:space="preserve">        name="</w:t>
      </w:r>
      <w:proofErr w:type="spellStart"/>
      <w:r w:rsidRPr="00930025">
        <w:rPr>
          <w:lang w:val="en-US"/>
        </w:rPr>
        <w:t>nombre</w:t>
      </w:r>
      <w:proofErr w:type="spellEnd"/>
      <w:r w:rsidRPr="00930025">
        <w:rPr>
          <w:lang w:val="en-US"/>
        </w:rPr>
        <w:t>"</w:t>
      </w:r>
    </w:p>
    <w:p w:rsidR="00930025" w:rsidRPr="00930025" w:rsidRDefault="00930025" w:rsidP="00930025">
      <w:pPr>
        <w:rPr>
          <w:lang w:val="en-US"/>
        </w:rPr>
      </w:pPr>
      <w:r w:rsidRPr="00930025">
        <w:rPr>
          <w:lang w:val="en-US"/>
        </w:rPr>
        <w:t xml:space="preserve">        value={</w:t>
      </w:r>
      <w:proofErr w:type="spellStart"/>
      <w:r w:rsidRPr="00930025">
        <w:rPr>
          <w:lang w:val="en-US"/>
        </w:rPr>
        <w:t>formData.nombre</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w:t>
      </w:r>
      <w:proofErr w:type="spellStart"/>
      <w:r w:rsidRPr="00930025">
        <w:rPr>
          <w:lang w:val="en-US"/>
        </w:rPr>
        <w:t>manejarCambio</w:t>
      </w:r>
      <w:proofErr w:type="spellEnd"/>
      <w:r w:rsidRPr="00930025">
        <w:rPr>
          <w:lang w:val="en-US"/>
        </w:rPr>
        <w:t>}</w:t>
      </w:r>
    </w:p>
    <w:p w:rsidR="00930025" w:rsidRPr="00930025" w:rsidRDefault="00930025" w:rsidP="00930025">
      <w:pPr>
        <w:rPr>
          <w:lang w:val="en-US"/>
        </w:rPr>
      </w:pPr>
      <w:r w:rsidRPr="00930025">
        <w:rPr>
          <w:lang w:val="en-US"/>
        </w:rPr>
        <w:t xml:space="preserve">        placeholder="Nombre"</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type="email"</w:t>
      </w:r>
    </w:p>
    <w:p w:rsidR="00930025" w:rsidRPr="00930025" w:rsidRDefault="00930025" w:rsidP="00930025">
      <w:pPr>
        <w:rPr>
          <w:lang w:val="en-US"/>
        </w:rPr>
      </w:pPr>
      <w:r w:rsidRPr="00930025">
        <w:rPr>
          <w:lang w:val="en-US"/>
        </w:rPr>
        <w:t xml:space="preserve">        name="email"</w:t>
      </w:r>
    </w:p>
    <w:p w:rsidR="00930025" w:rsidRPr="00930025" w:rsidRDefault="00930025" w:rsidP="00930025">
      <w:pPr>
        <w:rPr>
          <w:lang w:val="en-US"/>
        </w:rPr>
      </w:pPr>
      <w:r w:rsidRPr="00930025">
        <w:rPr>
          <w:lang w:val="en-US"/>
        </w:rPr>
        <w:t xml:space="preserve">        value={</w:t>
      </w:r>
      <w:proofErr w:type="spellStart"/>
      <w:r w:rsidRPr="00930025">
        <w:rPr>
          <w:lang w:val="en-US"/>
        </w:rPr>
        <w:t>formData.email</w:t>
      </w:r>
      <w:proofErr w:type="spellEnd"/>
      <w:r w:rsidRPr="00930025">
        <w:rPr>
          <w:lang w:val="en-US"/>
        </w:rPr>
        <w:t>}</w:t>
      </w:r>
    </w:p>
    <w:p w:rsidR="00930025" w:rsidRPr="00930025" w:rsidRDefault="00930025" w:rsidP="00930025">
      <w:pPr>
        <w:rPr>
          <w:lang w:val="en-US"/>
        </w:rPr>
      </w:pPr>
      <w:r w:rsidRPr="00930025">
        <w:rPr>
          <w:lang w:val="en-US"/>
        </w:rPr>
        <w:lastRenderedPageBreak/>
        <w:t xml:space="preserve">        </w:t>
      </w:r>
      <w:proofErr w:type="spellStart"/>
      <w:r w:rsidRPr="00930025">
        <w:rPr>
          <w:lang w:val="en-US"/>
        </w:rPr>
        <w:t>onChange</w:t>
      </w:r>
      <w:proofErr w:type="spellEnd"/>
      <w:r w:rsidRPr="00930025">
        <w:rPr>
          <w:lang w:val="en-US"/>
        </w:rPr>
        <w:t>={</w:t>
      </w:r>
      <w:proofErr w:type="spellStart"/>
      <w:r w:rsidRPr="00930025">
        <w:rPr>
          <w:lang w:val="en-US"/>
        </w:rPr>
        <w:t>manejarCambio</w:t>
      </w:r>
      <w:proofErr w:type="spellEnd"/>
      <w:r w:rsidRPr="00930025">
        <w:rPr>
          <w:lang w:val="en-US"/>
        </w:rPr>
        <w:t>}</w:t>
      </w:r>
    </w:p>
    <w:p w:rsidR="00930025" w:rsidRPr="00930025" w:rsidRDefault="00930025" w:rsidP="00930025">
      <w:pPr>
        <w:rPr>
          <w:lang w:val="en-US"/>
        </w:rPr>
      </w:pPr>
      <w:r w:rsidRPr="00930025">
        <w:rPr>
          <w:lang w:val="en-US"/>
        </w:rPr>
        <w:t xml:space="preserve">        placeholder="Email"</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type="number"</w:t>
      </w:r>
    </w:p>
    <w:p w:rsidR="00930025" w:rsidRPr="00930025" w:rsidRDefault="00930025" w:rsidP="00930025">
      <w:pPr>
        <w:rPr>
          <w:lang w:val="en-US"/>
        </w:rPr>
      </w:pPr>
      <w:r w:rsidRPr="00930025">
        <w:rPr>
          <w:lang w:val="en-US"/>
        </w:rPr>
        <w:t xml:space="preserve">        name="</w:t>
      </w:r>
      <w:proofErr w:type="spellStart"/>
      <w:r w:rsidRPr="00930025">
        <w:rPr>
          <w:lang w:val="en-US"/>
        </w:rPr>
        <w:t>edad</w:t>
      </w:r>
      <w:proofErr w:type="spellEnd"/>
      <w:r w:rsidRPr="00930025">
        <w:rPr>
          <w:lang w:val="en-US"/>
        </w:rPr>
        <w:t>"</w:t>
      </w:r>
    </w:p>
    <w:p w:rsidR="00930025" w:rsidRPr="00930025" w:rsidRDefault="00930025" w:rsidP="00930025">
      <w:pPr>
        <w:rPr>
          <w:lang w:val="en-US"/>
        </w:rPr>
      </w:pPr>
      <w:r w:rsidRPr="00930025">
        <w:rPr>
          <w:lang w:val="en-US"/>
        </w:rPr>
        <w:t xml:space="preserve">        value={</w:t>
      </w:r>
      <w:proofErr w:type="spellStart"/>
      <w:r w:rsidRPr="00930025">
        <w:rPr>
          <w:lang w:val="en-US"/>
        </w:rPr>
        <w:t>formData.edad</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w:t>
      </w:r>
      <w:proofErr w:type="spellStart"/>
      <w:r w:rsidRPr="00930025">
        <w:rPr>
          <w:lang w:val="en-US"/>
        </w:rPr>
        <w:t>manejarCambio</w:t>
      </w:r>
      <w:proofErr w:type="spellEnd"/>
      <w:r w:rsidRPr="00930025">
        <w:rPr>
          <w:lang w:val="en-US"/>
        </w:rPr>
        <w:t>}</w:t>
      </w:r>
    </w:p>
    <w:p w:rsidR="00930025" w:rsidRPr="00930025" w:rsidRDefault="00930025" w:rsidP="00930025">
      <w:pPr>
        <w:rPr>
          <w:lang w:val="en-US"/>
        </w:rPr>
      </w:pPr>
      <w:r w:rsidRPr="00930025">
        <w:rPr>
          <w:lang w:val="en-US"/>
        </w:rPr>
        <w:t xml:space="preserve">        placeholder="</w:t>
      </w:r>
      <w:proofErr w:type="spellStart"/>
      <w:r w:rsidRPr="00930025">
        <w:rPr>
          <w:lang w:val="en-US"/>
        </w:rPr>
        <w:t>Edad</w:t>
      </w:r>
      <w:proofErr w:type="spellEnd"/>
      <w:r w:rsidRPr="00930025">
        <w:rPr>
          <w:lang w:val="en-US"/>
        </w:rPr>
        <w:t>"</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rPr>
          <w:b/>
          <w:bCs/>
        </w:rPr>
        <w:t>Explicación:</w:t>
      </w:r>
    </w:p>
    <w:p w:rsidR="00930025" w:rsidRPr="00930025" w:rsidRDefault="00930025" w:rsidP="00930025">
      <w:pPr>
        <w:numPr>
          <w:ilvl w:val="0"/>
          <w:numId w:val="72"/>
        </w:numPr>
      </w:pPr>
      <w:r w:rsidRPr="00930025">
        <w:t xml:space="preserve">Cada input tiene un </w:t>
      </w:r>
      <w:proofErr w:type="spellStart"/>
      <w:r w:rsidRPr="00930025">
        <w:t>name</w:t>
      </w:r>
      <w:proofErr w:type="spellEnd"/>
      <w:r w:rsidRPr="00930025">
        <w:t xml:space="preserve"> coincidiendo con una propiedad en el objeto </w:t>
      </w:r>
      <w:proofErr w:type="spellStart"/>
      <w:r w:rsidRPr="00930025">
        <w:t>formData</w:t>
      </w:r>
      <w:proofErr w:type="spellEnd"/>
      <w:r w:rsidRPr="00930025">
        <w:t>.</w:t>
      </w:r>
    </w:p>
    <w:p w:rsidR="00930025" w:rsidRPr="00930025" w:rsidRDefault="00930025" w:rsidP="00930025">
      <w:pPr>
        <w:numPr>
          <w:ilvl w:val="0"/>
          <w:numId w:val="72"/>
        </w:numPr>
      </w:pPr>
      <w:r w:rsidRPr="00930025">
        <w:t xml:space="preserve">En </w:t>
      </w:r>
      <w:proofErr w:type="spellStart"/>
      <w:r w:rsidRPr="00930025">
        <w:t>manejarCambio</w:t>
      </w:r>
      <w:proofErr w:type="spellEnd"/>
      <w:r w:rsidRPr="00930025">
        <w:t>, actualizamos el campo específico usando [</w:t>
      </w:r>
      <w:proofErr w:type="spellStart"/>
      <w:r w:rsidRPr="00930025">
        <w:t>name</w:t>
      </w:r>
      <w:proofErr w:type="spellEnd"/>
      <w:r w:rsidRPr="00930025">
        <w:t xml:space="preserve">]: </w:t>
      </w:r>
      <w:proofErr w:type="spellStart"/>
      <w:r w:rsidRPr="00930025">
        <w:t>value</w:t>
      </w:r>
      <w:proofErr w:type="spellEnd"/>
      <w:r w:rsidRPr="00930025">
        <w:t>.</w:t>
      </w:r>
    </w:p>
    <w:p w:rsidR="00930025" w:rsidRPr="00930025" w:rsidRDefault="00930025" w:rsidP="00930025">
      <w:pPr>
        <w:numPr>
          <w:ilvl w:val="0"/>
          <w:numId w:val="72"/>
        </w:numPr>
      </w:pPr>
      <w:r w:rsidRPr="00930025">
        <w:t>Esto permite escalar fácilmente cuando el formulario crece.</w:t>
      </w:r>
    </w:p>
    <w:p w:rsidR="00930025" w:rsidRPr="00930025" w:rsidRDefault="00000000" w:rsidP="00930025">
      <w:r>
        <w:pict>
          <v:rect id="_x0000_i1081" style="width:0;height:1.5pt" o:hralign="center" o:hrstd="t" o:hr="t" fillcolor="#a0a0a0" stroked="f"/>
        </w:pict>
      </w:r>
    </w:p>
    <w:p w:rsidR="00930025" w:rsidRPr="00930025" w:rsidRDefault="00930025" w:rsidP="00930025">
      <w:pPr>
        <w:rPr>
          <w:b/>
          <w:bCs/>
        </w:rPr>
      </w:pPr>
      <w:r w:rsidRPr="00930025">
        <w:rPr>
          <w:b/>
          <w:bCs/>
        </w:rPr>
        <w:t>Ejemplo de Validación Múltiple</w:t>
      </w:r>
    </w:p>
    <w:p w:rsidR="00930025" w:rsidRPr="00930025" w:rsidRDefault="00930025" w:rsidP="00930025">
      <w:r w:rsidRPr="00930025">
        <w:t>Podemos integrar validación a cada campo en un formulario con múltiples inputs:</w:t>
      </w:r>
    </w:p>
    <w:p w:rsidR="00930025" w:rsidRPr="00930025" w:rsidRDefault="00930025" w:rsidP="00930025">
      <w:proofErr w:type="spellStart"/>
      <w:r w:rsidRPr="00930025">
        <w:t>function</w:t>
      </w:r>
      <w:proofErr w:type="spellEnd"/>
      <w:r w:rsidRPr="00930025">
        <w:t xml:space="preserve"> </w:t>
      </w:r>
      <w:proofErr w:type="spellStart"/>
      <w:r w:rsidRPr="00930025">
        <w:t>FormularioConValidacion</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formData</w:t>
      </w:r>
      <w:proofErr w:type="spellEnd"/>
      <w:r w:rsidRPr="00930025">
        <w:t xml:space="preserve">, </w:t>
      </w:r>
      <w:proofErr w:type="spellStart"/>
      <w:r w:rsidRPr="00930025">
        <w:t>setFormData</w:t>
      </w:r>
      <w:proofErr w:type="spellEnd"/>
      <w:r w:rsidRPr="00930025">
        <w:t>] = useState({ nombre: '', email: '' });</w:t>
      </w:r>
    </w:p>
    <w:p w:rsidR="00930025" w:rsidRPr="00930025" w:rsidRDefault="00930025" w:rsidP="00930025">
      <w:r w:rsidRPr="00930025">
        <w:t xml:space="preserve">  </w:t>
      </w:r>
      <w:proofErr w:type="spellStart"/>
      <w:r w:rsidRPr="00930025">
        <w:t>const</w:t>
      </w:r>
      <w:proofErr w:type="spellEnd"/>
      <w:r w:rsidRPr="00930025">
        <w:t xml:space="preserve"> [errores, </w:t>
      </w:r>
      <w:proofErr w:type="spellStart"/>
      <w:r w:rsidRPr="00930025">
        <w:t>setErrores</w:t>
      </w:r>
      <w:proofErr w:type="spellEnd"/>
      <w:r w:rsidRPr="00930025">
        <w:t>] = useState({});</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validar = () =&gt; {</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nuevosErrores</w:t>
      </w:r>
      <w:proofErr w:type="spellEnd"/>
      <w:r w:rsidRPr="00930025">
        <w:t xml:space="preserve"> = {};</w:t>
      </w:r>
    </w:p>
    <w:p w:rsidR="00930025" w:rsidRPr="00491452" w:rsidRDefault="00930025" w:rsidP="00930025">
      <w:pPr>
        <w:rPr>
          <w:lang w:val="en-US"/>
        </w:rPr>
      </w:pPr>
      <w:r w:rsidRPr="00930025">
        <w:t xml:space="preserve">    </w:t>
      </w:r>
      <w:r w:rsidRPr="00491452">
        <w:rPr>
          <w:lang w:val="en-US"/>
        </w:rPr>
        <w:t>if (</w:t>
      </w:r>
      <w:proofErr w:type="spellStart"/>
      <w:r w:rsidRPr="00491452">
        <w:rPr>
          <w:lang w:val="en-US"/>
        </w:rPr>
        <w:t>formData.nombre.trim</w:t>
      </w:r>
      <w:proofErr w:type="spellEnd"/>
      <w:r w:rsidRPr="00491452">
        <w:rPr>
          <w:lang w:val="en-US"/>
        </w:rPr>
        <w:t>() === '') {</w:t>
      </w:r>
    </w:p>
    <w:p w:rsidR="00930025" w:rsidRPr="00930025" w:rsidRDefault="00930025" w:rsidP="00930025">
      <w:r w:rsidRPr="00491452">
        <w:rPr>
          <w:lang w:val="en-US"/>
        </w:rPr>
        <w:t xml:space="preserve">      </w:t>
      </w:r>
      <w:proofErr w:type="spellStart"/>
      <w:r w:rsidRPr="00930025">
        <w:t>nuevosErrores.nombre</w:t>
      </w:r>
      <w:proofErr w:type="spellEnd"/>
      <w:r w:rsidRPr="00930025">
        <w:t xml:space="preserve"> = 'El nombre no puede estar vacío';</w:t>
      </w:r>
    </w:p>
    <w:p w:rsidR="00930025" w:rsidRPr="00930025" w:rsidRDefault="00930025" w:rsidP="00930025">
      <w:pPr>
        <w:rPr>
          <w:lang w:val="en-US"/>
        </w:rPr>
      </w:pPr>
      <w:r w:rsidRPr="00930025">
        <w:t xml:space="preserve">    </w:t>
      </w:r>
      <w:r w:rsidRPr="00930025">
        <w:rPr>
          <w:lang w:val="en-US"/>
        </w:rPr>
        <w:t>}</w:t>
      </w:r>
    </w:p>
    <w:p w:rsidR="00930025" w:rsidRPr="00930025" w:rsidRDefault="00930025" w:rsidP="00930025">
      <w:pPr>
        <w:rPr>
          <w:lang w:val="en-US"/>
        </w:rPr>
      </w:pPr>
      <w:r w:rsidRPr="00930025">
        <w:rPr>
          <w:lang w:val="en-US"/>
        </w:rPr>
        <w:t xml:space="preserve">    if (</w:t>
      </w:r>
      <w:proofErr w:type="spellStart"/>
      <w:r w:rsidRPr="00930025">
        <w:rPr>
          <w:lang w:val="en-US"/>
        </w:rPr>
        <w:t>formData.email.trim</w:t>
      </w:r>
      <w:proofErr w:type="spellEnd"/>
      <w:r w:rsidRPr="00930025">
        <w:rPr>
          <w:lang w:val="en-US"/>
        </w:rPr>
        <w:t>() === '') {</w:t>
      </w:r>
    </w:p>
    <w:p w:rsidR="00930025" w:rsidRPr="00930025" w:rsidRDefault="00930025" w:rsidP="00930025">
      <w:r w:rsidRPr="00930025">
        <w:rPr>
          <w:lang w:val="en-US"/>
        </w:rPr>
        <w:lastRenderedPageBreak/>
        <w:t xml:space="preserve">      </w:t>
      </w:r>
      <w:proofErr w:type="spellStart"/>
      <w:r w:rsidRPr="00930025">
        <w:t>nuevosErrores.email</w:t>
      </w:r>
      <w:proofErr w:type="spellEnd"/>
      <w:r w:rsidRPr="00930025">
        <w:t xml:space="preserve"> = 'El email no puede estar vacío';</w:t>
      </w:r>
    </w:p>
    <w:p w:rsidR="00930025" w:rsidRPr="00930025" w:rsidRDefault="00930025" w:rsidP="00930025">
      <w:pPr>
        <w:rPr>
          <w:lang w:val="en-US"/>
        </w:rPr>
      </w:pPr>
      <w:r w:rsidRPr="00930025">
        <w:t xml:space="preserve">    </w:t>
      </w:r>
      <w:r w:rsidRPr="00930025">
        <w:rPr>
          <w:lang w:val="en-US"/>
        </w:rPr>
        <w:t>} else if (!</w:t>
      </w:r>
      <w:proofErr w:type="spellStart"/>
      <w:r w:rsidRPr="00930025">
        <w:rPr>
          <w:lang w:val="en-US"/>
        </w:rPr>
        <w:t>formData.email.includes</w:t>
      </w:r>
      <w:proofErr w:type="spellEnd"/>
      <w:r w:rsidRPr="00930025">
        <w:rPr>
          <w:lang w:val="en-US"/>
        </w:rPr>
        <w:t>('@')) {</w:t>
      </w:r>
    </w:p>
    <w:p w:rsidR="00930025" w:rsidRPr="00930025" w:rsidRDefault="00930025" w:rsidP="00930025">
      <w:r w:rsidRPr="00930025">
        <w:rPr>
          <w:lang w:val="en-US"/>
        </w:rPr>
        <w:t xml:space="preserve">      </w:t>
      </w:r>
      <w:proofErr w:type="spellStart"/>
      <w:r w:rsidRPr="00930025">
        <w:t>nuevosErrores.email</w:t>
      </w:r>
      <w:proofErr w:type="spellEnd"/>
      <w:r w:rsidRPr="00930025">
        <w:t xml:space="preserve"> = 'El email debe contener @';</w:t>
      </w:r>
    </w:p>
    <w:p w:rsidR="00930025" w:rsidRPr="00930025" w:rsidRDefault="00930025" w:rsidP="00930025">
      <w:r w:rsidRPr="00930025">
        <w:t xml:space="preserve">    }</w:t>
      </w:r>
    </w:p>
    <w:p w:rsidR="00930025" w:rsidRPr="00930025" w:rsidRDefault="00930025" w:rsidP="00930025">
      <w:r w:rsidRPr="00930025">
        <w:t xml:space="preserve">    </w:t>
      </w:r>
      <w:proofErr w:type="spellStart"/>
      <w:r w:rsidRPr="00930025">
        <w:t>return</w:t>
      </w:r>
      <w:proofErr w:type="spellEnd"/>
      <w:r w:rsidRPr="00930025">
        <w:t xml:space="preserve"> </w:t>
      </w:r>
      <w:proofErr w:type="spellStart"/>
      <w:r w:rsidRPr="00930025">
        <w:t>nuevosErrores</w:t>
      </w:r>
      <w:proofErr w:type="spellEnd"/>
      <w:r w:rsidRPr="00930025">
        <w:t>;</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manejarSubmit</w:t>
      </w:r>
      <w:proofErr w:type="spellEnd"/>
      <w:r w:rsidRPr="00930025">
        <w:t xml:space="preserve"> = (e) =&gt; {</w:t>
      </w:r>
    </w:p>
    <w:p w:rsidR="00930025" w:rsidRPr="00930025" w:rsidRDefault="00930025" w:rsidP="00930025">
      <w:r w:rsidRPr="00930025">
        <w:t xml:space="preserve">    </w:t>
      </w:r>
      <w:proofErr w:type="spellStart"/>
      <w:r w:rsidRPr="00930025">
        <w:t>e.preventDefault</w:t>
      </w:r>
      <w:proofErr w:type="spellEnd"/>
      <w:r w:rsidRPr="00930025">
        <w:t>();</w:t>
      </w:r>
    </w:p>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nuevosErrores</w:t>
      </w:r>
      <w:proofErr w:type="spellEnd"/>
      <w:r w:rsidRPr="00930025">
        <w:t xml:space="preserve"> = validar();</w:t>
      </w:r>
    </w:p>
    <w:p w:rsidR="00930025" w:rsidRPr="00930025" w:rsidRDefault="00930025" w:rsidP="00930025">
      <w:r w:rsidRPr="00930025">
        <w:t xml:space="preserve">    </w:t>
      </w:r>
      <w:proofErr w:type="spellStart"/>
      <w:r w:rsidRPr="00930025">
        <w:t>if</w:t>
      </w:r>
      <w:proofErr w:type="spellEnd"/>
      <w:r w:rsidRPr="00930025">
        <w:t xml:space="preserve"> (</w:t>
      </w:r>
      <w:proofErr w:type="spellStart"/>
      <w:r w:rsidRPr="00930025">
        <w:t>Object.keys</w:t>
      </w:r>
      <w:proofErr w:type="spellEnd"/>
      <w:r w:rsidRPr="00930025">
        <w:t>(</w:t>
      </w:r>
      <w:proofErr w:type="spellStart"/>
      <w:r w:rsidRPr="00930025">
        <w:t>nuevosErrores</w:t>
      </w:r>
      <w:proofErr w:type="spellEnd"/>
      <w:r w:rsidRPr="00930025">
        <w:t>).</w:t>
      </w:r>
      <w:proofErr w:type="spellStart"/>
      <w:r w:rsidRPr="00930025">
        <w:t>length</w:t>
      </w:r>
      <w:proofErr w:type="spellEnd"/>
      <w:r w:rsidRPr="00930025">
        <w:t xml:space="preserve"> &gt; 0) {</w:t>
      </w:r>
    </w:p>
    <w:p w:rsidR="00930025" w:rsidRPr="00930025" w:rsidRDefault="00930025" w:rsidP="00930025">
      <w:r w:rsidRPr="00930025">
        <w:t xml:space="preserve">      </w:t>
      </w:r>
      <w:proofErr w:type="spellStart"/>
      <w:r w:rsidRPr="00930025">
        <w:t>setErrores</w:t>
      </w:r>
      <w:proofErr w:type="spellEnd"/>
      <w:r w:rsidRPr="00930025">
        <w:t>(</w:t>
      </w:r>
      <w:proofErr w:type="spellStart"/>
      <w:r w:rsidRPr="00930025">
        <w:t>nuevosErrores</w:t>
      </w:r>
      <w:proofErr w:type="spellEnd"/>
      <w:r w:rsidRPr="00930025">
        <w:t>);</w:t>
      </w:r>
    </w:p>
    <w:p w:rsidR="00930025" w:rsidRPr="00930025" w:rsidRDefault="00930025" w:rsidP="00930025">
      <w:r w:rsidRPr="00930025">
        <w:t xml:space="preserve">      </w:t>
      </w:r>
      <w:proofErr w:type="spellStart"/>
      <w:r w:rsidRPr="00930025">
        <w:t>return</w:t>
      </w:r>
      <w:proofErr w:type="spellEnd"/>
      <w:r w:rsidRPr="00930025">
        <w:t>;</w:t>
      </w:r>
    </w:p>
    <w:p w:rsidR="00930025" w:rsidRPr="00930025" w:rsidRDefault="00930025" w:rsidP="00930025">
      <w:r w:rsidRPr="00930025">
        <w:t xml:space="preserve">    }</w:t>
      </w:r>
    </w:p>
    <w:p w:rsidR="00930025" w:rsidRPr="00930025" w:rsidRDefault="00930025" w:rsidP="00930025">
      <w:r w:rsidRPr="00930025">
        <w:t xml:space="preserve">    </w:t>
      </w:r>
      <w:proofErr w:type="spellStart"/>
      <w:r w:rsidRPr="00930025">
        <w:t>alert</w:t>
      </w:r>
      <w:proofErr w:type="spellEnd"/>
      <w:r w:rsidRPr="00930025">
        <w:t>('Formulario enviado correctamente');</w:t>
      </w:r>
    </w:p>
    <w:p w:rsidR="00930025" w:rsidRPr="00930025" w:rsidRDefault="00930025" w:rsidP="00930025">
      <w:r w:rsidRPr="00930025">
        <w:t xml:space="preserve">    </w:t>
      </w:r>
      <w:proofErr w:type="spellStart"/>
      <w:r w:rsidRPr="00930025">
        <w:t>setErrores</w:t>
      </w:r>
      <w:proofErr w:type="spellEnd"/>
      <w:r w:rsidRPr="00930025">
        <w:t>({});</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const</w:t>
      </w:r>
      <w:proofErr w:type="spellEnd"/>
      <w:r w:rsidRPr="00930025">
        <w:t xml:space="preserve"> </w:t>
      </w:r>
      <w:proofErr w:type="spellStart"/>
      <w:r w:rsidRPr="00930025">
        <w:t>manejarCambio</w:t>
      </w:r>
      <w:proofErr w:type="spellEnd"/>
      <w:r w:rsidRPr="00930025">
        <w:t xml:space="preserve"> = (e) =&gt; {</w:t>
      </w:r>
    </w:p>
    <w:p w:rsidR="00930025" w:rsidRPr="00491452" w:rsidRDefault="00930025" w:rsidP="00930025">
      <w:pPr>
        <w:rPr>
          <w:lang w:val="en-US"/>
        </w:rPr>
      </w:pPr>
      <w:r w:rsidRPr="00930025">
        <w:t xml:space="preserve">    </w:t>
      </w:r>
      <w:r w:rsidRPr="00491452">
        <w:rPr>
          <w:lang w:val="en-US"/>
        </w:rPr>
        <w:t xml:space="preserve">const { name, value } = </w:t>
      </w:r>
      <w:proofErr w:type="spellStart"/>
      <w:r w:rsidRPr="00491452">
        <w:rPr>
          <w:lang w:val="en-US"/>
        </w:rPr>
        <w:t>e.target</w:t>
      </w:r>
      <w:proofErr w:type="spellEnd"/>
      <w:r w:rsidRPr="00491452">
        <w:rPr>
          <w:lang w:val="en-US"/>
        </w:rPr>
        <w:t>;</w:t>
      </w:r>
    </w:p>
    <w:p w:rsidR="00930025" w:rsidRPr="00491452" w:rsidRDefault="00930025" w:rsidP="00930025">
      <w:pPr>
        <w:rPr>
          <w:lang w:val="en-US"/>
        </w:rPr>
      </w:pPr>
      <w:r w:rsidRPr="00491452">
        <w:rPr>
          <w:lang w:val="en-US"/>
        </w:rPr>
        <w:t xml:space="preserve">    </w:t>
      </w:r>
      <w:proofErr w:type="spellStart"/>
      <w:r w:rsidRPr="00491452">
        <w:rPr>
          <w:lang w:val="en-US"/>
        </w:rPr>
        <w:t>setFormData</w:t>
      </w:r>
      <w:proofErr w:type="spellEnd"/>
      <w:r w:rsidRPr="00491452">
        <w:rPr>
          <w:lang w:val="en-US"/>
        </w:rPr>
        <w:t>({</w:t>
      </w:r>
    </w:p>
    <w:p w:rsidR="00930025" w:rsidRPr="00930025" w:rsidRDefault="00930025" w:rsidP="00930025">
      <w:pPr>
        <w:rPr>
          <w:lang w:val="en-US"/>
        </w:rPr>
      </w:pPr>
      <w:r w:rsidRPr="00491452">
        <w:rPr>
          <w:lang w:val="en-US"/>
        </w:rPr>
        <w:t xml:space="preserve">      </w:t>
      </w:r>
      <w:r w:rsidRPr="00930025">
        <w:rPr>
          <w:lang w:val="en-US"/>
        </w:rPr>
        <w:t>...</w:t>
      </w:r>
      <w:proofErr w:type="spellStart"/>
      <w:r w:rsidRPr="00930025">
        <w:rPr>
          <w:lang w:val="en-US"/>
        </w:rPr>
        <w:t>formData</w:t>
      </w:r>
      <w:proofErr w:type="spellEnd"/>
      <w:r w:rsidRPr="00930025">
        <w:rPr>
          <w:lang w:val="en-US"/>
        </w:rPr>
        <w:t>,</w:t>
      </w:r>
    </w:p>
    <w:p w:rsidR="00930025" w:rsidRPr="00930025" w:rsidRDefault="00930025" w:rsidP="00930025">
      <w:pPr>
        <w:rPr>
          <w:lang w:val="en-US"/>
        </w:rPr>
      </w:pPr>
      <w:r w:rsidRPr="00930025">
        <w:rPr>
          <w:lang w:val="en-US"/>
        </w:rPr>
        <w:t xml:space="preserve">      [name]: value,</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w:t>
      </w:r>
      <w:proofErr w:type="spellStart"/>
      <w:r w:rsidRPr="00930025">
        <w:rPr>
          <w:lang w:val="en-US"/>
        </w:rPr>
        <w:t>setErrores</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errores</w:t>
      </w:r>
      <w:proofErr w:type="spellEnd"/>
      <w:r w:rsidRPr="00930025">
        <w:rPr>
          <w:lang w:val="en-US"/>
        </w:rPr>
        <w:t>,</w:t>
      </w:r>
    </w:p>
    <w:p w:rsidR="00930025" w:rsidRPr="00930025" w:rsidRDefault="00930025" w:rsidP="00930025">
      <w:pPr>
        <w:rPr>
          <w:lang w:val="en-US"/>
        </w:rPr>
      </w:pPr>
      <w:r w:rsidRPr="00930025">
        <w:rPr>
          <w:lang w:val="en-US"/>
        </w:rPr>
        <w:t xml:space="preserve">      [name]: '',</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lastRenderedPageBreak/>
        <w:t xml:space="preserve">    &lt;form </w:t>
      </w:r>
      <w:proofErr w:type="spellStart"/>
      <w:r w:rsidRPr="00930025">
        <w:rPr>
          <w:lang w:val="en-US"/>
        </w:rPr>
        <w:t>onSubmit</w:t>
      </w:r>
      <w:proofErr w:type="spellEnd"/>
      <w:r w:rsidRPr="00930025">
        <w:rPr>
          <w:lang w:val="en-US"/>
        </w:rPr>
        <w:t>={</w:t>
      </w:r>
      <w:proofErr w:type="spellStart"/>
      <w:r w:rsidRPr="00930025">
        <w:rPr>
          <w:lang w:val="en-US"/>
        </w:rPr>
        <w:t>manejarSubmit</w:t>
      </w:r>
      <w:proofErr w:type="spellEnd"/>
      <w:r w:rsidRPr="00930025">
        <w:rPr>
          <w:lang w:val="en-US"/>
        </w:rPr>
        <w:t>}&gt;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type="text"</w:t>
      </w:r>
    </w:p>
    <w:p w:rsidR="00930025" w:rsidRPr="00930025" w:rsidRDefault="00930025" w:rsidP="00930025">
      <w:pPr>
        <w:rPr>
          <w:lang w:val="en-US"/>
        </w:rPr>
      </w:pPr>
      <w:r w:rsidRPr="00930025">
        <w:rPr>
          <w:lang w:val="en-US"/>
        </w:rPr>
        <w:t xml:space="preserve">          name="</w:t>
      </w:r>
      <w:proofErr w:type="spellStart"/>
      <w:r w:rsidRPr="00930025">
        <w:rPr>
          <w:lang w:val="en-US"/>
        </w:rPr>
        <w:t>nombre</w:t>
      </w:r>
      <w:proofErr w:type="spellEnd"/>
      <w:r w:rsidRPr="00930025">
        <w:rPr>
          <w:lang w:val="en-US"/>
        </w:rPr>
        <w:t>"</w:t>
      </w:r>
    </w:p>
    <w:p w:rsidR="00930025" w:rsidRPr="00491452" w:rsidRDefault="00930025" w:rsidP="00930025">
      <w:pPr>
        <w:rPr>
          <w:lang w:val="en-US"/>
        </w:rPr>
      </w:pPr>
      <w:r w:rsidRPr="00930025">
        <w:rPr>
          <w:lang w:val="en-US"/>
        </w:rPr>
        <w:t xml:space="preserve">          </w:t>
      </w:r>
      <w:r w:rsidRPr="00491452">
        <w:rPr>
          <w:lang w:val="en-US"/>
        </w:rPr>
        <w:t>value={</w:t>
      </w:r>
      <w:proofErr w:type="spellStart"/>
      <w:r w:rsidRPr="00491452">
        <w:rPr>
          <w:lang w:val="en-US"/>
        </w:rPr>
        <w:t>formData.nombre</w:t>
      </w:r>
      <w:proofErr w:type="spellEnd"/>
      <w:r w:rsidRPr="00491452">
        <w:rPr>
          <w:lang w:val="en-US"/>
        </w:rPr>
        <w:t>}</w:t>
      </w:r>
    </w:p>
    <w:p w:rsidR="00930025" w:rsidRPr="00491452" w:rsidRDefault="00930025" w:rsidP="00930025">
      <w:pPr>
        <w:rPr>
          <w:lang w:val="en-US"/>
        </w:rPr>
      </w:pPr>
      <w:r w:rsidRPr="00491452">
        <w:rPr>
          <w:lang w:val="en-US"/>
        </w:rPr>
        <w:t xml:space="preserve">          </w:t>
      </w:r>
      <w:proofErr w:type="spellStart"/>
      <w:r w:rsidRPr="00491452">
        <w:rPr>
          <w:lang w:val="en-US"/>
        </w:rPr>
        <w:t>onChange</w:t>
      </w:r>
      <w:proofErr w:type="spellEnd"/>
      <w:r w:rsidRPr="00491452">
        <w:rPr>
          <w:lang w:val="en-US"/>
        </w:rPr>
        <w:t>={</w:t>
      </w:r>
      <w:proofErr w:type="spellStart"/>
      <w:r w:rsidRPr="00491452">
        <w:rPr>
          <w:lang w:val="en-US"/>
        </w:rPr>
        <w:t>manejarCambio</w:t>
      </w:r>
      <w:proofErr w:type="spellEnd"/>
      <w:r w:rsidRPr="00491452">
        <w:rPr>
          <w:lang w:val="en-US"/>
        </w:rPr>
        <w:t>}</w:t>
      </w:r>
    </w:p>
    <w:p w:rsidR="00930025" w:rsidRPr="00930025" w:rsidRDefault="00930025" w:rsidP="00930025">
      <w:r w:rsidRPr="00491452">
        <w:rPr>
          <w:lang w:val="en-US"/>
        </w:rPr>
        <w:t xml:space="preserve">          </w:t>
      </w:r>
      <w:proofErr w:type="spellStart"/>
      <w:r w:rsidRPr="00930025">
        <w:t>placeholder</w:t>
      </w:r>
      <w:proofErr w:type="spellEnd"/>
      <w:r w:rsidRPr="00930025">
        <w:t>="Nombre"</w:t>
      </w:r>
    </w:p>
    <w:p w:rsidR="00930025" w:rsidRPr="00930025" w:rsidRDefault="00930025" w:rsidP="00930025">
      <w:r w:rsidRPr="00930025">
        <w:t xml:space="preserve">        /&gt;</w:t>
      </w:r>
    </w:p>
    <w:p w:rsidR="00930025" w:rsidRPr="00930025" w:rsidRDefault="00930025" w:rsidP="00930025">
      <w:r w:rsidRPr="00930025">
        <w:t xml:space="preserve">        {</w:t>
      </w:r>
      <w:proofErr w:type="spellStart"/>
      <w:r w:rsidRPr="00930025">
        <w:t>errores.nombre</w:t>
      </w:r>
      <w:proofErr w:type="spellEnd"/>
      <w:r w:rsidRPr="00930025">
        <w:t xml:space="preserve"> &amp;&amp; &lt;</w:t>
      </w:r>
      <w:proofErr w:type="spellStart"/>
      <w:r w:rsidRPr="00930025">
        <w:t>span</w:t>
      </w:r>
      <w:proofErr w:type="spellEnd"/>
      <w:r w:rsidRPr="00930025">
        <w:t xml:space="preserve"> </w:t>
      </w:r>
      <w:proofErr w:type="spellStart"/>
      <w:r w:rsidRPr="00930025">
        <w:t>style</w:t>
      </w:r>
      <w:proofErr w:type="spellEnd"/>
      <w:r w:rsidRPr="00930025">
        <w:t>={{ color: 'red' }}&gt;{</w:t>
      </w:r>
      <w:proofErr w:type="spellStart"/>
      <w:r w:rsidRPr="00930025">
        <w:t>errores.nombre</w:t>
      </w:r>
      <w:proofErr w:type="spellEnd"/>
      <w:r w:rsidRPr="00930025">
        <w:t>}&lt;/</w:t>
      </w:r>
      <w:proofErr w:type="spellStart"/>
      <w:r w:rsidRPr="00930025">
        <w:t>span</w:t>
      </w:r>
      <w:proofErr w:type="spellEnd"/>
      <w:r w:rsidRPr="00930025">
        <w:t>&gt;}</w:t>
      </w:r>
    </w:p>
    <w:p w:rsidR="00930025" w:rsidRPr="00930025" w:rsidRDefault="00930025" w:rsidP="00930025">
      <w:pPr>
        <w:rPr>
          <w:lang w:val="en-US"/>
        </w:rPr>
      </w:pPr>
      <w:r w:rsidRPr="00930025">
        <w:t xml:space="preserve">      </w:t>
      </w:r>
      <w:r w:rsidRPr="00930025">
        <w:rPr>
          <w:lang w:val="en-US"/>
        </w:rPr>
        <w:t>&lt;/div&gt;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&lt;input</w:t>
      </w:r>
    </w:p>
    <w:p w:rsidR="00930025" w:rsidRPr="00930025" w:rsidRDefault="00930025" w:rsidP="00930025">
      <w:pPr>
        <w:rPr>
          <w:lang w:val="en-US"/>
        </w:rPr>
      </w:pPr>
      <w:r w:rsidRPr="00930025">
        <w:rPr>
          <w:lang w:val="en-US"/>
        </w:rPr>
        <w:t xml:space="preserve">          type="email"</w:t>
      </w:r>
    </w:p>
    <w:p w:rsidR="00930025" w:rsidRPr="00930025" w:rsidRDefault="00930025" w:rsidP="00930025">
      <w:pPr>
        <w:rPr>
          <w:lang w:val="en-US"/>
        </w:rPr>
      </w:pPr>
      <w:r w:rsidRPr="00930025">
        <w:rPr>
          <w:lang w:val="en-US"/>
        </w:rPr>
        <w:t xml:space="preserve">          name="email"</w:t>
      </w:r>
    </w:p>
    <w:p w:rsidR="00930025" w:rsidRPr="00930025" w:rsidRDefault="00930025" w:rsidP="00930025">
      <w:pPr>
        <w:rPr>
          <w:lang w:val="en-US"/>
        </w:rPr>
      </w:pPr>
      <w:r w:rsidRPr="00930025">
        <w:rPr>
          <w:lang w:val="en-US"/>
        </w:rPr>
        <w:t xml:space="preserve">          value={</w:t>
      </w:r>
      <w:proofErr w:type="spellStart"/>
      <w:r w:rsidRPr="00930025">
        <w:rPr>
          <w:lang w:val="en-US"/>
        </w:rPr>
        <w:t>formData.email</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onChange</w:t>
      </w:r>
      <w:proofErr w:type="spellEnd"/>
      <w:r w:rsidRPr="00930025">
        <w:rPr>
          <w:lang w:val="en-US"/>
        </w:rPr>
        <w:t>={</w:t>
      </w:r>
      <w:proofErr w:type="spellStart"/>
      <w:r w:rsidRPr="00930025">
        <w:rPr>
          <w:lang w:val="en-US"/>
        </w:rPr>
        <w:t>manejarCambio</w:t>
      </w:r>
      <w:proofErr w:type="spellEnd"/>
      <w:r w:rsidRPr="00930025">
        <w:rPr>
          <w:lang w:val="en-US"/>
        </w:rPr>
        <w:t>}</w:t>
      </w:r>
    </w:p>
    <w:p w:rsidR="00930025" w:rsidRPr="00930025" w:rsidRDefault="00930025" w:rsidP="00930025">
      <w:pPr>
        <w:rPr>
          <w:lang w:val="en-US"/>
        </w:rPr>
      </w:pPr>
      <w:r w:rsidRPr="00930025">
        <w:rPr>
          <w:lang w:val="en-US"/>
        </w:rPr>
        <w:t xml:space="preserve">          placeholder="Email"</w:t>
      </w:r>
    </w:p>
    <w:p w:rsidR="00930025" w:rsidRPr="00930025" w:rsidRDefault="00930025" w:rsidP="00930025">
      <w:pPr>
        <w:rPr>
          <w:lang w:val="en-US"/>
        </w:rPr>
      </w:pPr>
      <w:r w:rsidRPr="00930025">
        <w:rPr>
          <w:lang w:val="en-US"/>
        </w:rPr>
        <w:t xml:space="preserve">        /&gt;</w:t>
      </w:r>
    </w:p>
    <w:p w:rsidR="00930025" w:rsidRPr="00930025" w:rsidRDefault="00930025" w:rsidP="00930025">
      <w:pPr>
        <w:rPr>
          <w:lang w:val="en-US"/>
        </w:rPr>
      </w:pPr>
      <w:r w:rsidRPr="00930025">
        <w:rPr>
          <w:lang w:val="en-US"/>
        </w:rPr>
        <w:t xml:space="preserve">        {</w:t>
      </w:r>
      <w:proofErr w:type="spellStart"/>
      <w:r w:rsidRPr="00930025">
        <w:rPr>
          <w:lang w:val="en-US"/>
        </w:rPr>
        <w:t>errores.email</w:t>
      </w:r>
      <w:proofErr w:type="spellEnd"/>
      <w:r w:rsidRPr="00930025">
        <w:rPr>
          <w:lang w:val="en-US"/>
        </w:rPr>
        <w:t xml:space="preserve"> &amp;&amp; &lt;span style={{ color: 'red' }}&gt;{</w:t>
      </w:r>
      <w:proofErr w:type="spellStart"/>
      <w:r w:rsidRPr="00930025">
        <w:rPr>
          <w:lang w:val="en-US"/>
        </w:rPr>
        <w:t>errores.email</w:t>
      </w:r>
      <w:proofErr w:type="spellEnd"/>
      <w:r w:rsidRPr="00930025">
        <w:rPr>
          <w:lang w:val="en-US"/>
        </w:rPr>
        <w:t>}&lt;/span&gt;}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73"/>
        </w:numPr>
      </w:pPr>
      <w:r w:rsidRPr="00930025">
        <w:t xml:space="preserve">La función validar verifica cada campo y genera un objeto </w:t>
      </w:r>
      <w:proofErr w:type="spellStart"/>
      <w:r w:rsidRPr="00930025">
        <w:t>nuevosErrores</w:t>
      </w:r>
      <w:proofErr w:type="spellEnd"/>
      <w:r w:rsidRPr="00930025">
        <w:t xml:space="preserve"> con mensajes por cada campo inválido.</w:t>
      </w:r>
    </w:p>
    <w:p w:rsidR="00930025" w:rsidRPr="00930025" w:rsidRDefault="00930025" w:rsidP="00930025">
      <w:pPr>
        <w:numPr>
          <w:ilvl w:val="0"/>
          <w:numId w:val="73"/>
        </w:numPr>
      </w:pPr>
      <w:r w:rsidRPr="00930025">
        <w:t>Si hay errores, se establecen en el estado errores y se muestran debajo de cada input.</w:t>
      </w:r>
    </w:p>
    <w:p w:rsidR="00930025" w:rsidRPr="00930025" w:rsidRDefault="00930025" w:rsidP="00930025">
      <w:pPr>
        <w:numPr>
          <w:ilvl w:val="0"/>
          <w:numId w:val="73"/>
        </w:numPr>
      </w:pPr>
      <w:r w:rsidRPr="00930025">
        <w:t>Si no hay errores, se procede con la lógica de envío (por ejemplo, guardar datos o llamar a una API).</w:t>
      </w:r>
    </w:p>
    <w:p w:rsidR="00930025" w:rsidRPr="00930025" w:rsidRDefault="00000000" w:rsidP="00930025">
      <w:r>
        <w:pict>
          <v:rect id="_x0000_i1082" style="width:0;height:1.5pt" o:hralign="center" o:hrstd="t" o:hr="t" fillcolor="#a0a0a0" stroked="f"/>
        </w:pict>
      </w:r>
    </w:p>
    <w:p w:rsidR="00930025" w:rsidRPr="00930025" w:rsidRDefault="00930025" w:rsidP="00930025">
      <w:pPr>
        <w:rPr>
          <w:b/>
          <w:bCs/>
        </w:rPr>
      </w:pPr>
      <w:r w:rsidRPr="00930025">
        <w:rPr>
          <w:b/>
          <w:bCs/>
        </w:rPr>
        <w:t>Ejercicio Propuesto</w:t>
      </w:r>
    </w:p>
    <w:p w:rsidR="00930025" w:rsidRPr="00930025" w:rsidRDefault="00930025" w:rsidP="00930025">
      <w:r w:rsidRPr="00930025">
        <w:lastRenderedPageBreak/>
        <w:t xml:space="preserve">Crea un formulario de registro con los siguientes campos: usuario, email, </w:t>
      </w:r>
      <w:proofErr w:type="spellStart"/>
      <w:r w:rsidRPr="00930025">
        <w:t>password</w:t>
      </w:r>
      <w:proofErr w:type="spellEnd"/>
      <w:r w:rsidRPr="00930025">
        <w:t>. Al enviar:</w:t>
      </w:r>
    </w:p>
    <w:p w:rsidR="00930025" w:rsidRPr="00930025" w:rsidRDefault="00930025" w:rsidP="00930025">
      <w:pPr>
        <w:numPr>
          <w:ilvl w:val="0"/>
          <w:numId w:val="74"/>
        </w:numPr>
      </w:pPr>
      <w:r w:rsidRPr="00930025">
        <w:t>Validar que todos los campos estén completos.</w:t>
      </w:r>
    </w:p>
    <w:p w:rsidR="00930025" w:rsidRPr="00930025" w:rsidRDefault="00930025" w:rsidP="00930025">
      <w:pPr>
        <w:numPr>
          <w:ilvl w:val="0"/>
          <w:numId w:val="74"/>
        </w:numPr>
      </w:pPr>
      <w:r w:rsidRPr="00930025">
        <w:t>Validar que email tenga un formato correcto (puedes usar una validación simple, como que contenga un @).</w:t>
      </w:r>
    </w:p>
    <w:p w:rsidR="00930025" w:rsidRPr="00930025" w:rsidRDefault="00930025" w:rsidP="00930025">
      <w:pPr>
        <w:numPr>
          <w:ilvl w:val="0"/>
          <w:numId w:val="74"/>
        </w:numPr>
      </w:pPr>
      <w:r w:rsidRPr="00930025">
        <w:t xml:space="preserve">Validar que </w:t>
      </w:r>
      <w:proofErr w:type="spellStart"/>
      <w:r w:rsidRPr="00930025">
        <w:t>password</w:t>
      </w:r>
      <w:proofErr w:type="spellEnd"/>
      <w:r w:rsidRPr="00930025">
        <w:t xml:space="preserve"> tenga al menos 6 caracteres.</w:t>
      </w:r>
    </w:p>
    <w:p w:rsidR="00930025" w:rsidRPr="00930025" w:rsidRDefault="00930025" w:rsidP="00930025">
      <w:pPr>
        <w:numPr>
          <w:ilvl w:val="0"/>
          <w:numId w:val="74"/>
        </w:numPr>
      </w:pPr>
      <w:r w:rsidRPr="00930025">
        <w:t>Si hay errores, mostrarlos debajo de cada campo.</w:t>
      </w:r>
    </w:p>
    <w:p w:rsidR="00930025" w:rsidRPr="00930025" w:rsidRDefault="00930025" w:rsidP="00930025">
      <w:pPr>
        <w:numPr>
          <w:ilvl w:val="0"/>
          <w:numId w:val="74"/>
        </w:numPr>
      </w:pPr>
      <w:r w:rsidRPr="00930025">
        <w:t>Si no hay errores, mostrar un mensaje de éxito.</w:t>
      </w:r>
    </w:p>
    <w:p w:rsidR="00930025" w:rsidRPr="00930025" w:rsidRDefault="00930025" w:rsidP="00930025">
      <w:r w:rsidRPr="00930025">
        <w:t>Este ejercicio te ayudará a practicar el manejo de múltiples inputs, componentes controlados y validaciones básicas.</w:t>
      </w:r>
    </w:p>
    <w:p w:rsidR="00930025" w:rsidRPr="00930025" w:rsidRDefault="00000000" w:rsidP="00930025">
      <w:r>
        <w:pict>
          <v:rect id="_x0000_i1083" style="width:0;height:1.5pt" o:hralign="center" o:hrstd="t" o:hr="t" fillcolor="#a0a0a0" stroked="f"/>
        </w:pict>
      </w:r>
    </w:p>
    <w:p w:rsidR="00930025" w:rsidRPr="00930025" w:rsidRDefault="00930025" w:rsidP="00930025">
      <w:pPr>
        <w:rPr>
          <w:b/>
          <w:bCs/>
        </w:rPr>
      </w:pPr>
      <w:proofErr w:type="spellStart"/>
      <w:r w:rsidRPr="00930025">
        <w:rPr>
          <w:b/>
          <w:bCs/>
        </w:rPr>
        <w:t>Fetch</w:t>
      </w:r>
      <w:proofErr w:type="spellEnd"/>
    </w:p>
    <w:p w:rsidR="00930025" w:rsidRPr="00930025" w:rsidRDefault="00930025" w:rsidP="00930025">
      <w:r w:rsidRPr="00930025">
        <w:rPr>
          <w:b/>
          <w:bCs/>
        </w:rPr>
        <w:t xml:space="preserve">Clase 13: </w:t>
      </w:r>
      <w:proofErr w:type="spellStart"/>
      <w:r w:rsidRPr="00930025">
        <w:rPr>
          <w:b/>
          <w:bCs/>
        </w:rPr>
        <w:t>Fetching</w:t>
      </w:r>
      <w:proofErr w:type="spellEnd"/>
      <w:r w:rsidRPr="00930025">
        <w:rPr>
          <w:b/>
          <w:bCs/>
        </w:rPr>
        <w:t xml:space="preserve"> de Datos</w:t>
      </w:r>
    </w:p>
    <w:p w:rsidR="00930025" w:rsidRPr="00930025" w:rsidRDefault="00930025" w:rsidP="00930025">
      <w:r w:rsidRPr="00930025">
        <w:t xml:space="preserve">Aprenderemos a obtener datos desde </w:t>
      </w:r>
      <w:proofErr w:type="spellStart"/>
      <w:r w:rsidRPr="00930025">
        <w:t>APIs</w:t>
      </w:r>
      <w:proofErr w:type="spellEnd"/>
      <w:r w:rsidRPr="00930025">
        <w:t xml:space="preserve"> u otros recursos externos dentro de </w:t>
      </w:r>
      <w:proofErr w:type="spellStart"/>
      <w:r w:rsidRPr="00930025">
        <w:t>React</w:t>
      </w:r>
      <w:proofErr w:type="spellEnd"/>
      <w:r w:rsidRPr="00930025">
        <w:t xml:space="preserve">. Utilizarás funciones como </w:t>
      </w:r>
      <w:proofErr w:type="spellStart"/>
      <w:r w:rsidRPr="00930025">
        <w:t>fetch</w:t>
      </w:r>
      <w:proofErr w:type="spellEnd"/>
      <w:r w:rsidRPr="00930025">
        <w:t xml:space="preserve"> (nativo del navegador) o librerías como </w:t>
      </w:r>
      <w:proofErr w:type="spellStart"/>
      <w:r w:rsidRPr="00930025">
        <w:t>axios</w:t>
      </w:r>
      <w:proofErr w:type="spellEnd"/>
      <w:r w:rsidRPr="00930025">
        <w:t xml:space="preserve"> para hacer solicitudes HTTP, manejarás estados de carga y error, y mostrarás los resultados en tu interfaz. Además, aprenderás a usar useEffect para realizar el </w:t>
      </w:r>
      <w:proofErr w:type="spellStart"/>
      <w:r w:rsidRPr="00930025">
        <w:t>fetching</w:t>
      </w:r>
      <w:proofErr w:type="spellEnd"/>
      <w:r w:rsidRPr="00930025">
        <w:t xml:space="preserve"> al montar el componente, y a mostrar mensajes de "Cargando..." o errores dependiendo del estado de la petición.</w:t>
      </w:r>
    </w:p>
    <w:p w:rsidR="00930025" w:rsidRPr="00930025" w:rsidRDefault="00930025" w:rsidP="00930025">
      <w:pPr>
        <w:rPr>
          <w:lang w:val="en-US"/>
        </w:rPr>
      </w:pPr>
      <w:proofErr w:type="spellStart"/>
      <w:r w:rsidRPr="00930025">
        <w:rPr>
          <w:b/>
          <w:bCs/>
          <w:lang w:val="en-US"/>
        </w:rPr>
        <w:t>Ejemplo</w:t>
      </w:r>
      <w:proofErr w:type="spellEnd"/>
      <w:r w:rsidRPr="00930025">
        <w:rPr>
          <w:b/>
          <w:bCs/>
          <w:lang w:val="en-US"/>
        </w:rPr>
        <w:t>:</w:t>
      </w:r>
    </w:p>
    <w:p w:rsidR="00930025" w:rsidRPr="00930025" w:rsidRDefault="00930025" w:rsidP="00930025">
      <w:pPr>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w:t>
      </w:r>
      <w:proofErr w:type="spellStart"/>
      <w:r w:rsidRPr="00930025">
        <w:rPr>
          <w:lang w:val="en-US"/>
        </w:rPr>
        <w:t>useEffect</w:t>
      </w:r>
      <w:proofErr w:type="spellEnd"/>
      <w:r w:rsidRPr="00930025">
        <w:rPr>
          <w:lang w:val="en-US"/>
        </w:rPr>
        <w:t xml:space="preserve"> } from 'react';</w:t>
      </w:r>
    </w:p>
    <w:p w:rsidR="00930025" w:rsidRPr="00930025" w:rsidRDefault="00930025" w:rsidP="00930025">
      <w:pPr>
        <w:rPr>
          <w:lang w:val="en-US"/>
        </w:rPr>
      </w:pPr>
    </w:p>
    <w:p w:rsidR="00930025" w:rsidRPr="00930025" w:rsidRDefault="00930025" w:rsidP="00930025">
      <w:proofErr w:type="spellStart"/>
      <w:r w:rsidRPr="00930025">
        <w:t>function</w:t>
      </w:r>
      <w:proofErr w:type="spellEnd"/>
      <w:r w:rsidRPr="00930025">
        <w:t xml:space="preserve"> </w:t>
      </w:r>
      <w:proofErr w:type="spellStart"/>
      <w:r w:rsidRPr="00930025">
        <w:t>ListaUsuarios</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[usuarios, </w:t>
      </w:r>
      <w:proofErr w:type="spellStart"/>
      <w:r w:rsidRPr="00930025">
        <w:t>setUsuarios</w:t>
      </w:r>
      <w:proofErr w:type="spellEnd"/>
      <w:r w:rsidRPr="00930025">
        <w:t>] = useState([]);</w:t>
      </w:r>
    </w:p>
    <w:p w:rsidR="00930025" w:rsidRPr="00930025" w:rsidRDefault="00930025" w:rsidP="00930025">
      <w:pPr>
        <w:rPr>
          <w:lang w:val="en-US"/>
        </w:rPr>
      </w:pPr>
      <w:r w:rsidRPr="00930025">
        <w:t xml:space="preserve">  </w:t>
      </w:r>
      <w:r w:rsidRPr="00930025">
        <w:rPr>
          <w:lang w:val="en-US"/>
        </w:rPr>
        <w:t>const [</w:t>
      </w:r>
      <w:proofErr w:type="spellStart"/>
      <w:r w:rsidRPr="00930025">
        <w:rPr>
          <w:lang w:val="en-US"/>
        </w:rPr>
        <w:t>cargando</w:t>
      </w:r>
      <w:proofErr w:type="spellEnd"/>
      <w:r w:rsidRPr="00930025">
        <w:rPr>
          <w:lang w:val="en-US"/>
        </w:rPr>
        <w:t xml:space="preserve">, </w:t>
      </w:r>
      <w:proofErr w:type="spellStart"/>
      <w:r w:rsidRPr="00930025">
        <w:rPr>
          <w:lang w:val="en-US"/>
        </w:rPr>
        <w:t>setCargando</w:t>
      </w:r>
      <w:proofErr w:type="spellEnd"/>
      <w:r w:rsidRPr="00930025">
        <w:rPr>
          <w:lang w:val="en-US"/>
        </w:rPr>
        <w:t xml:space="preserve">] = </w:t>
      </w:r>
      <w:proofErr w:type="spellStart"/>
      <w:r w:rsidRPr="00930025">
        <w:rPr>
          <w:lang w:val="en-US"/>
        </w:rPr>
        <w:t>useState</w:t>
      </w:r>
      <w:proofErr w:type="spellEnd"/>
      <w:r w:rsidRPr="00930025">
        <w:rPr>
          <w:lang w:val="en-US"/>
        </w:rPr>
        <w:t>(true);</w:t>
      </w:r>
    </w:p>
    <w:p w:rsidR="00930025" w:rsidRPr="00930025" w:rsidRDefault="00930025" w:rsidP="00930025">
      <w:pPr>
        <w:rPr>
          <w:lang w:val="en-US"/>
        </w:rPr>
      </w:pPr>
      <w:r w:rsidRPr="00930025">
        <w:rPr>
          <w:lang w:val="en-US"/>
        </w:rPr>
        <w:t xml:space="preserve">  const [error, </w:t>
      </w:r>
      <w:proofErr w:type="spellStart"/>
      <w:r w:rsidRPr="00930025">
        <w:rPr>
          <w:lang w:val="en-US"/>
        </w:rPr>
        <w:t>setError</w:t>
      </w:r>
      <w:proofErr w:type="spellEnd"/>
      <w:r w:rsidRPr="00930025">
        <w:rPr>
          <w:lang w:val="en-US"/>
        </w:rPr>
        <w:t xml:space="preserve">] = </w:t>
      </w:r>
      <w:proofErr w:type="spellStart"/>
      <w:r w:rsidRPr="00930025">
        <w:rPr>
          <w:lang w:val="en-US"/>
        </w:rPr>
        <w:t>useState</w:t>
      </w:r>
      <w:proofErr w:type="spellEnd"/>
      <w:r w:rsidRPr="00930025">
        <w:rPr>
          <w:lang w:val="en-US"/>
        </w:rPr>
        <w:t>(null);</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w:t>
      </w:r>
      <w:proofErr w:type="spellStart"/>
      <w:r w:rsidRPr="00930025">
        <w:rPr>
          <w:lang w:val="en-US"/>
        </w:rPr>
        <w:t>useEffect</w:t>
      </w:r>
      <w:proofErr w:type="spellEnd"/>
      <w:r w:rsidRPr="00930025">
        <w:rPr>
          <w:lang w:val="en-US"/>
        </w:rPr>
        <w:t>(() =&gt; {</w:t>
      </w:r>
    </w:p>
    <w:p w:rsidR="00930025" w:rsidRPr="00930025" w:rsidRDefault="00930025" w:rsidP="00930025">
      <w:pPr>
        <w:rPr>
          <w:lang w:val="en-US"/>
        </w:rPr>
      </w:pPr>
      <w:r w:rsidRPr="00930025">
        <w:rPr>
          <w:lang w:val="en-US"/>
        </w:rPr>
        <w:t xml:space="preserve">    fetch('https://api.example.com/</w:t>
      </w:r>
      <w:proofErr w:type="spellStart"/>
      <w:r w:rsidRPr="00930025">
        <w:rPr>
          <w:lang w:val="en-US"/>
        </w:rPr>
        <w:t>usuarios</w:t>
      </w:r>
      <w:proofErr w:type="spellEnd"/>
      <w:r w:rsidRPr="00930025">
        <w:rPr>
          <w:lang w:val="en-US"/>
        </w:rPr>
        <w:t>')</w:t>
      </w:r>
    </w:p>
    <w:p w:rsidR="00930025" w:rsidRPr="00930025" w:rsidRDefault="00930025" w:rsidP="00930025">
      <w:pPr>
        <w:rPr>
          <w:lang w:val="en-US"/>
        </w:rPr>
      </w:pPr>
      <w:r w:rsidRPr="00930025">
        <w:rPr>
          <w:lang w:val="en-US"/>
        </w:rPr>
        <w:t xml:space="preserve">      .then((res) =&gt; {</w:t>
      </w:r>
    </w:p>
    <w:p w:rsidR="00930025" w:rsidRPr="00930025" w:rsidRDefault="00930025" w:rsidP="00930025">
      <w:pPr>
        <w:rPr>
          <w:lang w:val="en-US"/>
        </w:rPr>
      </w:pPr>
      <w:r w:rsidRPr="00930025">
        <w:rPr>
          <w:lang w:val="en-US"/>
        </w:rPr>
        <w:t xml:space="preserve">        if (!</w:t>
      </w:r>
      <w:proofErr w:type="spellStart"/>
      <w:r w:rsidRPr="00930025">
        <w:rPr>
          <w:lang w:val="en-US"/>
        </w:rPr>
        <w:t>res.ok</w:t>
      </w:r>
      <w:proofErr w:type="spellEnd"/>
      <w:r w:rsidRPr="00930025">
        <w:rPr>
          <w:lang w:val="en-US"/>
        </w:rPr>
        <w:t xml:space="preserve">) throw new Error('Error al </w:t>
      </w:r>
      <w:proofErr w:type="spellStart"/>
      <w:r w:rsidRPr="00930025">
        <w:rPr>
          <w:lang w:val="en-US"/>
        </w:rPr>
        <w:t>obtener</w:t>
      </w:r>
      <w:proofErr w:type="spellEnd"/>
      <w:r w:rsidRPr="00930025">
        <w:rPr>
          <w:lang w:val="en-US"/>
        </w:rPr>
        <w:t xml:space="preserve"> </w:t>
      </w:r>
      <w:proofErr w:type="spellStart"/>
      <w:r w:rsidRPr="00930025">
        <w:rPr>
          <w:lang w:val="en-US"/>
        </w:rPr>
        <w:t>usuarios</w:t>
      </w:r>
      <w:proofErr w:type="spellEnd"/>
      <w:r w:rsidRPr="00930025">
        <w:rPr>
          <w:lang w:val="en-US"/>
        </w:rPr>
        <w:t>');</w:t>
      </w:r>
    </w:p>
    <w:p w:rsidR="00930025" w:rsidRPr="00930025" w:rsidRDefault="00930025" w:rsidP="00930025">
      <w:pPr>
        <w:rPr>
          <w:lang w:val="en-US"/>
        </w:rPr>
      </w:pPr>
      <w:r w:rsidRPr="00930025">
        <w:rPr>
          <w:lang w:val="en-US"/>
        </w:rPr>
        <w:t xml:space="preserve">        return </w:t>
      </w:r>
      <w:proofErr w:type="spellStart"/>
      <w:r w:rsidRPr="00930025">
        <w:rPr>
          <w:lang w:val="en-US"/>
        </w:rPr>
        <w:t>res.json</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.then((data) =&gt; {</w:t>
      </w:r>
    </w:p>
    <w:p w:rsidR="00930025" w:rsidRPr="00491452" w:rsidRDefault="00930025" w:rsidP="00930025">
      <w:pPr>
        <w:rPr>
          <w:lang w:val="en-US"/>
        </w:rPr>
      </w:pPr>
      <w:r w:rsidRPr="00930025">
        <w:rPr>
          <w:lang w:val="en-US"/>
        </w:rPr>
        <w:t xml:space="preserve">        </w:t>
      </w:r>
      <w:proofErr w:type="spellStart"/>
      <w:r w:rsidRPr="00491452">
        <w:rPr>
          <w:lang w:val="en-US"/>
        </w:rPr>
        <w:t>setUsuarios</w:t>
      </w:r>
      <w:proofErr w:type="spellEnd"/>
      <w:r w:rsidRPr="00491452">
        <w:rPr>
          <w:lang w:val="en-US"/>
        </w:rPr>
        <w:t>(data);</w:t>
      </w:r>
    </w:p>
    <w:p w:rsidR="00930025" w:rsidRPr="00930025" w:rsidRDefault="00930025" w:rsidP="00930025">
      <w:r w:rsidRPr="00491452">
        <w:rPr>
          <w:lang w:val="en-US"/>
        </w:rPr>
        <w:lastRenderedPageBreak/>
        <w:t xml:space="preserve">        </w:t>
      </w:r>
      <w:proofErr w:type="spellStart"/>
      <w:r w:rsidRPr="00930025">
        <w:t>setCargando</w:t>
      </w:r>
      <w:proofErr w:type="spellEnd"/>
      <w:r w:rsidRPr="00930025">
        <w:t>(false);</w:t>
      </w:r>
    </w:p>
    <w:p w:rsidR="00930025" w:rsidRPr="00930025" w:rsidRDefault="00930025" w:rsidP="00930025">
      <w:r w:rsidRPr="00930025">
        <w:t xml:space="preserve">      })</w:t>
      </w:r>
    </w:p>
    <w:p w:rsidR="00930025" w:rsidRPr="00491452" w:rsidRDefault="00930025" w:rsidP="00930025">
      <w:pPr>
        <w:rPr>
          <w:lang w:val="en-US"/>
        </w:rPr>
      </w:pPr>
      <w:r w:rsidRPr="00930025">
        <w:t xml:space="preserve">      </w:t>
      </w:r>
      <w:r w:rsidRPr="00491452">
        <w:rPr>
          <w:lang w:val="en-US"/>
        </w:rPr>
        <w:t>.catch((err) =&gt; {</w:t>
      </w:r>
    </w:p>
    <w:p w:rsidR="00930025" w:rsidRPr="00491452" w:rsidRDefault="00930025" w:rsidP="00930025">
      <w:pPr>
        <w:rPr>
          <w:lang w:val="en-US"/>
        </w:rPr>
      </w:pPr>
      <w:r w:rsidRPr="00491452">
        <w:rPr>
          <w:lang w:val="en-US"/>
        </w:rPr>
        <w:t xml:space="preserve">        </w:t>
      </w:r>
      <w:proofErr w:type="spellStart"/>
      <w:r w:rsidRPr="00491452">
        <w:rPr>
          <w:lang w:val="en-US"/>
        </w:rPr>
        <w:t>setError</w:t>
      </w:r>
      <w:proofErr w:type="spellEnd"/>
      <w:r w:rsidRPr="00491452">
        <w:rPr>
          <w:lang w:val="en-US"/>
        </w:rPr>
        <w:t>(</w:t>
      </w:r>
      <w:proofErr w:type="spellStart"/>
      <w:r w:rsidRPr="00491452">
        <w:rPr>
          <w:lang w:val="en-US"/>
        </w:rPr>
        <w:t>err.message</w:t>
      </w:r>
      <w:proofErr w:type="spellEnd"/>
      <w:r w:rsidRPr="00491452">
        <w:rPr>
          <w:lang w:val="en-US"/>
        </w:rPr>
        <w:t>);</w:t>
      </w:r>
    </w:p>
    <w:p w:rsidR="00930025" w:rsidRPr="00491452" w:rsidRDefault="00930025" w:rsidP="00930025">
      <w:pPr>
        <w:rPr>
          <w:lang w:val="en-US"/>
        </w:rPr>
      </w:pPr>
      <w:r w:rsidRPr="00491452">
        <w:rPr>
          <w:lang w:val="en-US"/>
        </w:rPr>
        <w:t xml:space="preserve">        </w:t>
      </w:r>
      <w:proofErr w:type="spellStart"/>
      <w:r w:rsidRPr="00491452">
        <w:rPr>
          <w:lang w:val="en-US"/>
        </w:rPr>
        <w:t>setCargando</w:t>
      </w:r>
      <w:proofErr w:type="spellEnd"/>
      <w:r w:rsidRPr="00491452">
        <w:rPr>
          <w:lang w:val="en-US"/>
        </w:rPr>
        <w:t>(false);</w:t>
      </w:r>
    </w:p>
    <w:p w:rsidR="00930025" w:rsidRPr="00491452" w:rsidRDefault="00930025" w:rsidP="00930025">
      <w:pPr>
        <w:rPr>
          <w:lang w:val="en-US"/>
        </w:rPr>
      </w:pPr>
      <w:r w:rsidRPr="00491452">
        <w:rPr>
          <w:lang w:val="en-US"/>
        </w:rPr>
        <w:t xml:space="preserve">      });</w:t>
      </w:r>
    </w:p>
    <w:p w:rsidR="00930025" w:rsidRPr="00930025" w:rsidRDefault="00930025" w:rsidP="00930025">
      <w:pPr>
        <w:rPr>
          <w:lang w:val="en-US"/>
        </w:rPr>
      </w:pPr>
      <w:r w:rsidRPr="00491452">
        <w:rPr>
          <w:lang w:val="en-US"/>
        </w:rPr>
        <w:t xml:space="preserve">  </w:t>
      </w:r>
      <w:r w:rsidRPr="00930025">
        <w:rPr>
          <w:lang w:val="en-US"/>
        </w:rPr>
        <w:t>}, []);</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if (</w:t>
      </w:r>
      <w:proofErr w:type="spellStart"/>
      <w:r w:rsidRPr="00930025">
        <w:rPr>
          <w:lang w:val="en-US"/>
        </w:rPr>
        <w:t>cargando</w:t>
      </w:r>
      <w:proofErr w:type="spellEnd"/>
      <w:r w:rsidRPr="00930025">
        <w:rPr>
          <w:lang w:val="en-US"/>
        </w:rPr>
        <w:t>) return &lt;p&gt;</w:t>
      </w:r>
      <w:proofErr w:type="spellStart"/>
      <w:r w:rsidRPr="00930025">
        <w:rPr>
          <w:lang w:val="en-US"/>
        </w:rPr>
        <w:t>Cargando</w:t>
      </w:r>
      <w:proofErr w:type="spellEnd"/>
      <w:r w:rsidRPr="00930025">
        <w:rPr>
          <w:lang w:val="en-US"/>
        </w:rPr>
        <w:t>...&lt;/p&gt;;</w:t>
      </w:r>
    </w:p>
    <w:p w:rsidR="00930025" w:rsidRPr="00930025" w:rsidRDefault="00930025" w:rsidP="00930025">
      <w:pPr>
        <w:rPr>
          <w:lang w:val="en-US"/>
        </w:rPr>
      </w:pPr>
      <w:r w:rsidRPr="00930025">
        <w:rPr>
          <w:lang w:val="en-US"/>
        </w:rPr>
        <w:t xml:space="preserve">  if (error) return &lt;p&gt;Error: {error}&lt;/p&gt;;</w:t>
      </w:r>
    </w:p>
    <w:p w:rsidR="00930025" w:rsidRPr="00930025" w:rsidRDefault="00930025" w:rsidP="00930025">
      <w:pPr>
        <w:rPr>
          <w:lang w:val="en-US"/>
        </w:rPr>
      </w:pPr>
    </w:p>
    <w:p w:rsidR="00930025" w:rsidRPr="00491452" w:rsidRDefault="00930025" w:rsidP="00930025">
      <w:pPr>
        <w:rPr>
          <w:lang w:val="en-US"/>
        </w:rPr>
      </w:pPr>
      <w:r w:rsidRPr="00930025">
        <w:rPr>
          <w:lang w:val="en-US"/>
        </w:rPr>
        <w:t xml:space="preserve">  </w:t>
      </w:r>
      <w:r w:rsidRPr="00491452">
        <w:rPr>
          <w:lang w:val="en-US"/>
        </w:rPr>
        <w:t>return (</w:t>
      </w:r>
    </w:p>
    <w:p w:rsidR="00930025" w:rsidRPr="00930025" w:rsidRDefault="00930025" w:rsidP="00930025">
      <w:r w:rsidRPr="00491452">
        <w:rPr>
          <w:lang w:val="en-US"/>
        </w:rPr>
        <w:t xml:space="preserve">    </w:t>
      </w:r>
      <w:r w:rsidRPr="00930025">
        <w:t>&lt;</w:t>
      </w:r>
      <w:proofErr w:type="spellStart"/>
      <w:r w:rsidRPr="00930025">
        <w:t>ul</w:t>
      </w:r>
      <w:proofErr w:type="spellEnd"/>
      <w:r w:rsidRPr="00930025">
        <w:t>&gt;</w:t>
      </w:r>
    </w:p>
    <w:p w:rsidR="00930025" w:rsidRPr="00930025" w:rsidRDefault="00930025" w:rsidP="00930025">
      <w:r w:rsidRPr="00930025">
        <w:t xml:space="preserve">      {</w:t>
      </w:r>
      <w:proofErr w:type="spellStart"/>
      <w:r w:rsidRPr="00930025">
        <w:t>usuarios.map</w:t>
      </w:r>
      <w:proofErr w:type="spellEnd"/>
      <w:r w:rsidRPr="00930025">
        <w:t>((u) =&gt; (</w:t>
      </w:r>
    </w:p>
    <w:p w:rsidR="00930025" w:rsidRPr="00930025" w:rsidRDefault="00930025" w:rsidP="00930025">
      <w:r w:rsidRPr="00930025">
        <w:t xml:space="preserve">        &lt;</w:t>
      </w:r>
      <w:proofErr w:type="spellStart"/>
      <w:r w:rsidRPr="00930025">
        <w:t>li</w:t>
      </w:r>
      <w:proofErr w:type="spellEnd"/>
      <w:r w:rsidRPr="00930025">
        <w:t xml:space="preserve"> </w:t>
      </w:r>
      <w:proofErr w:type="spellStart"/>
      <w:r w:rsidRPr="00930025">
        <w:t>key</w:t>
      </w:r>
      <w:proofErr w:type="spellEnd"/>
      <w:r w:rsidRPr="00930025">
        <w:t>={</w:t>
      </w:r>
      <w:proofErr w:type="spellStart"/>
      <w:r w:rsidRPr="00930025">
        <w:t>u.id</w:t>
      </w:r>
      <w:proofErr w:type="spellEnd"/>
      <w:r w:rsidRPr="00930025">
        <w:t>}&gt;{</w:t>
      </w:r>
      <w:proofErr w:type="spellStart"/>
      <w:r w:rsidRPr="00930025">
        <w:t>u.nombre</w:t>
      </w:r>
      <w:proofErr w:type="spellEnd"/>
      <w:r w:rsidRPr="00930025">
        <w:t>}&lt;/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export</w:t>
      </w:r>
      <w:proofErr w:type="spellEnd"/>
      <w:r w:rsidRPr="00930025">
        <w:t xml:space="preserve"> default </w:t>
      </w:r>
      <w:proofErr w:type="spellStart"/>
      <w:r w:rsidRPr="00930025">
        <w:t>ListaUsuarios</w:t>
      </w:r>
      <w:proofErr w:type="spellEnd"/>
      <w:r w:rsidRPr="00930025">
        <w:t>;</w:t>
      </w:r>
    </w:p>
    <w:p w:rsidR="00930025" w:rsidRPr="00930025" w:rsidRDefault="00930025" w:rsidP="00930025">
      <w:pPr>
        <w:rPr>
          <w:b/>
          <w:bCs/>
        </w:rPr>
      </w:pPr>
      <w:r w:rsidRPr="00930025">
        <w:rPr>
          <w:b/>
          <w:bCs/>
        </w:rPr>
        <w:t>ES6</w:t>
      </w:r>
    </w:p>
    <w:p w:rsidR="00930025" w:rsidRPr="00930025" w:rsidRDefault="00930025" w:rsidP="00930025">
      <w:r w:rsidRPr="00930025">
        <w:rPr>
          <w:b/>
          <w:bCs/>
        </w:rPr>
        <w:t>Clase 2: JavaScript Moderno (ES6+)</w:t>
      </w:r>
    </w:p>
    <w:p w:rsidR="00930025" w:rsidRPr="00930025" w:rsidRDefault="00930025" w:rsidP="00930025">
      <w:r w:rsidRPr="00930025">
        <w:t xml:space="preserve">En esta clase, veremos las características modernas de JavaScript introducidas en ES6 y versiones posteriores, que son fundamentales para trabajar eficientemente con </w:t>
      </w:r>
      <w:proofErr w:type="spellStart"/>
      <w:r w:rsidRPr="00930025">
        <w:t>React</w:t>
      </w:r>
      <w:proofErr w:type="spellEnd"/>
      <w:r w:rsidRPr="00930025">
        <w:t>.</w:t>
      </w:r>
    </w:p>
    <w:p w:rsidR="00930025" w:rsidRPr="00930025" w:rsidRDefault="00000000" w:rsidP="00930025">
      <w:r>
        <w:pict>
          <v:rect id="_x0000_i1084" style="width:0;height:1.5pt" o:hralign="center" o:hrstd="t" o:hr="t" fillcolor="#a0a0a0" stroked="f"/>
        </w:pict>
      </w:r>
    </w:p>
    <w:p w:rsidR="00930025" w:rsidRPr="00930025" w:rsidRDefault="00930025" w:rsidP="00930025">
      <w:pPr>
        <w:rPr>
          <w:b/>
          <w:bCs/>
        </w:rPr>
      </w:pPr>
      <w:proofErr w:type="spellStart"/>
      <w:r w:rsidRPr="00930025">
        <w:rPr>
          <w:b/>
          <w:bCs/>
        </w:rPr>
        <w:t>let</w:t>
      </w:r>
      <w:proofErr w:type="spellEnd"/>
      <w:r w:rsidRPr="00930025">
        <w:rPr>
          <w:b/>
          <w:bCs/>
        </w:rPr>
        <w:t xml:space="preserve">, </w:t>
      </w:r>
      <w:proofErr w:type="spellStart"/>
      <w:r w:rsidRPr="00930025">
        <w:rPr>
          <w:b/>
          <w:bCs/>
        </w:rPr>
        <w:t>const</w:t>
      </w:r>
      <w:proofErr w:type="spellEnd"/>
      <w:r w:rsidRPr="00930025">
        <w:rPr>
          <w:b/>
          <w:bCs/>
        </w:rPr>
        <w:t xml:space="preserve"> y alcance de variables</w:t>
      </w:r>
    </w:p>
    <w:p w:rsidR="00930025" w:rsidRPr="00930025" w:rsidRDefault="00930025" w:rsidP="00930025">
      <w:proofErr w:type="spellStart"/>
      <w:r w:rsidRPr="00930025">
        <w:rPr>
          <w:b/>
          <w:bCs/>
        </w:rPr>
        <w:t>let</w:t>
      </w:r>
      <w:proofErr w:type="spellEnd"/>
      <w:r w:rsidRPr="00930025">
        <w:t xml:space="preserve"> y </w:t>
      </w:r>
      <w:proofErr w:type="spellStart"/>
      <w:r w:rsidRPr="00930025">
        <w:rPr>
          <w:b/>
          <w:bCs/>
        </w:rPr>
        <w:t>const</w:t>
      </w:r>
      <w:proofErr w:type="spellEnd"/>
      <w:r w:rsidRPr="00930025">
        <w:t xml:space="preserve"> son formas de declarar variables con alcance de bloque, reemplazando en muchos casos a </w:t>
      </w:r>
      <w:proofErr w:type="spellStart"/>
      <w:r w:rsidRPr="00930025">
        <w:t>var</w:t>
      </w:r>
      <w:proofErr w:type="spellEnd"/>
      <w:r w:rsidRPr="00930025">
        <w:t>.</w:t>
      </w:r>
    </w:p>
    <w:p w:rsidR="00930025" w:rsidRPr="00930025" w:rsidRDefault="00930025" w:rsidP="00930025">
      <w:pPr>
        <w:numPr>
          <w:ilvl w:val="0"/>
          <w:numId w:val="75"/>
        </w:numPr>
      </w:pPr>
      <w:proofErr w:type="spellStart"/>
      <w:r w:rsidRPr="00930025">
        <w:rPr>
          <w:b/>
          <w:bCs/>
        </w:rPr>
        <w:t>let</w:t>
      </w:r>
      <w:proofErr w:type="spellEnd"/>
      <w:r w:rsidRPr="00930025">
        <w:t>: Permite declarar variables que pueden ser reasignadas.</w:t>
      </w:r>
    </w:p>
    <w:p w:rsidR="00930025" w:rsidRPr="00930025" w:rsidRDefault="00930025" w:rsidP="00930025">
      <w:pPr>
        <w:numPr>
          <w:ilvl w:val="0"/>
          <w:numId w:val="75"/>
        </w:numPr>
        <w:tabs>
          <w:tab w:val="clear" w:pos="720"/>
        </w:tabs>
      </w:pPr>
      <w:proofErr w:type="spellStart"/>
      <w:r w:rsidRPr="00930025">
        <w:t>let</w:t>
      </w:r>
      <w:proofErr w:type="spellEnd"/>
      <w:r w:rsidRPr="00930025">
        <w:t xml:space="preserve"> nombre = 'Juan';</w:t>
      </w:r>
    </w:p>
    <w:p w:rsidR="00930025" w:rsidRPr="00930025" w:rsidRDefault="00930025" w:rsidP="00930025">
      <w:r w:rsidRPr="00930025">
        <w:t>nombre = 'María'; // Reasignación permitida</w:t>
      </w:r>
    </w:p>
    <w:p w:rsidR="00930025" w:rsidRPr="00930025" w:rsidRDefault="00930025" w:rsidP="00930025">
      <w:pPr>
        <w:numPr>
          <w:ilvl w:val="0"/>
          <w:numId w:val="75"/>
        </w:numPr>
      </w:pPr>
      <w:proofErr w:type="spellStart"/>
      <w:r w:rsidRPr="00930025">
        <w:rPr>
          <w:b/>
          <w:bCs/>
        </w:rPr>
        <w:lastRenderedPageBreak/>
        <w:t>const</w:t>
      </w:r>
      <w:proofErr w:type="spellEnd"/>
      <w:r w:rsidRPr="00930025">
        <w:t>: Declara variables constantes que no pueden ser reasignadas.</w:t>
      </w:r>
    </w:p>
    <w:p w:rsidR="00930025" w:rsidRPr="00930025" w:rsidRDefault="00930025" w:rsidP="00930025">
      <w:pPr>
        <w:numPr>
          <w:ilvl w:val="0"/>
          <w:numId w:val="75"/>
        </w:numPr>
        <w:tabs>
          <w:tab w:val="clear" w:pos="720"/>
        </w:tabs>
      </w:pPr>
      <w:proofErr w:type="spellStart"/>
      <w:r w:rsidRPr="00930025">
        <w:t>const</w:t>
      </w:r>
      <w:proofErr w:type="spellEnd"/>
      <w:r w:rsidRPr="00930025">
        <w:t xml:space="preserve"> PI = 3.1416;</w:t>
      </w:r>
    </w:p>
    <w:p w:rsidR="00930025" w:rsidRPr="00930025" w:rsidRDefault="00930025" w:rsidP="00930025">
      <w:r w:rsidRPr="00930025">
        <w:t>PI = 3; // Error: no se puede reasignar una constante</w:t>
      </w:r>
    </w:p>
    <w:p w:rsidR="00930025" w:rsidRPr="00930025" w:rsidRDefault="00930025" w:rsidP="00930025">
      <w:r w:rsidRPr="00930025">
        <w:rPr>
          <w:b/>
          <w:bCs/>
        </w:rPr>
        <w:t>Alcance de bloque</w:t>
      </w:r>
      <w:r w:rsidRPr="00930025">
        <w:t>:</w:t>
      </w:r>
    </w:p>
    <w:p w:rsidR="00930025" w:rsidRPr="00930025" w:rsidRDefault="00930025" w:rsidP="00930025">
      <w:proofErr w:type="spellStart"/>
      <w:r w:rsidRPr="00930025">
        <w:t>if</w:t>
      </w:r>
      <w:proofErr w:type="spellEnd"/>
      <w:r w:rsidRPr="00930025">
        <w:t xml:space="preserve"> (true) {</w:t>
      </w:r>
    </w:p>
    <w:p w:rsidR="00930025" w:rsidRPr="00930025" w:rsidRDefault="00930025" w:rsidP="00930025">
      <w:r w:rsidRPr="00930025">
        <w:t xml:space="preserve">    </w:t>
      </w:r>
      <w:proofErr w:type="spellStart"/>
      <w:r w:rsidRPr="00930025">
        <w:t>let</w:t>
      </w:r>
      <w:proofErr w:type="spellEnd"/>
      <w:r w:rsidRPr="00930025">
        <w:t xml:space="preserve"> mensaje = 'Hola';</w:t>
      </w:r>
    </w:p>
    <w:p w:rsidR="00930025" w:rsidRPr="00930025" w:rsidRDefault="00930025" w:rsidP="00930025">
      <w:r w:rsidRPr="00930025">
        <w:t xml:space="preserve">    console.log(mensaje); // 'Hola'</w:t>
      </w:r>
    </w:p>
    <w:p w:rsidR="00930025" w:rsidRPr="00930025" w:rsidRDefault="00930025" w:rsidP="00930025">
      <w:r w:rsidRPr="00930025">
        <w:t>}</w:t>
      </w:r>
    </w:p>
    <w:p w:rsidR="00930025" w:rsidRPr="00930025" w:rsidRDefault="00930025" w:rsidP="00930025">
      <w:r w:rsidRPr="00930025">
        <w:t>console.log(mensaje); // Error: mensaje no está definido</w:t>
      </w:r>
    </w:p>
    <w:p w:rsidR="00930025" w:rsidRPr="00930025" w:rsidRDefault="00000000" w:rsidP="00930025">
      <w:r>
        <w:pict>
          <v:rect id="_x0000_i1085" style="width:0;height:1.5pt" o:hralign="center" o:hrstd="t" o:hr="t" fillcolor="#a0a0a0" stroked="f"/>
        </w:pict>
      </w:r>
    </w:p>
    <w:p w:rsidR="00930025" w:rsidRPr="00930025" w:rsidRDefault="00930025" w:rsidP="00930025">
      <w:pPr>
        <w:rPr>
          <w:b/>
          <w:bCs/>
        </w:rPr>
      </w:pPr>
      <w:r w:rsidRPr="00930025">
        <w:rPr>
          <w:b/>
          <w:bCs/>
        </w:rPr>
        <w:t>Funciones flecha</w:t>
      </w:r>
    </w:p>
    <w:p w:rsidR="00930025" w:rsidRPr="00930025" w:rsidRDefault="00930025" w:rsidP="00930025">
      <w:r w:rsidRPr="00930025">
        <w:t xml:space="preserve">Sintaxis más concisa para escribir funciones anónimas. No tienen su propio </w:t>
      </w:r>
      <w:proofErr w:type="spellStart"/>
      <w:r w:rsidRPr="00930025">
        <w:t>this</w:t>
      </w:r>
      <w:proofErr w:type="spellEnd"/>
      <w:r w:rsidRPr="00930025">
        <w:t>.</w:t>
      </w:r>
    </w:p>
    <w:p w:rsidR="00930025" w:rsidRPr="00930025" w:rsidRDefault="00930025" w:rsidP="00930025">
      <w:r w:rsidRPr="00930025">
        <w:t>// Función tradicional</w:t>
      </w:r>
    </w:p>
    <w:p w:rsidR="00930025" w:rsidRPr="00930025" w:rsidRDefault="00930025" w:rsidP="00930025">
      <w:proofErr w:type="spellStart"/>
      <w:r w:rsidRPr="00930025">
        <w:t>function</w:t>
      </w:r>
      <w:proofErr w:type="spellEnd"/>
      <w:r w:rsidRPr="00930025">
        <w:t xml:space="preserve"> sumar(a, b) {</w:t>
      </w:r>
    </w:p>
    <w:p w:rsidR="00930025" w:rsidRPr="00930025" w:rsidRDefault="00930025" w:rsidP="00930025">
      <w:r w:rsidRPr="00930025">
        <w:t xml:space="preserve">    </w:t>
      </w:r>
      <w:proofErr w:type="spellStart"/>
      <w:r w:rsidRPr="00930025">
        <w:t>return</w:t>
      </w:r>
      <w:proofErr w:type="spellEnd"/>
      <w:r w:rsidRPr="00930025">
        <w:t xml:space="preserve"> a + b;</w:t>
      </w:r>
    </w:p>
    <w:p w:rsidR="00930025" w:rsidRPr="00930025" w:rsidRDefault="00930025" w:rsidP="00930025">
      <w:r w:rsidRPr="00930025">
        <w:t>}</w:t>
      </w:r>
    </w:p>
    <w:p w:rsidR="00930025" w:rsidRPr="00930025" w:rsidRDefault="00930025" w:rsidP="00930025"/>
    <w:p w:rsidR="00930025" w:rsidRPr="00930025" w:rsidRDefault="00930025" w:rsidP="00930025">
      <w:r w:rsidRPr="00930025">
        <w:t>// Función flecha</w:t>
      </w:r>
    </w:p>
    <w:p w:rsidR="00930025" w:rsidRPr="00930025" w:rsidRDefault="00930025" w:rsidP="00930025">
      <w:proofErr w:type="spellStart"/>
      <w:r w:rsidRPr="00930025">
        <w:t>const</w:t>
      </w:r>
      <w:proofErr w:type="spellEnd"/>
      <w:r w:rsidRPr="00930025">
        <w:t xml:space="preserve"> sumar = (a, b) =&gt; a + b;</w:t>
      </w:r>
    </w:p>
    <w:p w:rsidR="00930025" w:rsidRPr="00930025" w:rsidRDefault="00930025" w:rsidP="00930025"/>
    <w:p w:rsidR="00930025" w:rsidRPr="00930025" w:rsidRDefault="00930025" w:rsidP="00930025">
      <w:r w:rsidRPr="00930025">
        <w:t>console.log(sumar(2, 3)); // 5</w:t>
      </w:r>
    </w:p>
    <w:p w:rsidR="00930025" w:rsidRPr="00930025" w:rsidRDefault="00930025" w:rsidP="00930025">
      <w:r w:rsidRPr="00930025">
        <w:t>Con un solo parámetro y cuerpo de función más complejo:</w:t>
      </w:r>
    </w:p>
    <w:p w:rsidR="00930025" w:rsidRPr="00930025" w:rsidRDefault="00930025" w:rsidP="00930025">
      <w:proofErr w:type="spellStart"/>
      <w:r w:rsidRPr="00930025">
        <w:t>const</w:t>
      </w:r>
      <w:proofErr w:type="spellEnd"/>
      <w:r w:rsidRPr="00930025">
        <w:t xml:space="preserve"> cuadrado = n =&gt; {</w:t>
      </w:r>
    </w:p>
    <w:p w:rsidR="00930025" w:rsidRPr="00930025" w:rsidRDefault="00930025" w:rsidP="00930025">
      <w:r w:rsidRPr="00930025">
        <w:t xml:space="preserve">    </w:t>
      </w:r>
      <w:proofErr w:type="spellStart"/>
      <w:r w:rsidRPr="00930025">
        <w:t>const</w:t>
      </w:r>
      <w:proofErr w:type="spellEnd"/>
      <w:r w:rsidRPr="00930025">
        <w:t xml:space="preserve"> resultado = n * n;</w:t>
      </w:r>
    </w:p>
    <w:p w:rsidR="00930025" w:rsidRPr="00930025" w:rsidRDefault="00930025" w:rsidP="00930025">
      <w:r w:rsidRPr="00930025">
        <w:t xml:space="preserve">    </w:t>
      </w:r>
      <w:proofErr w:type="spellStart"/>
      <w:r w:rsidRPr="00930025">
        <w:t>return</w:t>
      </w:r>
      <w:proofErr w:type="spellEnd"/>
      <w:r w:rsidRPr="00930025">
        <w:t xml:space="preserve"> resultado;</w:t>
      </w:r>
    </w:p>
    <w:p w:rsidR="00930025" w:rsidRPr="00930025" w:rsidRDefault="00930025" w:rsidP="00930025">
      <w:r w:rsidRPr="00930025">
        <w:t>};</w:t>
      </w:r>
    </w:p>
    <w:p w:rsidR="00930025" w:rsidRPr="00930025" w:rsidRDefault="00930025" w:rsidP="00930025"/>
    <w:p w:rsidR="00930025" w:rsidRPr="00930025" w:rsidRDefault="00930025" w:rsidP="00930025">
      <w:r w:rsidRPr="00930025">
        <w:t>console.log(cuadrado(4)); // 16</w:t>
      </w:r>
    </w:p>
    <w:p w:rsidR="00930025" w:rsidRPr="00930025" w:rsidRDefault="00000000" w:rsidP="00930025">
      <w:r>
        <w:pict>
          <v:rect id="_x0000_i1086" style="width:0;height:1.5pt" o:hralign="center" o:hrstd="t" o:hr="t" fillcolor="#a0a0a0" stroked="f"/>
        </w:pict>
      </w:r>
    </w:p>
    <w:p w:rsidR="00930025" w:rsidRPr="00930025" w:rsidRDefault="00930025" w:rsidP="00930025">
      <w:pPr>
        <w:rPr>
          <w:b/>
          <w:bCs/>
        </w:rPr>
      </w:pPr>
      <w:proofErr w:type="spellStart"/>
      <w:r w:rsidRPr="00930025">
        <w:rPr>
          <w:b/>
          <w:bCs/>
        </w:rPr>
        <w:t>Template</w:t>
      </w:r>
      <w:proofErr w:type="spellEnd"/>
      <w:r w:rsidRPr="00930025">
        <w:rPr>
          <w:b/>
          <w:bCs/>
        </w:rPr>
        <w:t xml:space="preserve"> </w:t>
      </w:r>
      <w:proofErr w:type="spellStart"/>
      <w:r w:rsidRPr="00930025">
        <w:rPr>
          <w:b/>
          <w:bCs/>
        </w:rPr>
        <w:t>strings</w:t>
      </w:r>
      <w:proofErr w:type="spellEnd"/>
    </w:p>
    <w:p w:rsidR="00930025" w:rsidRPr="00930025" w:rsidRDefault="00930025" w:rsidP="00930025">
      <w:r w:rsidRPr="00930025">
        <w:lastRenderedPageBreak/>
        <w:t xml:space="preserve">Permiten insertar expresiones dentro de cadenas de texto usando </w:t>
      </w:r>
      <w:proofErr w:type="spellStart"/>
      <w:r w:rsidRPr="00930025">
        <w:t>backticks</w:t>
      </w:r>
      <w:proofErr w:type="spellEnd"/>
      <w:r w:rsidRPr="00930025">
        <w:t xml:space="preserve"> (`) y la sintaxis ${expresión}.</w:t>
      </w:r>
    </w:p>
    <w:p w:rsidR="00930025" w:rsidRPr="00930025" w:rsidRDefault="00930025" w:rsidP="00930025">
      <w:proofErr w:type="spellStart"/>
      <w:r w:rsidRPr="00930025">
        <w:t>const</w:t>
      </w:r>
      <w:proofErr w:type="spellEnd"/>
      <w:r w:rsidRPr="00930025">
        <w:t xml:space="preserve"> nombre = 'Ana';</w:t>
      </w:r>
    </w:p>
    <w:p w:rsidR="00930025" w:rsidRPr="00930025" w:rsidRDefault="00930025" w:rsidP="00930025">
      <w:proofErr w:type="spellStart"/>
      <w:r w:rsidRPr="00930025">
        <w:t>const</w:t>
      </w:r>
      <w:proofErr w:type="spellEnd"/>
      <w:r w:rsidRPr="00930025">
        <w:t xml:space="preserve"> saludo = `Hola, ${nombre}!`;</w:t>
      </w:r>
    </w:p>
    <w:p w:rsidR="00930025" w:rsidRPr="00930025" w:rsidRDefault="00930025" w:rsidP="00930025">
      <w:r w:rsidRPr="00930025">
        <w:t>console.log(saludo); // 'Hola, Ana!'</w:t>
      </w:r>
    </w:p>
    <w:p w:rsidR="00930025" w:rsidRPr="00930025" w:rsidRDefault="00930025" w:rsidP="00930025"/>
    <w:p w:rsidR="00930025" w:rsidRPr="00930025" w:rsidRDefault="00930025" w:rsidP="00930025">
      <w:proofErr w:type="spellStart"/>
      <w:r w:rsidRPr="00930025">
        <w:t>const</w:t>
      </w:r>
      <w:proofErr w:type="spellEnd"/>
      <w:r w:rsidRPr="00930025">
        <w:t xml:space="preserve"> a = 5;</w:t>
      </w:r>
    </w:p>
    <w:p w:rsidR="00930025" w:rsidRPr="00930025" w:rsidRDefault="00930025" w:rsidP="00930025">
      <w:proofErr w:type="spellStart"/>
      <w:r w:rsidRPr="00930025">
        <w:t>const</w:t>
      </w:r>
      <w:proofErr w:type="spellEnd"/>
      <w:r w:rsidRPr="00930025">
        <w:t xml:space="preserve"> b = 10;</w:t>
      </w:r>
    </w:p>
    <w:p w:rsidR="00930025" w:rsidRPr="00930025" w:rsidRDefault="00930025" w:rsidP="00930025">
      <w:r w:rsidRPr="00930025">
        <w:t>console.log(`La suma de ${a} y ${b} es ${a + b}.`); // 'La suma de 5 y 10 es 15.'</w:t>
      </w:r>
    </w:p>
    <w:p w:rsidR="00930025" w:rsidRPr="00930025" w:rsidRDefault="00000000" w:rsidP="00930025">
      <w:r>
        <w:pict>
          <v:rect id="_x0000_i1087" style="width:0;height:1.5pt" o:hralign="center" o:hrstd="t" o:hr="t" fillcolor="#a0a0a0" stroked="f"/>
        </w:pict>
      </w:r>
    </w:p>
    <w:p w:rsidR="00930025" w:rsidRPr="00930025" w:rsidRDefault="00930025" w:rsidP="00930025">
      <w:pPr>
        <w:rPr>
          <w:b/>
          <w:bCs/>
        </w:rPr>
      </w:pPr>
      <w:r w:rsidRPr="00930025">
        <w:rPr>
          <w:b/>
          <w:bCs/>
        </w:rPr>
        <w:t xml:space="preserve">Desestructuración de objetos y </w:t>
      </w:r>
      <w:proofErr w:type="spellStart"/>
      <w:r w:rsidRPr="00930025">
        <w:rPr>
          <w:b/>
          <w:bCs/>
        </w:rPr>
        <w:t>arrays</w:t>
      </w:r>
      <w:proofErr w:type="spellEnd"/>
    </w:p>
    <w:p w:rsidR="00930025" w:rsidRPr="00930025" w:rsidRDefault="00930025" w:rsidP="00930025">
      <w:r w:rsidRPr="00930025">
        <w:t xml:space="preserve">Extrae valores de objetos o </w:t>
      </w:r>
      <w:proofErr w:type="spellStart"/>
      <w:r w:rsidRPr="00930025">
        <w:t>arrays</w:t>
      </w:r>
      <w:proofErr w:type="spellEnd"/>
      <w:r w:rsidRPr="00930025">
        <w:t xml:space="preserve"> en variables separadas.</w:t>
      </w:r>
    </w:p>
    <w:p w:rsidR="00930025" w:rsidRPr="00930025" w:rsidRDefault="00930025" w:rsidP="00930025">
      <w:r w:rsidRPr="00930025">
        <w:rPr>
          <w:b/>
          <w:bCs/>
        </w:rPr>
        <w:t>Objetos</w:t>
      </w:r>
      <w:r w:rsidRPr="00930025">
        <w:t>:</w:t>
      </w:r>
    </w:p>
    <w:p w:rsidR="00930025" w:rsidRPr="00930025" w:rsidRDefault="00930025" w:rsidP="00930025">
      <w:proofErr w:type="spellStart"/>
      <w:r w:rsidRPr="00930025">
        <w:t>const</w:t>
      </w:r>
      <w:proofErr w:type="spellEnd"/>
      <w:r w:rsidRPr="00930025">
        <w:t xml:space="preserve"> persona = {</w:t>
      </w:r>
    </w:p>
    <w:p w:rsidR="00930025" w:rsidRPr="00930025" w:rsidRDefault="00930025" w:rsidP="00930025">
      <w:r w:rsidRPr="00930025">
        <w:t xml:space="preserve">    nombre: 'Carlos',</w:t>
      </w:r>
    </w:p>
    <w:p w:rsidR="00930025" w:rsidRPr="00930025" w:rsidRDefault="00930025" w:rsidP="00930025">
      <w:r w:rsidRPr="00930025">
        <w:t xml:space="preserve">    edad: 30,</w:t>
      </w:r>
    </w:p>
    <w:p w:rsidR="00930025" w:rsidRPr="00930025" w:rsidRDefault="00930025" w:rsidP="00930025">
      <w:r w:rsidRPr="00930025">
        <w:t xml:space="preserve">    ciudad: 'Madrid'</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const</w:t>
      </w:r>
      <w:proofErr w:type="spellEnd"/>
      <w:r w:rsidRPr="00930025">
        <w:t xml:space="preserve"> { nombre, edad } = persona;</w:t>
      </w:r>
    </w:p>
    <w:p w:rsidR="00930025" w:rsidRPr="00930025" w:rsidRDefault="00930025" w:rsidP="00930025">
      <w:r w:rsidRPr="00930025">
        <w:t>console.log(nombre); // 'Carlos'</w:t>
      </w:r>
    </w:p>
    <w:p w:rsidR="00930025" w:rsidRPr="00930025" w:rsidRDefault="00930025" w:rsidP="00930025">
      <w:r w:rsidRPr="00930025">
        <w:t>console.log(edad); // 30</w:t>
      </w:r>
    </w:p>
    <w:p w:rsidR="00930025" w:rsidRPr="00930025" w:rsidRDefault="00930025" w:rsidP="00930025">
      <w:proofErr w:type="spellStart"/>
      <w:r w:rsidRPr="00930025">
        <w:rPr>
          <w:b/>
          <w:bCs/>
        </w:rPr>
        <w:t>Arrays</w:t>
      </w:r>
      <w:proofErr w:type="spellEnd"/>
      <w:r w:rsidRPr="00930025">
        <w:t>:</w:t>
      </w:r>
    </w:p>
    <w:p w:rsidR="00930025" w:rsidRPr="00930025" w:rsidRDefault="00930025" w:rsidP="00930025">
      <w:proofErr w:type="spellStart"/>
      <w:r w:rsidRPr="00930025">
        <w:t>const</w:t>
      </w:r>
      <w:proofErr w:type="spellEnd"/>
      <w:r w:rsidRPr="00930025">
        <w:t xml:space="preserve"> colores = ['rojo', 'verde', 'azul'];</w:t>
      </w:r>
    </w:p>
    <w:p w:rsidR="00930025" w:rsidRPr="00930025" w:rsidRDefault="00930025" w:rsidP="00930025">
      <w:proofErr w:type="spellStart"/>
      <w:r w:rsidRPr="00930025">
        <w:t>const</w:t>
      </w:r>
      <w:proofErr w:type="spellEnd"/>
      <w:r w:rsidRPr="00930025">
        <w:t xml:space="preserve"> [primero, segundo] = colores;</w:t>
      </w:r>
    </w:p>
    <w:p w:rsidR="00930025" w:rsidRPr="00930025" w:rsidRDefault="00930025" w:rsidP="00930025">
      <w:r w:rsidRPr="00930025">
        <w:t>console.log(primero); // 'rojo'</w:t>
      </w:r>
    </w:p>
    <w:p w:rsidR="00930025" w:rsidRPr="00930025" w:rsidRDefault="00930025" w:rsidP="00930025">
      <w:r w:rsidRPr="00930025">
        <w:t>console.log(segundo); // 'verde'</w:t>
      </w:r>
    </w:p>
    <w:p w:rsidR="00930025" w:rsidRPr="00930025" w:rsidRDefault="00000000" w:rsidP="00930025">
      <w:r>
        <w:pict>
          <v:rect id="_x0000_i1088" style="width:0;height:1.5pt" o:hralign="center" o:hrstd="t" o:hr="t" fillcolor="#a0a0a0" stroked="f"/>
        </w:pict>
      </w:r>
    </w:p>
    <w:p w:rsidR="00930025" w:rsidRPr="00930025" w:rsidRDefault="00930025" w:rsidP="00930025">
      <w:pPr>
        <w:rPr>
          <w:b/>
          <w:bCs/>
        </w:rPr>
      </w:pPr>
      <w:r w:rsidRPr="00930025">
        <w:rPr>
          <w:b/>
          <w:bCs/>
        </w:rPr>
        <w:t xml:space="preserve">Operadores spread y </w:t>
      </w:r>
      <w:proofErr w:type="spellStart"/>
      <w:r w:rsidRPr="00930025">
        <w:rPr>
          <w:b/>
          <w:bCs/>
        </w:rPr>
        <w:t>rest</w:t>
      </w:r>
      <w:proofErr w:type="spellEnd"/>
    </w:p>
    <w:p w:rsidR="00930025" w:rsidRPr="00930025" w:rsidRDefault="00930025" w:rsidP="00930025">
      <w:r w:rsidRPr="00930025">
        <w:rPr>
          <w:b/>
          <w:bCs/>
        </w:rPr>
        <w:t>Spread (...)</w:t>
      </w:r>
      <w:r w:rsidRPr="00930025">
        <w:t>: Expande elementos de un iterable (como un array) donde se esperan cero o más argumentos.</w:t>
      </w:r>
    </w:p>
    <w:p w:rsidR="00930025" w:rsidRPr="00930025" w:rsidRDefault="00930025" w:rsidP="00930025">
      <w:proofErr w:type="spellStart"/>
      <w:r w:rsidRPr="00930025">
        <w:rPr>
          <w:b/>
          <w:bCs/>
        </w:rPr>
        <w:t>Arrays</w:t>
      </w:r>
      <w:proofErr w:type="spellEnd"/>
      <w:r w:rsidRPr="00930025">
        <w:t>:</w:t>
      </w:r>
    </w:p>
    <w:p w:rsidR="00930025" w:rsidRPr="00930025" w:rsidRDefault="00930025" w:rsidP="00930025">
      <w:proofErr w:type="spellStart"/>
      <w:r w:rsidRPr="00930025">
        <w:lastRenderedPageBreak/>
        <w:t>const</w:t>
      </w:r>
      <w:proofErr w:type="spellEnd"/>
      <w:r w:rsidRPr="00930025">
        <w:t xml:space="preserve"> numeros1 = [1, 2, 3];</w:t>
      </w:r>
    </w:p>
    <w:p w:rsidR="00930025" w:rsidRPr="00930025" w:rsidRDefault="00930025" w:rsidP="00930025">
      <w:proofErr w:type="spellStart"/>
      <w:r w:rsidRPr="00930025">
        <w:t>const</w:t>
      </w:r>
      <w:proofErr w:type="spellEnd"/>
      <w:r w:rsidRPr="00930025">
        <w:t xml:space="preserve"> numeros2 = [4, 5, 6];</w:t>
      </w:r>
    </w:p>
    <w:p w:rsidR="00930025" w:rsidRPr="00930025" w:rsidRDefault="00930025" w:rsidP="00930025">
      <w:proofErr w:type="spellStart"/>
      <w:r w:rsidRPr="00930025">
        <w:t>const</w:t>
      </w:r>
      <w:proofErr w:type="spellEnd"/>
      <w:r w:rsidRPr="00930025">
        <w:t xml:space="preserve"> combinados = [...numeros1, ...numeros2];</w:t>
      </w:r>
    </w:p>
    <w:p w:rsidR="00930025" w:rsidRPr="00930025" w:rsidRDefault="00930025" w:rsidP="00930025">
      <w:r w:rsidRPr="00930025">
        <w:t>console.log(combinados); // [1, 2, 3, 4, 5, 6]</w:t>
      </w:r>
    </w:p>
    <w:p w:rsidR="00930025" w:rsidRPr="00930025" w:rsidRDefault="00930025" w:rsidP="00930025">
      <w:r w:rsidRPr="00930025">
        <w:rPr>
          <w:b/>
          <w:bCs/>
        </w:rPr>
        <w:t>Objetos</w:t>
      </w:r>
      <w:r w:rsidRPr="00930025">
        <w:t>:</w:t>
      </w:r>
    </w:p>
    <w:p w:rsidR="00930025" w:rsidRPr="00491452" w:rsidRDefault="00930025" w:rsidP="00930025">
      <w:pPr>
        <w:rPr>
          <w:lang w:val="en-US"/>
        </w:rPr>
      </w:pPr>
      <w:r w:rsidRPr="00491452">
        <w:rPr>
          <w:lang w:val="en-US"/>
        </w:rPr>
        <w:t>const obj1 = { a: 1, b: 2 };</w:t>
      </w:r>
    </w:p>
    <w:p w:rsidR="00930025" w:rsidRPr="00491452" w:rsidRDefault="00930025" w:rsidP="00930025">
      <w:pPr>
        <w:rPr>
          <w:lang w:val="en-US"/>
        </w:rPr>
      </w:pPr>
      <w:r w:rsidRPr="00491452">
        <w:rPr>
          <w:lang w:val="en-US"/>
        </w:rPr>
        <w:t>const obj2 = { c: 3 };</w:t>
      </w:r>
    </w:p>
    <w:p w:rsidR="00930025" w:rsidRPr="00930025" w:rsidRDefault="00930025" w:rsidP="00930025">
      <w:proofErr w:type="spellStart"/>
      <w:r w:rsidRPr="00930025">
        <w:t>const</w:t>
      </w:r>
      <w:proofErr w:type="spellEnd"/>
      <w:r w:rsidRPr="00930025">
        <w:t xml:space="preserve"> </w:t>
      </w:r>
      <w:proofErr w:type="spellStart"/>
      <w:r w:rsidRPr="00930025">
        <w:t>objCombinado</w:t>
      </w:r>
      <w:proofErr w:type="spellEnd"/>
      <w:r w:rsidRPr="00930025">
        <w:t xml:space="preserve"> = { ...obj1, ...obj2 };</w:t>
      </w:r>
    </w:p>
    <w:p w:rsidR="00930025" w:rsidRPr="00930025" w:rsidRDefault="00930025" w:rsidP="00930025">
      <w:r w:rsidRPr="00930025">
        <w:t>console.log(</w:t>
      </w:r>
      <w:proofErr w:type="spellStart"/>
      <w:r w:rsidRPr="00930025">
        <w:t>objCombinado</w:t>
      </w:r>
      <w:proofErr w:type="spellEnd"/>
      <w:r w:rsidRPr="00930025">
        <w:t>); // { a: 1, b: 2, c: 3 }</w:t>
      </w:r>
    </w:p>
    <w:p w:rsidR="00930025" w:rsidRPr="00930025" w:rsidRDefault="00930025" w:rsidP="00930025">
      <w:proofErr w:type="spellStart"/>
      <w:r w:rsidRPr="00930025">
        <w:rPr>
          <w:b/>
          <w:bCs/>
        </w:rPr>
        <w:t>Rest</w:t>
      </w:r>
      <w:proofErr w:type="spellEnd"/>
      <w:r w:rsidRPr="00930025">
        <w:rPr>
          <w:b/>
          <w:bCs/>
        </w:rPr>
        <w:t xml:space="preserve"> (...)</w:t>
      </w:r>
      <w:r w:rsidRPr="00930025">
        <w:t>: Agrupa múltiples elementos en una sola variable.</w:t>
      </w:r>
    </w:p>
    <w:p w:rsidR="00930025" w:rsidRPr="00930025" w:rsidRDefault="00930025" w:rsidP="00930025">
      <w:proofErr w:type="spellStart"/>
      <w:r w:rsidRPr="00930025">
        <w:t>function</w:t>
      </w:r>
      <w:proofErr w:type="spellEnd"/>
      <w:r w:rsidRPr="00930025">
        <w:t xml:space="preserve"> sumar(...numeros) {</w:t>
      </w:r>
    </w:p>
    <w:p w:rsidR="00930025" w:rsidRPr="00930025" w:rsidRDefault="00930025" w:rsidP="00930025">
      <w:r w:rsidRPr="00930025">
        <w:t xml:space="preserve">    </w:t>
      </w:r>
      <w:proofErr w:type="spellStart"/>
      <w:r w:rsidRPr="00930025">
        <w:t>return</w:t>
      </w:r>
      <w:proofErr w:type="spellEnd"/>
      <w:r w:rsidRPr="00930025">
        <w:t xml:space="preserve"> </w:t>
      </w:r>
      <w:proofErr w:type="spellStart"/>
      <w:r w:rsidRPr="00930025">
        <w:t>numeros.reduce</w:t>
      </w:r>
      <w:proofErr w:type="spellEnd"/>
      <w:r w:rsidRPr="00930025">
        <w:t>((</w:t>
      </w:r>
      <w:proofErr w:type="spellStart"/>
      <w:r w:rsidRPr="00930025">
        <w:t>acc</w:t>
      </w:r>
      <w:proofErr w:type="spellEnd"/>
      <w:r w:rsidRPr="00930025">
        <w:t xml:space="preserve">, </w:t>
      </w:r>
      <w:proofErr w:type="spellStart"/>
      <w:r w:rsidRPr="00930025">
        <w:t>curr</w:t>
      </w:r>
      <w:proofErr w:type="spellEnd"/>
      <w:r w:rsidRPr="00930025">
        <w:t xml:space="preserve">) =&gt; </w:t>
      </w:r>
      <w:proofErr w:type="spellStart"/>
      <w:r w:rsidRPr="00930025">
        <w:t>acc</w:t>
      </w:r>
      <w:proofErr w:type="spellEnd"/>
      <w:r w:rsidRPr="00930025">
        <w:t xml:space="preserve"> + </w:t>
      </w:r>
      <w:proofErr w:type="spellStart"/>
      <w:r w:rsidRPr="00930025">
        <w:t>curr</w:t>
      </w:r>
      <w:proofErr w:type="spellEnd"/>
      <w:r w:rsidRPr="00930025">
        <w:t>, 0);</w:t>
      </w:r>
    </w:p>
    <w:p w:rsidR="00930025" w:rsidRPr="00930025" w:rsidRDefault="00930025" w:rsidP="00930025">
      <w:r w:rsidRPr="00930025">
        <w:t>}</w:t>
      </w:r>
    </w:p>
    <w:p w:rsidR="00930025" w:rsidRPr="00930025" w:rsidRDefault="00930025" w:rsidP="00930025"/>
    <w:p w:rsidR="00930025" w:rsidRPr="00930025" w:rsidRDefault="00930025" w:rsidP="00930025">
      <w:r w:rsidRPr="00930025">
        <w:t>console.log(sumar(1, 2, 3, 4)); // 10</w:t>
      </w:r>
    </w:p>
    <w:p w:rsidR="00930025" w:rsidRPr="00930025" w:rsidRDefault="00000000" w:rsidP="00930025">
      <w:r>
        <w:pict>
          <v:rect id="_x0000_i1089" style="width:0;height:1.5pt" o:hralign="center" o:hrstd="t" o:hr="t" fillcolor="#a0a0a0" stroked="f"/>
        </w:pict>
      </w:r>
    </w:p>
    <w:p w:rsidR="00930025" w:rsidRPr="00930025" w:rsidRDefault="00930025" w:rsidP="00930025">
      <w:pPr>
        <w:rPr>
          <w:b/>
          <w:bCs/>
        </w:rPr>
      </w:pPr>
      <w:r w:rsidRPr="00930025">
        <w:rPr>
          <w:b/>
          <w:bCs/>
        </w:rPr>
        <w:t>Módulos (</w:t>
      </w:r>
      <w:proofErr w:type="spellStart"/>
      <w:r w:rsidRPr="00930025">
        <w:rPr>
          <w:b/>
          <w:bCs/>
        </w:rPr>
        <w:t>import</w:t>
      </w:r>
      <w:proofErr w:type="spellEnd"/>
      <w:r w:rsidRPr="00930025">
        <w:rPr>
          <w:b/>
          <w:bCs/>
        </w:rPr>
        <w:t xml:space="preserve"> y </w:t>
      </w:r>
      <w:proofErr w:type="spellStart"/>
      <w:r w:rsidRPr="00930025">
        <w:rPr>
          <w:b/>
          <w:bCs/>
        </w:rPr>
        <w:t>export</w:t>
      </w:r>
      <w:proofErr w:type="spellEnd"/>
      <w:r w:rsidRPr="00930025">
        <w:rPr>
          <w:b/>
          <w:bCs/>
        </w:rPr>
        <w:t>)</w:t>
      </w:r>
    </w:p>
    <w:p w:rsidR="00930025" w:rsidRPr="00930025" w:rsidRDefault="00930025" w:rsidP="00930025">
      <w:r w:rsidRPr="00930025">
        <w:t>Permiten dividir el código en archivos y reutilizarlo mediante la importación y exportación de funciones, objetos o variables.</w:t>
      </w:r>
    </w:p>
    <w:p w:rsidR="00930025" w:rsidRPr="00930025" w:rsidRDefault="00930025" w:rsidP="00930025">
      <w:pPr>
        <w:rPr>
          <w:lang w:val="en-US"/>
        </w:rPr>
      </w:pPr>
      <w:proofErr w:type="spellStart"/>
      <w:r w:rsidRPr="00930025">
        <w:rPr>
          <w:b/>
          <w:bCs/>
          <w:lang w:val="en-US"/>
        </w:rPr>
        <w:t>Exportar</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archivo</w:t>
      </w:r>
      <w:proofErr w:type="spellEnd"/>
      <w:r w:rsidRPr="00930025">
        <w:rPr>
          <w:lang w:val="en-US"/>
        </w:rPr>
        <w:t xml:space="preserve"> matematicas.js</w:t>
      </w:r>
    </w:p>
    <w:p w:rsidR="00930025" w:rsidRPr="00930025" w:rsidRDefault="00930025" w:rsidP="00930025">
      <w:pPr>
        <w:rPr>
          <w:lang w:val="en-US"/>
        </w:rPr>
      </w:pPr>
      <w:r w:rsidRPr="00930025">
        <w:rPr>
          <w:lang w:val="en-US"/>
        </w:rPr>
        <w:t>export const PI = 3.1416;</w:t>
      </w:r>
    </w:p>
    <w:p w:rsidR="00930025" w:rsidRPr="00930025" w:rsidRDefault="00930025" w:rsidP="00930025">
      <w:pPr>
        <w:rPr>
          <w:lang w:val="en-US"/>
        </w:rPr>
      </w:pPr>
      <w:r w:rsidRPr="00930025">
        <w:rPr>
          <w:lang w:val="en-US"/>
        </w:rPr>
        <w:t xml:space="preserve">export function </w:t>
      </w:r>
      <w:proofErr w:type="spellStart"/>
      <w:r w:rsidRPr="00930025">
        <w:rPr>
          <w:lang w:val="en-US"/>
        </w:rPr>
        <w:t>sumar</w:t>
      </w:r>
      <w:proofErr w:type="spellEnd"/>
      <w:r w:rsidRPr="00930025">
        <w:rPr>
          <w:lang w:val="en-US"/>
        </w:rPr>
        <w:t>(a, b) {</w:t>
      </w:r>
    </w:p>
    <w:p w:rsidR="00930025" w:rsidRPr="00930025" w:rsidRDefault="00930025" w:rsidP="00930025">
      <w:pPr>
        <w:rPr>
          <w:lang w:val="en-US"/>
        </w:rPr>
      </w:pPr>
      <w:r w:rsidRPr="00930025">
        <w:rPr>
          <w:lang w:val="en-US"/>
        </w:rPr>
        <w:t xml:space="preserve">    return a + b;</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roofErr w:type="spellStart"/>
      <w:r w:rsidRPr="00930025">
        <w:rPr>
          <w:b/>
          <w:bCs/>
          <w:lang w:val="en-US"/>
        </w:rPr>
        <w:t>Importar</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archivo</w:t>
      </w:r>
      <w:proofErr w:type="spellEnd"/>
      <w:r w:rsidRPr="00930025">
        <w:rPr>
          <w:lang w:val="en-US"/>
        </w:rPr>
        <w:t xml:space="preserve"> principal.js</w:t>
      </w:r>
    </w:p>
    <w:p w:rsidR="00930025" w:rsidRPr="00930025" w:rsidRDefault="00930025" w:rsidP="00930025">
      <w:pPr>
        <w:rPr>
          <w:lang w:val="en-US"/>
        </w:rPr>
      </w:pPr>
      <w:r w:rsidRPr="00930025">
        <w:rPr>
          <w:lang w:val="en-US"/>
        </w:rPr>
        <w:t xml:space="preserve">import { PI, </w:t>
      </w:r>
      <w:proofErr w:type="spellStart"/>
      <w:r w:rsidRPr="00930025">
        <w:rPr>
          <w:lang w:val="en-US"/>
        </w:rPr>
        <w:t>sumar</w:t>
      </w:r>
      <w:proofErr w:type="spellEnd"/>
      <w:r w:rsidRPr="00930025">
        <w:rPr>
          <w:lang w:val="en-US"/>
        </w:rPr>
        <w:t xml:space="preserve"> } from './matematicas.js';</w:t>
      </w:r>
    </w:p>
    <w:p w:rsidR="00930025" w:rsidRPr="00930025" w:rsidRDefault="00930025" w:rsidP="00930025">
      <w:pPr>
        <w:rPr>
          <w:lang w:val="en-US"/>
        </w:rPr>
      </w:pPr>
    </w:p>
    <w:p w:rsidR="00930025" w:rsidRPr="00491452" w:rsidRDefault="00930025" w:rsidP="00930025">
      <w:r w:rsidRPr="00491452">
        <w:t>console.log(PI); // 3.1416</w:t>
      </w:r>
    </w:p>
    <w:p w:rsidR="00930025" w:rsidRPr="00491452" w:rsidRDefault="00930025" w:rsidP="00930025">
      <w:r w:rsidRPr="00491452">
        <w:t>console.log(sumar(4, 5)); // 9</w:t>
      </w:r>
    </w:p>
    <w:p w:rsidR="00930025" w:rsidRPr="00930025" w:rsidRDefault="00930025" w:rsidP="00930025">
      <w:r w:rsidRPr="00930025">
        <w:rPr>
          <w:b/>
          <w:bCs/>
        </w:rPr>
        <w:lastRenderedPageBreak/>
        <w:t>Exportación e importación por defecto</w:t>
      </w:r>
      <w:r w:rsidRPr="00930025">
        <w:t>:</w:t>
      </w:r>
    </w:p>
    <w:p w:rsidR="00930025" w:rsidRPr="00930025" w:rsidRDefault="00930025" w:rsidP="00930025">
      <w:r w:rsidRPr="00930025">
        <w:t>// archivo saludo.js</w:t>
      </w:r>
    </w:p>
    <w:p w:rsidR="00930025" w:rsidRPr="00930025" w:rsidRDefault="00930025" w:rsidP="00930025">
      <w:proofErr w:type="spellStart"/>
      <w:r w:rsidRPr="00930025">
        <w:t>export</w:t>
      </w:r>
      <w:proofErr w:type="spellEnd"/>
      <w:r w:rsidRPr="00930025">
        <w:t xml:space="preserve"> default </w:t>
      </w:r>
      <w:proofErr w:type="spellStart"/>
      <w:r w:rsidRPr="00930025">
        <w:t>function</w:t>
      </w:r>
      <w:proofErr w:type="spellEnd"/>
      <w:r w:rsidRPr="00930025">
        <w:t xml:space="preserve"> saludar(nombre) {</w:t>
      </w:r>
    </w:p>
    <w:p w:rsidR="00930025" w:rsidRPr="00930025" w:rsidRDefault="00930025" w:rsidP="00930025">
      <w:r w:rsidRPr="00930025">
        <w:t xml:space="preserve">    </w:t>
      </w:r>
      <w:proofErr w:type="spellStart"/>
      <w:r w:rsidRPr="00930025">
        <w:t>return</w:t>
      </w:r>
      <w:proofErr w:type="spellEnd"/>
      <w:r w:rsidRPr="00930025">
        <w:t xml:space="preserve"> `Hola, ${nombre}!`;</w:t>
      </w:r>
    </w:p>
    <w:p w:rsidR="00930025" w:rsidRPr="00930025" w:rsidRDefault="00930025" w:rsidP="00930025">
      <w:r w:rsidRPr="00930025">
        <w:t>}</w:t>
      </w:r>
    </w:p>
    <w:p w:rsidR="00930025" w:rsidRPr="00930025" w:rsidRDefault="00930025" w:rsidP="00930025"/>
    <w:p w:rsidR="00930025" w:rsidRPr="00930025" w:rsidRDefault="00930025" w:rsidP="00930025">
      <w:r w:rsidRPr="00930025">
        <w:t>// archivo principal.js</w:t>
      </w:r>
    </w:p>
    <w:p w:rsidR="00930025" w:rsidRPr="00930025" w:rsidRDefault="00930025" w:rsidP="00930025">
      <w:proofErr w:type="spellStart"/>
      <w:r w:rsidRPr="00930025">
        <w:t>import</w:t>
      </w:r>
      <w:proofErr w:type="spellEnd"/>
      <w:r w:rsidRPr="00930025">
        <w:t xml:space="preserve"> saludar </w:t>
      </w:r>
      <w:proofErr w:type="spellStart"/>
      <w:r w:rsidRPr="00930025">
        <w:t>from</w:t>
      </w:r>
      <w:proofErr w:type="spellEnd"/>
      <w:r w:rsidRPr="00930025">
        <w:t xml:space="preserve"> './saludo.js';</w:t>
      </w:r>
    </w:p>
    <w:p w:rsidR="00930025" w:rsidRPr="00930025" w:rsidRDefault="00930025" w:rsidP="00930025"/>
    <w:p w:rsidR="00930025" w:rsidRPr="00930025" w:rsidRDefault="00930025" w:rsidP="00930025">
      <w:r w:rsidRPr="00930025">
        <w:t>console.log(saludar('Luis')); // 'Hola, Luis!'</w:t>
      </w:r>
    </w:p>
    <w:p w:rsidR="00930025" w:rsidRPr="00930025" w:rsidRDefault="00000000" w:rsidP="00930025">
      <w:r>
        <w:pict>
          <v:rect id="_x0000_i1090" style="width:0;height:1.5pt" o:hralign="center" o:hrstd="t" o:hr="t" fillcolor="#a0a0a0" stroked="f"/>
        </w:pict>
      </w:r>
    </w:p>
    <w:p w:rsidR="00930025" w:rsidRPr="00930025" w:rsidRDefault="00930025" w:rsidP="00930025">
      <w:pPr>
        <w:rPr>
          <w:b/>
          <w:bCs/>
        </w:rPr>
      </w:pPr>
      <w:r w:rsidRPr="00930025">
        <w:rPr>
          <w:b/>
          <w:bCs/>
        </w:rPr>
        <w:t>Promesas y async/</w:t>
      </w:r>
      <w:proofErr w:type="spellStart"/>
      <w:r w:rsidRPr="00930025">
        <w:rPr>
          <w:b/>
          <w:bCs/>
        </w:rPr>
        <w:t>await</w:t>
      </w:r>
      <w:proofErr w:type="spellEnd"/>
    </w:p>
    <w:p w:rsidR="00930025" w:rsidRPr="00930025" w:rsidRDefault="00930025" w:rsidP="00930025">
      <w:r w:rsidRPr="00930025">
        <w:rPr>
          <w:b/>
          <w:bCs/>
        </w:rPr>
        <w:t>Promesas</w:t>
      </w:r>
      <w:r w:rsidRPr="00930025">
        <w:t>: Manejan operaciones asíncronas en JavaScript.</w:t>
      </w:r>
    </w:p>
    <w:p w:rsidR="00930025" w:rsidRPr="00930025" w:rsidRDefault="00930025" w:rsidP="00930025">
      <w:pPr>
        <w:rPr>
          <w:lang w:val="en-US"/>
        </w:rPr>
      </w:pPr>
      <w:r w:rsidRPr="00930025">
        <w:rPr>
          <w:lang w:val="en-US"/>
        </w:rPr>
        <w:t xml:space="preserve">const </w:t>
      </w:r>
      <w:proofErr w:type="spellStart"/>
      <w:r w:rsidRPr="00930025">
        <w:rPr>
          <w:lang w:val="en-US"/>
        </w:rPr>
        <w:t>promesa</w:t>
      </w:r>
      <w:proofErr w:type="spellEnd"/>
      <w:r w:rsidRPr="00930025">
        <w:rPr>
          <w:lang w:val="en-US"/>
        </w:rPr>
        <w:t xml:space="preserve"> = new Promise((resolve, reject) =&gt; {</w:t>
      </w:r>
    </w:p>
    <w:p w:rsidR="00930025" w:rsidRPr="00930025" w:rsidRDefault="00930025" w:rsidP="00930025">
      <w:pPr>
        <w:rPr>
          <w:lang w:val="en-US"/>
        </w:rPr>
      </w:pPr>
      <w:r w:rsidRPr="00930025">
        <w:rPr>
          <w:lang w:val="en-US"/>
        </w:rPr>
        <w:t xml:space="preserve">    const </w:t>
      </w:r>
      <w:proofErr w:type="spellStart"/>
      <w:r w:rsidRPr="00930025">
        <w:rPr>
          <w:lang w:val="en-US"/>
        </w:rPr>
        <w:t>exito</w:t>
      </w:r>
      <w:proofErr w:type="spellEnd"/>
      <w:r w:rsidRPr="00930025">
        <w:rPr>
          <w:lang w:val="en-US"/>
        </w:rPr>
        <w:t xml:space="preserve"> = true;</w:t>
      </w:r>
    </w:p>
    <w:p w:rsidR="00930025" w:rsidRPr="00930025" w:rsidRDefault="00930025" w:rsidP="00930025">
      <w:pPr>
        <w:rPr>
          <w:lang w:val="en-US"/>
        </w:rPr>
      </w:pPr>
      <w:r w:rsidRPr="00930025">
        <w:rPr>
          <w:lang w:val="en-US"/>
        </w:rPr>
        <w:t xml:space="preserve">    if (</w:t>
      </w:r>
      <w:proofErr w:type="spellStart"/>
      <w:r w:rsidRPr="00930025">
        <w:rPr>
          <w:lang w:val="en-US"/>
        </w:rPr>
        <w:t>exito</w:t>
      </w:r>
      <w:proofErr w:type="spellEnd"/>
      <w:r w:rsidRPr="00930025">
        <w:rPr>
          <w:lang w:val="en-US"/>
        </w:rPr>
        <w:t>) {</w:t>
      </w:r>
    </w:p>
    <w:p w:rsidR="00930025" w:rsidRPr="00930025" w:rsidRDefault="00930025" w:rsidP="00930025">
      <w:r w:rsidRPr="00930025">
        <w:rPr>
          <w:lang w:val="en-US"/>
        </w:rPr>
        <w:t xml:space="preserve">        </w:t>
      </w:r>
      <w:proofErr w:type="spellStart"/>
      <w:r w:rsidRPr="00930025">
        <w:t>resolve</w:t>
      </w:r>
      <w:proofErr w:type="spellEnd"/>
      <w:r w:rsidRPr="00930025">
        <w:t>('Operación exitosa');</w:t>
      </w:r>
    </w:p>
    <w:p w:rsidR="00930025" w:rsidRPr="00930025" w:rsidRDefault="00930025" w:rsidP="00930025">
      <w:r w:rsidRPr="00930025">
        <w:t xml:space="preserve">    } </w:t>
      </w:r>
      <w:proofErr w:type="spellStart"/>
      <w:r w:rsidRPr="00930025">
        <w:t>else</w:t>
      </w:r>
      <w:proofErr w:type="spellEnd"/>
      <w:r w:rsidRPr="00930025">
        <w:t xml:space="preserve"> {</w:t>
      </w:r>
    </w:p>
    <w:p w:rsidR="00930025" w:rsidRPr="00930025" w:rsidRDefault="00930025" w:rsidP="00930025">
      <w:r w:rsidRPr="00930025">
        <w:t xml:space="preserve">        </w:t>
      </w:r>
      <w:proofErr w:type="spellStart"/>
      <w:r w:rsidRPr="00930025">
        <w:t>reject</w:t>
      </w:r>
      <w:proofErr w:type="spellEnd"/>
      <w:r w:rsidRPr="00930025">
        <w:t>('Ocurrió un error');</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 w:rsidR="00930025" w:rsidRPr="00930025" w:rsidRDefault="00930025" w:rsidP="00930025">
      <w:r w:rsidRPr="00930025">
        <w:t>promesa</w:t>
      </w:r>
    </w:p>
    <w:p w:rsidR="00930025" w:rsidRPr="00930025" w:rsidRDefault="00930025" w:rsidP="00930025">
      <w:r w:rsidRPr="00930025">
        <w:t xml:space="preserve">    .</w:t>
      </w:r>
      <w:proofErr w:type="spellStart"/>
      <w:r w:rsidRPr="00930025">
        <w:t>then</w:t>
      </w:r>
      <w:proofErr w:type="spellEnd"/>
      <w:r w:rsidRPr="00930025">
        <w:t>(resultado =&gt; console.log(resultado))</w:t>
      </w:r>
    </w:p>
    <w:p w:rsidR="00930025" w:rsidRPr="00930025" w:rsidRDefault="00930025" w:rsidP="00930025">
      <w:r w:rsidRPr="00930025">
        <w:t xml:space="preserve">    .catch(error =&gt; </w:t>
      </w:r>
      <w:proofErr w:type="spellStart"/>
      <w:r w:rsidRPr="00930025">
        <w:t>console.error</w:t>
      </w:r>
      <w:proofErr w:type="spellEnd"/>
      <w:r w:rsidRPr="00930025">
        <w:t>(error));</w:t>
      </w:r>
    </w:p>
    <w:p w:rsidR="00930025" w:rsidRPr="00930025" w:rsidRDefault="00930025" w:rsidP="00930025">
      <w:r w:rsidRPr="00930025">
        <w:rPr>
          <w:b/>
          <w:bCs/>
        </w:rPr>
        <w:t>async/</w:t>
      </w:r>
      <w:proofErr w:type="spellStart"/>
      <w:r w:rsidRPr="00930025">
        <w:rPr>
          <w:b/>
          <w:bCs/>
        </w:rPr>
        <w:t>await</w:t>
      </w:r>
      <w:proofErr w:type="spellEnd"/>
      <w:r w:rsidRPr="00930025">
        <w:t>: Sintaxis más clara para trabajar con promesas.</w:t>
      </w:r>
    </w:p>
    <w:p w:rsidR="00930025" w:rsidRPr="00930025" w:rsidRDefault="00930025" w:rsidP="00930025">
      <w:pPr>
        <w:rPr>
          <w:lang w:val="en-US"/>
        </w:rPr>
      </w:pPr>
      <w:r w:rsidRPr="00930025">
        <w:rPr>
          <w:lang w:val="en-US"/>
        </w:rPr>
        <w:t xml:space="preserve">function </w:t>
      </w:r>
      <w:proofErr w:type="spellStart"/>
      <w:r w:rsidRPr="00930025">
        <w:rPr>
          <w:lang w:val="en-US"/>
        </w:rPr>
        <w:t>obtenerDatos</w:t>
      </w:r>
      <w:proofErr w:type="spellEnd"/>
      <w:r w:rsidRPr="00930025">
        <w:rPr>
          <w:lang w:val="en-US"/>
        </w:rPr>
        <w:t>() {</w:t>
      </w:r>
    </w:p>
    <w:p w:rsidR="00930025" w:rsidRPr="00930025" w:rsidRDefault="00930025" w:rsidP="00930025">
      <w:pPr>
        <w:rPr>
          <w:lang w:val="en-US"/>
        </w:rPr>
      </w:pPr>
      <w:r w:rsidRPr="00930025">
        <w:rPr>
          <w:lang w:val="en-US"/>
        </w:rPr>
        <w:t xml:space="preserve">    return new Promise(resolve =&gt; {</w:t>
      </w:r>
    </w:p>
    <w:p w:rsidR="00930025" w:rsidRPr="00930025" w:rsidRDefault="00930025" w:rsidP="00930025">
      <w:r w:rsidRPr="00930025">
        <w:rPr>
          <w:lang w:val="en-US"/>
        </w:rPr>
        <w:t xml:space="preserve">        </w:t>
      </w:r>
      <w:proofErr w:type="spellStart"/>
      <w:r w:rsidRPr="00930025">
        <w:t>setTimeout</w:t>
      </w:r>
      <w:proofErr w:type="spellEnd"/>
      <w:r w:rsidRPr="00930025">
        <w:t>(() =&gt; {</w:t>
      </w:r>
    </w:p>
    <w:p w:rsidR="00930025" w:rsidRPr="00930025" w:rsidRDefault="00930025" w:rsidP="00930025">
      <w:r w:rsidRPr="00930025">
        <w:t xml:space="preserve">            </w:t>
      </w:r>
      <w:proofErr w:type="spellStart"/>
      <w:r w:rsidRPr="00930025">
        <w:t>resolve</w:t>
      </w:r>
      <w:proofErr w:type="spellEnd"/>
      <w:r w:rsidRPr="00930025">
        <w:t>('Datos obtenidos');</w:t>
      </w:r>
    </w:p>
    <w:p w:rsidR="00930025" w:rsidRPr="00930025" w:rsidRDefault="00930025" w:rsidP="00930025">
      <w:r w:rsidRPr="00930025">
        <w:t xml:space="preserve">        }, 1000);</w:t>
      </w:r>
    </w:p>
    <w:p w:rsidR="00930025" w:rsidRPr="00930025" w:rsidRDefault="00930025" w:rsidP="00930025">
      <w:r w:rsidRPr="00930025">
        <w:lastRenderedPageBreak/>
        <w:t xml:space="preserve">    });</w:t>
      </w:r>
    </w:p>
    <w:p w:rsidR="00930025" w:rsidRPr="00930025" w:rsidRDefault="00930025" w:rsidP="00930025">
      <w:r w:rsidRPr="00930025">
        <w:t>}</w:t>
      </w:r>
    </w:p>
    <w:p w:rsidR="00930025" w:rsidRPr="00930025" w:rsidRDefault="00930025" w:rsidP="00930025"/>
    <w:p w:rsidR="00930025" w:rsidRPr="00930025" w:rsidRDefault="00930025" w:rsidP="00930025">
      <w:r w:rsidRPr="00930025">
        <w:t xml:space="preserve">async </w:t>
      </w:r>
      <w:proofErr w:type="spellStart"/>
      <w:r w:rsidRPr="00930025">
        <w:t>function</w:t>
      </w:r>
      <w:proofErr w:type="spellEnd"/>
      <w:r w:rsidRPr="00930025">
        <w:t xml:space="preserve"> </w:t>
      </w:r>
      <w:proofErr w:type="spellStart"/>
      <w:r w:rsidRPr="00930025">
        <w:t>mostrarDatos</w:t>
      </w:r>
      <w:proofErr w:type="spellEnd"/>
      <w:r w:rsidRPr="00930025">
        <w:t>() {</w:t>
      </w:r>
    </w:p>
    <w:p w:rsidR="00930025" w:rsidRPr="00930025" w:rsidRDefault="00930025" w:rsidP="00930025">
      <w:r w:rsidRPr="00930025">
        <w:t xml:space="preserve">    </w:t>
      </w:r>
      <w:proofErr w:type="spellStart"/>
      <w:r w:rsidRPr="00930025">
        <w:t>const</w:t>
      </w:r>
      <w:proofErr w:type="spellEnd"/>
      <w:r w:rsidRPr="00930025">
        <w:t xml:space="preserve"> datos = </w:t>
      </w:r>
      <w:proofErr w:type="spellStart"/>
      <w:r w:rsidRPr="00930025">
        <w:t>await</w:t>
      </w:r>
      <w:proofErr w:type="spellEnd"/>
      <w:r w:rsidRPr="00930025">
        <w:t xml:space="preserve"> </w:t>
      </w:r>
      <w:proofErr w:type="spellStart"/>
      <w:r w:rsidRPr="00930025">
        <w:t>obtenerDatos</w:t>
      </w:r>
      <w:proofErr w:type="spellEnd"/>
      <w:r w:rsidRPr="00930025">
        <w:t>();</w:t>
      </w:r>
    </w:p>
    <w:p w:rsidR="00930025" w:rsidRPr="00930025" w:rsidRDefault="00930025" w:rsidP="00930025">
      <w:r w:rsidRPr="00930025">
        <w:t xml:space="preserve">    console.log(datos);</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mostrarDatos</w:t>
      </w:r>
      <w:proofErr w:type="spellEnd"/>
      <w:r w:rsidRPr="00930025">
        <w:t>(); // 'Datos obtenidos' después de 1 segundo</w:t>
      </w:r>
    </w:p>
    <w:p w:rsidR="00930025" w:rsidRPr="00930025" w:rsidRDefault="00000000" w:rsidP="00930025">
      <w:r>
        <w:pict>
          <v:rect id="_x0000_i1091" style="width:0;height:1.5pt" o:hralign="center" o:hrstd="t" o:hr="t" fillcolor="#a0a0a0" stroked="f"/>
        </w:pict>
      </w:r>
    </w:p>
    <w:p w:rsidR="00930025" w:rsidRPr="00930025" w:rsidRDefault="00930025" w:rsidP="00930025">
      <w:pPr>
        <w:rPr>
          <w:b/>
          <w:bCs/>
        </w:rPr>
      </w:pPr>
      <w:r w:rsidRPr="00930025">
        <w:rPr>
          <w:b/>
          <w:bCs/>
        </w:rPr>
        <w:t>JSX</w:t>
      </w:r>
    </w:p>
    <w:p w:rsidR="00930025" w:rsidRPr="00930025" w:rsidRDefault="00930025" w:rsidP="00930025">
      <w:r w:rsidRPr="00930025">
        <w:rPr>
          <w:b/>
          <w:bCs/>
        </w:rPr>
        <w:t>Clase 3: JSX y Renderización de Elementos</w:t>
      </w:r>
    </w:p>
    <w:p w:rsidR="00930025" w:rsidRPr="00930025" w:rsidRDefault="00930025" w:rsidP="00930025">
      <w:r w:rsidRPr="00930025">
        <w:t xml:space="preserve">En esta clase, exploraremos </w:t>
      </w:r>
      <w:r w:rsidRPr="00930025">
        <w:rPr>
          <w:b/>
          <w:bCs/>
        </w:rPr>
        <w:t>JSX</w:t>
      </w:r>
      <w:r w:rsidRPr="00930025">
        <w:t xml:space="preserve"> y cómo se utiliza para construir interfaces de usuario en </w:t>
      </w:r>
      <w:proofErr w:type="spellStart"/>
      <w:r w:rsidRPr="00930025">
        <w:t>React</w:t>
      </w:r>
      <w:proofErr w:type="spellEnd"/>
      <w:r w:rsidRPr="00930025">
        <w:t>. Nos enfocaremos en ejemplos prácticos para ilustrar cada concepto.</w:t>
      </w:r>
    </w:p>
    <w:p w:rsidR="00930025" w:rsidRPr="00930025" w:rsidRDefault="00000000" w:rsidP="00930025">
      <w:r>
        <w:pict>
          <v:rect id="_x0000_i1092" style="width:0;height:1.5pt" o:hralign="center" o:hrstd="t" o:hr="t" fillcolor="#a0a0a0" stroked="f"/>
        </w:pict>
      </w:r>
    </w:p>
    <w:p w:rsidR="00930025" w:rsidRPr="00930025" w:rsidRDefault="00930025" w:rsidP="00930025">
      <w:pPr>
        <w:rPr>
          <w:b/>
          <w:bCs/>
        </w:rPr>
      </w:pPr>
      <w:r w:rsidRPr="00930025">
        <w:rPr>
          <w:b/>
          <w:bCs/>
        </w:rPr>
        <w:t>¿Qué es JSX?</w:t>
      </w:r>
    </w:p>
    <w:p w:rsidR="00930025" w:rsidRPr="00930025" w:rsidRDefault="00930025" w:rsidP="00930025">
      <w:r w:rsidRPr="00930025">
        <w:rPr>
          <w:b/>
          <w:bCs/>
        </w:rPr>
        <w:t>JSX</w:t>
      </w:r>
      <w:r w:rsidRPr="00930025">
        <w:t xml:space="preserve"> (JavaScript XML) es una extensión de la sintaxis de JavaScript que permite escribir código similar a HTML dentro de archivos JavaScript. Facilita la creación de componentes de </w:t>
      </w:r>
      <w:proofErr w:type="spellStart"/>
      <w:r w:rsidRPr="00930025">
        <w:t>React</w:t>
      </w:r>
      <w:proofErr w:type="spellEnd"/>
      <w:r w:rsidRPr="00930025">
        <w:t xml:space="preserve"> al permitirnos combinar lógica y presentación en una sintaxis familiar.</w:t>
      </w:r>
    </w:p>
    <w:p w:rsidR="00930025" w:rsidRPr="00930025" w:rsidRDefault="00930025" w:rsidP="00930025">
      <w:r w:rsidRPr="00930025">
        <w:rPr>
          <w:b/>
          <w:bCs/>
        </w:rPr>
        <w:t>Ejemplo básico de JSX:</w:t>
      </w:r>
    </w:p>
    <w:p w:rsidR="00930025" w:rsidRPr="00930025" w:rsidRDefault="00930025" w:rsidP="00930025">
      <w:proofErr w:type="spellStart"/>
      <w:r w:rsidRPr="00930025">
        <w:t>const</w:t>
      </w:r>
      <w:proofErr w:type="spellEnd"/>
      <w:r w:rsidRPr="00930025">
        <w:t xml:space="preserve"> elemento = &lt;h1&gt;¡Hola, mundo!&lt;/h1&gt;;</w:t>
      </w:r>
    </w:p>
    <w:p w:rsidR="00930025" w:rsidRPr="00930025" w:rsidRDefault="00000000" w:rsidP="00930025">
      <w:r>
        <w:pict>
          <v:rect id="_x0000_i1093" style="width:0;height:1.5pt" o:hralign="center" o:hrstd="t" o:hr="t" fillcolor="#a0a0a0" stroked="f"/>
        </w:pict>
      </w:r>
    </w:p>
    <w:p w:rsidR="00930025" w:rsidRPr="00930025" w:rsidRDefault="00930025" w:rsidP="00930025">
      <w:pPr>
        <w:rPr>
          <w:b/>
          <w:bCs/>
        </w:rPr>
      </w:pPr>
      <w:r w:rsidRPr="00930025">
        <w:rPr>
          <w:b/>
          <w:bCs/>
        </w:rPr>
        <w:t>Sintaxis básica de JSX</w:t>
      </w:r>
    </w:p>
    <w:p w:rsidR="00930025" w:rsidRPr="00930025" w:rsidRDefault="00930025" w:rsidP="00930025">
      <w:pPr>
        <w:rPr>
          <w:b/>
          <w:bCs/>
        </w:rPr>
      </w:pPr>
      <w:r w:rsidRPr="00930025">
        <w:rPr>
          <w:b/>
          <w:bCs/>
        </w:rPr>
        <w:t>1. Elementos JSX</w:t>
      </w:r>
    </w:p>
    <w:p w:rsidR="00930025" w:rsidRPr="00930025" w:rsidRDefault="00930025" w:rsidP="00930025">
      <w:r w:rsidRPr="00930025">
        <w:t>Los elementos JSX pueden ser etiquetas HTML o componentes personalizados.</w:t>
      </w:r>
    </w:p>
    <w:p w:rsidR="00930025" w:rsidRPr="00930025" w:rsidRDefault="00930025" w:rsidP="00930025">
      <w:r w:rsidRPr="00930025">
        <w:rPr>
          <w:b/>
          <w:bCs/>
        </w:rPr>
        <w:t>Ejemplo con etiquetas HTML:</w:t>
      </w:r>
    </w:p>
    <w:p w:rsidR="00930025" w:rsidRPr="00930025" w:rsidRDefault="00930025" w:rsidP="00930025">
      <w:proofErr w:type="spellStart"/>
      <w:r w:rsidRPr="00930025">
        <w:t>const</w:t>
      </w:r>
      <w:proofErr w:type="spellEnd"/>
      <w:r w:rsidRPr="00930025">
        <w:t xml:space="preserve"> </w:t>
      </w:r>
      <w:proofErr w:type="spellStart"/>
      <w:r w:rsidRPr="00930025">
        <w:t>titulo</w:t>
      </w:r>
      <w:proofErr w:type="spellEnd"/>
      <w:r w:rsidRPr="00930025">
        <w:t xml:space="preserve"> = &lt;h1&gt;Bienvenido a mi sitio web&lt;/h1&gt;;</w:t>
      </w:r>
    </w:p>
    <w:p w:rsidR="00930025" w:rsidRPr="00930025" w:rsidRDefault="00930025" w:rsidP="00930025">
      <w:r w:rsidRPr="00930025">
        <w:rPr>
          <w:b/>
          <w:bCs/>
        </w:rPr>
        <w:t>Ejemplo con componentes personalizados:</w:t>
      </w:r>
    </w:p>
    <w:p w:rsidR="00930025" w:rsidRPr="00930025" w:rsidRDefault="00930025" w:rsidP="00930025">
      <w:proofErr w:type="spellStart"/>
      <w:r w:rsidRPr="00930025">
        <w:t>function</w:t>
      </w:r>
      <w:proofErr w:type="spellEnd"/>
      <w:r w:rsidRPr="00930025">
        <w:t xml:space="preserve"> Saludo() {</w:t>
      </w:r>
    </w:p>
    <w:p w:rsidR="00930025" w:rsidRPr="00930025" w:rsidRDefault="00930025" w:rsidP="00930025">
      <w:r w:rsidRPr="00930025">
        <w:t xml:space="preserve">  </w:t>
      </w:r>
      <w:proofErr w:type="spellStart"/>
      <w:r w:rsidRPr="00930025">
        <w:t>return</w:t>
      </w:r>
      <w:proofErr w:type="spellEnd"/>
      <w:r w:rsidRPr="00930025">
        <w:t xml:space="preserve"> &lt;p&gt;¡Hola a todos!&lt;/p&gt;;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lastRenderedPageBreak/>
        <w:t>const</w:t>
      </w:r>
      <w:proofErr w:type="spellEnd"/>
      <w:r w:rsidRPr="00930025">
        <w:t xml:space="preserve"> elemento = &lt;Saludo /&gt;;</w:t>
      </w:r>
    </w:p>
    <w:p w:rsidR="00930025" w:rsidRPr="00930025" w:rsidRDefault="00930025" w:rsidP="00930025">
      <w:pPr>
        <w:rPr>
          <w:b/>
          <w:bCs/>
        </w:rPr>
      </w:pPr>
      <w:r w:rsidRPr="00930025">
        <w:rPr>
          <w:b/>
          <w:bCs/>
        </w:rPr>
        <w:t>2. Atributos en JSX</w:t>
      </w:r>
    </w:p>
    <w:p w:rsidR="00930025" w:rsidRPr="00930025" w:rsidRDefault="00930025" w:rsidP="00930025">
      <w:r w:rsidRPr="00930025">
        <w:t>Los atributos en JSX se escriben de forma similar a HTML, pero algunas palabras clave cambian.</w:t>
      </w:r>
    </w:p>
    <w:p w:rsidR="00930025" w:rsidRPr="00930025" w:rsidRDefault="00930025" w:rsidP="00930025">
      <w:pPr>
        <w:numPr>
          <w:ilvl w:val="0"/>
          <w:numId w:val="76"/>
        </w:numPr>
      </w:pPr>
      <w:proofErr w:type="spellStart"/>
      <w:r w:rsidRPr="00930025">
        <w:rPr>
          <w:b/>
          <w:bCs/>
        </w:rPr>
        <w:t>class</w:t>
      </w:r>
      <w:proofErr w:type="spellEnd"/>
      <w:r w:rsidRPr="00930025">
        <w:t xml:space="preserve"> se convierte en </w:t>
      </w:r>
      <w:r w:rsidRPr="00930025">
        <w:rPr>
          <w:b/>
          <w:bCs/>
        </w:rPr>
        <w:t>className</w:t>
      </w:r>
    </w:p>
    <w:p w:rsidR="00930025" w:rsidRPr="00930025" w:rsidRDefault="00930025" w:rsidP="00930025">
      <w:pPr>
        <w:numPr>
          <w:ilvl w:val="0"/>
          <w:numId w:val="76"/>
        </w:numPr>
      </w:pPr>
      <w:proofErr w:type="spellStart"/>
      <w:r w:rsidRPr="00930025">
        <w:rPr>
          <w:b/>
          <w:bCs/>
        </w:rPr>
        <w:t>for</w:t>
      </w:r>
      <w:proofErr w:type="spellEnd"/>
      <w:r w:rsidRPr="00930025">
        <w:t xml:space="preserve"> se convierte en </w:t>
      </w:r>
      <w:proofErr w:type="spellStart"/>
      <w:r w:rsidRPr="00930025">
        <w:rPr>
          <w:b/>
          <w:bCs/>
        </w:rPr>
        <w:t>htmlFor</w:t>
      </w:r>
      <w:proofErr w:type="spellEnd"/>
    </w:p>
    <w:p w:rsidR="00930025" w:rsidRPr="00930025" w:rsidRDefault="00930025" w:rsidP="00930025">
      <w:r w:rsidRPr="00930025">
        <w:rPr>
          <w:b/>
          <w:bCs/>
        </w:rPr>
        <w:t>Ejemplo:</w:t>
      </w:r>
    </w:p>
    <w:p w:rsidR="00930025" w:rsidRPr="00930025" w:rsidRDefault="00930025" w:rsidP="00930025">
      <w:pPr>
        <w:rPr>
          <w:lang w:val="en-US"/>
        </w:rPr>
      </w:pPr>
      <w:r w:rsidRPr="00930025">
        <w:rPr>
          <w:lang w:val="en-US"/>
        </w:rPr>
        <w:t xml:space="preserve">const enlace = &lt;a </w:t>
      </w:r>
      <w:proofErr w:type="spellStart"/>
      <w:r w:rsidRPr="00930025">
        <w:rPr>
          <w:lang w:val="en-US"/>
        </w:rPr>
        <w:t>href</w:t>
      </w:r>
      <w:proofErr w:type="spellEnd"/>
      <w:r w:rsidRPr="00930025">
        <w:rPr>
          <w:lang w:val="en-US"/>
        </w:rPr>
        <w:t>="https://www.ejemplo.com"&gt;Visitar sitio&lt;/a&gt;;</w:t>
      </w:r>
    </w:p>
    <w:p w:rsidR="00930025" w:rsidRPr="00930025" w:rsidRDefault="00930025" w:rsidP="00930025">
      <w:pPr>
        <w:rPr>
          <w:lang w:val="en-US"/>
        </w:rPr>
      </w:pPr>
      <w:r w:rsidRPr="00930025">
        <w:rPr>
          <w:lang w:val="en-US"/>
        </w:rPr>
        <w:t xml:space="preserve">const </w:t>
      </w:r>
      <w:proofErr w:type="spellStart"/>
      <w:r w:rsidRPr="00930025">
        <w:rPr>
          <w:lang w:val="en-US"/>
        </w:rPr>
        <w:t>boton</w:t>
      </w:r>
      <w:proofErr w:type="spellEnd"/>
      <w:r w:rsidRPr="00930025">
        <w:rPr>
          <w:lang w:val="en-US"/>
        </w:rPr>
        <w:t xml:space="preserve"> = &lt;button </w:t>
      </w:r>
      <w:proofErr w:type="spellStart"/>
      <w:r w:rsidRPr="00930025">
        <w:rPr>
          <w:lang w:val="en-US"/>
        </w:rPr>
        <w:t>className</w:t>
      </w:r>
      <w:proofErr w:type="spellEnd"/>
      <w:r w:rsidRPr="00930025">
        <w:rPr>
          <w:lang w:val="en-US"/>
        </w:rPr>
        <w:t>="</w:t>
      </w:r>
      <w:proofErr w:type="spellStart"/>
      <w:r w:rsidRPr="00930025">
        <w:rPr>
          <w:lang w:val="en-US"/>
        </w:rPr>
        <w:t>btn</w:t>
      </w:r>
      <w:proofErr w:type="spellEnd"/>
      <w:r w:rsidRPr="00930025">
        <w:rPr>
          <w:lang w:val="en-US"/>
        </w:rPr>
        <w:t xml:space="preserve"> </w:t>
      </w:r>
      <w:proofErr w:type="spellStart"/>
      <w:r w:rsidRPr="00930025">
        <w:rPr>
          <w:lang w:val="en-US"/>
        </w:rPr>
        <w:t>btn</w:t>
      </w:r>
      <w:proofErr w:type="spellEnd"/>
      <w:r w:rsidRPr="00930025">
        <w:rPr>
          <w:lang w:val="en-US"/>
        </w:rPr>
        <w:t>-primary"&gt;</w:t>
      </w:r>
      <w:proofErr w:type="spellStart"/>
      <w:r w:rsidRPr="00930025">
        <w:rPr>
          <w:lang w:val="en-US"/>
        </w:rPr>
        <w:t>Clic</w:t>
      </w:r>
      <w:proofErr w:type="spellEnd"/>
      <w:r w:rsidRPr="00930025">
        <w:rPr>
          <w:lang w:val="en-US"/>
        </w:rPr>
        <w:t xml:space="preserve"> </w:t>
      </w:r>
      <w:proofErr w:type="spellStart"/>
      <w:r w:rsidRPr="00930025">
        <w:rPr>
          <w:lang w:val="en-US"/>
        </w:rPr>
        <w:t>aquí</w:t>
      </w:r>
      <w:proofErr w:type="spellEnd"/>
      <w:r w:rsidRPr="00930025">
        <w:rPr>
          <w:lang w:val="en-US"/>
        </w:rPr>
        <w:t>&lt;/button&gt;;</w:t>
      </w:r>
    </w:p>
    <w:p w:rsidR="00930025" w:rsidRPr="00930025" w:rsidRDefault="00930025" w:rsidP="00930025">
      <w:pPr>
        <w:rPr>
          <w:b/>
          <w:bCs/>
        </w:rPr>
      </w:pPr>
      <w:r w:rsidRPr="00930025">
        <w:rPr>
          <w:b/>
          <w:bCs/>
        </w:rPr>
        <w:t>3. Cerrar todas las etiquetas</w:t>
      </w:r>
    </w:p>
    <w:p w:rsidR="00930025" w:rsidRPr="00930025" w:rsidRDefault="00930025" w:rsidP="00930025">
      <w:r w:rsidRPr="00930025">
        <w:t xml:space="preserve">En JSX, todas las etiquetas deben cerrarse, incluso las que en HTML son </w:t>
      </w:r>
      <w:proofErr w:type="spellStart"/>
      <w:r w:rsidRPr="00930025">
        <w:t>auto-cerradas</w:t>
      </w:r>
      <w:proofErr w:type="spellEnd"/>
      <w:r w:rsidRPr="00930025">
        <w:t>.</w:t>
      </w:r>
    </w:p>
    <w:p w:rsidR="00930025" w:rsidRPr="00930025" w:rsidRDefault="00930025" w:rsidP="00930025">
      <w:r w:rsidRPr="00930025">
        <w:rPr>
          <w:b/>
          <w:bCs/>
        </w:rPr>
        <w:t>Ejemplo:</w:t>
      </w:r>
    </w:p>
    <w:p w:rsidR="00930025" w:rsidRPr="00930025" w:rsidRDefault="00930025" w:rsidP="00930025">
      <w:r w:rsidRPr="00930025">
        <w:t>// Correcto</w:t>
      </w:r>
    </w:p>
    <w:p w:rsidR="00930025" w:rsidRPr="00930025" w:rsidRDefault="00930025" w:rsidP="00930025">
      <w:proofErr w:type="spellStart"/>
      <w:r w:rsidRPr="00930025">
        <w:t>const</w:t>
      </w:r>
      <w:proofErr w:type="spellEnd"/>
      <w:r w:rsidRPr="00930025">
        <w:t xml:space="preserve"> imagen = &lt;</w:t>
      </w:r>
      <w:proofErr w:type="spellStart"/>
      <w:r w:rsidRPr="00930025">
        <w:t>img</w:t>
      </w:r>
      <w:proofErr w:type="spellEnd"/>
      <w:r w:rsidRPr="00930025">
        <w:t xml:space="preserve"> src="ruta/imagen.jpg" </w:t>
      </w:r>
      <w:proofErr w:type="spellStart"/>
      <w:r w:rsidRPr="00930025">
        <w:t>alt</w:t>
      </w:r>
      <w:proofErr w:type="spellEnd"/>
      <w:r w:rsidRPr="00930025">
        <w:t>="Descripción" /&gt;;</w:t>
      </w:r>
    </w:p>
    <w:p w:rsidR="00930025" w:rsidRPr="00930025" w:rsidRDefault="00930025" w:rsidP="00930025"/>
    <w:p w:rsidR="00930025" w:rsidRPr="00930025" w:rsidRDefault="00930025" w:rsidP="00930025">
      <w:r w:rsidRPr="00930025">
        <w:t>// Incorrecto (falta cerrar la etiqueta)</w:t>
      </w:r>
    </w:p>
    <w:p w:rsidR="00930025" w:rsidRPr="00930025" w:rsidRDefault="00930025" w:rsidP="00930025">
      <w:proofErr w:type="spellStart"/>
      <w:r w:rsidRPr="00930025">
        <w:t>const</w:t>
      </w:r>
      <w:proofErr w:type="spellEnd"/>
      <w:r w:rsidRPr="00930025">
        <w:t xml:space="preserve"> imagen = &lt;</w:t>
      </w:r>
      <w:proofErr w:type="spellStart"/>
      <w:r w:rsidRPr="00930025">
        <w:t>img</w:t>
      </w:r>
      <w:proofErr w:type="spellEnd"/>
      <w:r w:rsidRPr="00930025">
        <w:t xml:space="preserve"> src="ruta/imagen.jpg" </w:t>
      </w:r>
      <w:proofErr w:type="spellStart"/>
      <w:r w:rsidRPr="00930025">
        <w:t>alt</w:t>
      </w:r>
      <w:proofErr w:type="spellEnd"/>
      <w:r w:rsidRPr="00930025">
        <w:t>="Descripción"&gt;;</w:t>
      </w:r>
    </w:p>
    <w:p w:rsidR="00930025" w:rsidRPr="00930025" w:rsidRDefault="00930025" w:rsidP="00930025">
      <w:pPr>
        <w:rPr>
          <w:b/>
          <w:bCs/>
        </w:rPr>
      </w:pPr>
      <w:r w:rsidRPr="00930025">
        <w:rPr>
          <w:b/>
          <w:bCs/>
        </w:rPr>
        <w:t>4. Fragmentos</w:t>
      </w:r>
    </w:p>
    <w:p w:rsidR="00930025" w:rsidRPr="00930025" w:rsidRDefault="00930025" w:rsidP="00930025">
      <w:r w:rsidRPr="00930025">
        <w:t>Los fragmentos te permiten devolver múltiples elementos sin agregar nodos extra al DOM.</w:t>
      </w:r>
    </w:p>
    <w:p w:rsidR="00930025" w:rsidRPr="00930025" w:rsidRDefault="00930025" w:rsidP="00930025">
      <w:r w:rsidRPr="00930025">
        <w:rPr>
          <w:b/>
          <w:bCs/>
        </w:rPr>
        <w:t>Ejemplo:</w:t>
      </w:r>
    </w:p>
    <w:p w:rsidR="00930025" w:rsidRPr="00930025" w:rsidRDefault="00930025" w:rsidP="00930025">
      <w:proofErr w:type="spellStart"/>
      <w:r w:rsidRPr="00930025">
        <w:t>function</w:t>
      </w:r>
      <w:proofErr w:type="spellEnd"/>
      <w:r w:rsidRPr="00930025">
        <w:t xml:space="preserve"> Lista()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&lt;&gt;</w:t>
      </w:r>
    </w:p>
    <w:p w:rsidR="00930025" w:rsidRPr="00930025" w:rsidRDefault="00930025" w:rsidP="00930025">
      <w:r w:rsidRPr="00930025">
        <w:t xml:space="preserve">      &lt;</w:t>
      </w:r>
      <w:proofErr w:type="spellStart"/>
      <w:r w:rsidRPr="00930025">
        <w:t>li</w:t>
      </w:r>
      <w:proofErr w:type="spellEnd"/>
      <w:r w:rsidRPr="00930025">
        <w:t>&gt;Elemento 1&lt;/</w:t>
      </w:r>
      <w:proofErr w:type="spellStart"/>
      <w:r w:rsidRPr="00930025">
        <w:t>li</w:t>
      </w:r>
      <w:proofErr w:type="spellEnd"/>
      <w:r w:rsidRPr="00930025">
        <w:t>&gt;</w:t>
      </w:r>
    </w:p>
    <w:p w:rsidR="00930025" w:rsidRPr="00930025" w:rsidRDefault="00930025" w:rsidP="00930025">
      <w:r w:rsidRPr="00930025">
        <w:t xml:space="preserve">      &lt;</w:t>
      </w:r>
      <w:proofErr w:type="spellStart"/>
      <w:r w:rsidRPr="00930025">
        <w:t>li</w:t>
      </w:r>
      <w:proofErr w:type="spellEnd"/>
      <w:r w:rsidRPr="00930025">
        <w:t>&gt;Elemento 2&lt;/</w:t>
      </w:r>
      <w:proofErr w:type="spellStart"/>
      <w:r w:rsidRPr="00930025">
        <w:t>li</w:t>
      </w:r>
      <w:proofErr w:type="spellEnd"/>
      <w:r w:rsidRPr="00930025">
        <w:t>&gt;</w:t>
      </w:r>
    </w:p>
    <w:p w:rsidR="00930025" w:rsidRPr="00930025" w:rsidRDefault="00930025" w:rsidP="00930025">
      <w:r w:rsidRPr="00930025">
        <w:t xml:space="preserve">      &lt;</w:t>
      </w:r>
      <w:proofErr w:type="spellStart"/>
      <w:r w:rsidRPr="00930025">
        <w:t>li</w:t>
      </w:r>
      <w:proofErr w:type="spellEnd"/>
      <w:r w:rsidRPr="00930025">
        <w:t>&gt;Elemento 3&lt;/</w:t>
      </w:r>
      <w:proofErr w:type="spellStart"/>
      <w:r w:rsidRPr="00930025">
        <w:t>li</w:t>
      </w:r>
      <w:proofErr w:type="spellEnd"/>
      <w:r w:rsidRPr="00930025">
        <w:t>&gt;</w:t>
      </w:r>
    </w:p>
    <w:p w:rsidR="00930025" w:rsidRPr="00930025" w:rsidRDefault="00930025" w:rsidP="00930025">
      <w:r w:rsidRPr="00930025">
        <w:t xml:space="preserve">    &lt;/&gt;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000000" w:rsidP="00930025">
      <w:r>
        <w:pict>
          <v:rect id="_x0000_i1094" style="width:0;height:1.5pt" o:hralign="center" o:hrstd="t" o:hr="t" fillcolor="#a0a0a0" stroked="f"/>
        </w:pict>
      </w:r>
    </w:p>
    <w:p w:rsidR="00930025" w:rsidRPr="00930025" w:rsidRDefault="00930025" w:rsidP="00930025">
      <w:pPr>
        <w:rPr>
          <w:b/>
          <w:bCs/>
        </w:rPr>
      </w:pPr>
      <w:r w:rsidRPr="00930025">
        <w:rPr>
          <w:b/>
          <w:bCs/>
        </w:rPr>
        <w:t>Renderización de elementos en el DOM</w:t>
      </w:r>
    </w:p>
    <w:p w:rsidR="00930025" w:rsidRPr="00930025" w:rsidRDefault="00930025" w:rsidP="00930025">
      <w:r w:rsidRPr="00930025">
        <w:lastRenderedPageBreak/>
        <w:t xml:space="preserve">Para renderizar elementos en el DOM con </w:t>
      </w:r>
      <w:proofErr w:type="spellStart"/>
      <w:r w:rsidRPr="00930025">
        <w:t>React</w:t>
      </w:r>
      <w:proofErr w:type="spellEnd"/>
      <w:r w:rsidRPr="00930025">
        <w:t>, necesitas un archivo HTML que actúe como punto de entrada y un archivo JavaScript donde definirás tus componentes.</w:t>
      </w:r>
    </w:p>
    <w:p w:rsidR="00930025" w:rsidRPr="00930025" w:rsidRDefault="00930025" w:rsidP="00930025">
      <w:r w:rsidRPr="00930025">
        <w:rPr>
          <w:b/>
          <w:bCs/>
        </w:rPr>
        <w:t>Paso 1: Crear el archivo HTML</w:t>
      </w:r>
    </w:p>
    <w:p w:rsidR="00930025" w:rsidRPr="00930025" w:rsidRDefault="00930025" w:rsidP="00930025">
      <w:r w:rsidRPr="00930025">
        <w:t>Crea un archivo index.html con la siguiente estructura:</w:t>
      </w:r>
    </w:p>
    <w:p w:rsidR="00930025" w:rsidRPr="00930025" w:rsidRDefault="00930025" w:rsidP="00930025">
      <w:pPr>
        <w:rPr>
          <w:lang w:val="en-US"/>
        </w:rPr>
      </w:pPr>
      <w:r w:rsidRPr="00930025">
        <w:rPr>
          <w:lang w:val="en-US"/>
        </w:rPr>
        <w:t>&lt;!DOCTYPE html&gt;</w:t>
      </w:r>
    </w:p>
    <w:p w:rsidR="00930025" w:rsidRPr="00930025" w:rsidRDefault="00930025" w:rsidP="00930025">
      <w:pPr>
        <w:rPr>
          <w:lang w:val="en-US"/>
        </w:rPr>
      </w:pPr>
      <w:r w:rsidRPr="00930025">
        <w:rPr>
          <w:lang w:val="en-US"/>
        </w:rPr>
        <w:t>&lt;html lang="es"&gt;</w:t>
      </w:r>
    </w:p>
    <w:p w:rsidR="00930025" w:rsidRPr="00930025" w:rsidRDefault="00930025" w:rsidP="00930025">
      <w:pPr>
        <w:rPr>
          <w:lang w:val="en-US"/>
        </w:rPr>
      </w:pPr>
      <w:r w:rsidRPr="00930025">
        <w:rPr>
          <w:lang w:val="en-US"/>
        </w:rPr>
        <w:t>&lt;head&gt;</w:t>
      </w:r>
    </w:p>
    <w:p w:rsidR="00930025" w:rsidRPr="00930025" w:rsidRDefault="00930025" w:rsidP="00930025">
      <w:pPr>
        <w:rPr>
          <w:lang w:val="en-US"/>
        </w:rPr>
      </w:pPr>
      <w:r w:rsidRPr="00930025">
        <w:rPr>
          <w:lang w:val="en-US"/>
        </w:rPr>
        <w:t xml:space="preserve">  &lt;meta charset="UTF-8"&gt;</w:t>
      </w:r>
    </w:p>
    <w:p w:rsidR="00930025" w:rsidRPr="00930025" w:rsidRDefault="00930025" w:rsidP="00930025">
      <w:pPr>
        <w:rPr>
          <w:lang w:val="en-US"/>
        </w:rPr>
      </w:pPr>
      <w:r w:rsidRPr="00930025">
        <w:rPr>
          <w:lang w:val="en-US"/>
        </w:rPr>
        <w:t xml:space="preserve">  &lt;title&gt;Mi </w:t>
      </w:r>
      <w:proofErr w:type="spellStart"/>
      <w:r w:rsidRPr="00930025">
        <w:rPr>
          <w:lang w:val="en-US"/>
        </w:rPr>
        <w:t>Aplicación</w:t>
      </w:r>
      <w:proofErr w:type="spellEnd"/>
      <w:r w:rsidRPr="00930025">
        <w:rPr>
          <w:lang w:val="en-US"/>
        </w:rPr>
        <w:t xml:space="preserve"> React&lt;/title&gt;</w:t>
      </w:r>
    </w:p>
    <w:p w:rsidR="00930025" w:rsidRPr="00930025" w:rsidRDefault="00930025" w:rsidP="00930025">
      <w:pPr>
        <w:rPr>
          <w:lang w:val="en-US"/>
        </w:rPr>
      </w:pPr>
      <w:r w:rsidRPr="00930025">
        <w:rPr>
          <w:lang w:val="en-US"/>
        </w:rPr>
        <w:t>&lt;/head&gt;</w:t>
      </w:r>
    </w:p>
    <w:p w:rsidR="00930025" w:rsidRPr="00930025" w:rsidRDefault="00930025" w:rsidP="00930025">
      <w:r w:rsidRPr="00930025">
        <w:t>&lt;</w:t>
      </w:r>
      <w:proofErr w:type="spellStart"/>
      <w:r w:rsidRPr="00930025">
        <w:t>body</w:t>
      </w:r>
      <w:proofErr w:type="spellEnd"/>
      <w:r w:rsidRPr="00930025">
        <w:t>&gt;</w:t>
      </w:r>
    </w:p>
    <w:p w:rsidR="00930025" w:rsidRPr="00930025" w:rsidRDefault="00930025" w:rsidP="00930025">
      <w:r w:rsidRPr="00930025">
        <w:t xml:space="preserve">  &lt;!-- Elemento raíz donde </w:t>
      </w:r>
      <w:proofErr w:type="spellStart"/>
      <w:r w:rsidRPr="00930025">
        <w:t>React</w:t>
      </w:r>
      <w:proofErr w:type="spellEnd"/>
      <w:r w:rsidRPr="00930025">
        <w:t xml:space="preserve"> montará la aplicación --&gt;</w:t>
      </w:r>
    </w:p>
    <w:p w:rsidR="00930025" w:rsidRPr="00930025" w:rsidRDefault="00930025" w:rsidP="00930025">
      <w:pPr>
        <w:rPr>
          <w:lang w:val="en-US"/>
        </w:rPr>
      </w:pPr>
      <w:r w:rsidRPr="00930025">
        <w:t xml:space="preserve">  </w:t>
      </w:r>
      <w:r w:rsidRPr="00930025">
        <w:rPr>
          <w:lang w:val="en-US"/>
        </w:rPr>
        <w:t>&lt;div id="root"&gt;&lt;/div&gt;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  &lt;!-- </w:t>
      </w:r>
      <w:proofErr w:type="spellStart"/>
      <w:r w:rsidRPr="00930025">
        <w:rPr>
          <w:lang w:val="en-US"/>
        </w:rPr>
        <w:t>Importar</w:t>
      </w:r>
      <w:proofErr w:type="spellEnd"/>
      <w:r w:rsidRPr="00930025">
        <w:rPr>
          <w:lang w:val="en-US"/>
        </w:rPr>
        <w:t xml:space="preserve"> </w:t>
      </w:r>
      <w:proofErr w:type="spellStart"/>
      <w:r w:rsidRPr="00930025">
        <w:rPr>
          <w:lang w:val="en-US"/>
        </w:rPr>
        <w:t>el</w:t>
      </w:r>
      <w:proofErr w:type="spellEnd"/>
      <w:r w:rsidRPr="00930025">
        <w:rPr>
          <w:lang w:val="en-US"/>
        </w:rPr>
        <w:t xml:space="preserve"> script principal de React --&gt;</w:t>
      </w:r>
    </w:p>
    <w:p w:rsidR="00930025" w:rsidRPr="00930025" w:rsidRDefault="00930025" w:rsidP="00930025">
      <w:pPr>
        <w:rPr>
          <w:lang w:val="en-US"/>
        </w:rPr>
      </w:pPr>
      <w:r w:rsidRPr="00930025">
        <w:rPr>
          <w:lang w:val="en-US"/>
        </w:rPr>
        <w:t xml:space="preserve">  &lt;script type="module" </w:t>
      </w:r>
      <w:proofErr w:type="spellStart"/>
      <w:r w:rsidRPr="00930025">
        <w:rPr>
          <w:lang w:val="en-US"/>
        </w:rPr>
        <w:t>src</w:t>
      </w:r>
      <w:proofErr w:type="spellEnd"/>
      <w:r w:rsidRPr="00930025">
        <w:rPr>
          <w:lang w:val="en-US"/>
        </w:rPr>
        <w:t>="</w:t>
      </w:r>
      <w:proofErr w:type="spellStart"/>
      <w:r w:rsidRPr="00930025">
        <w:rPr>
          <w:lang w:val="en-US"/>
        </w:rPr>
        <w:t>main.jsx</w:t>
      </w:r>
      <w:proofErr w:type="spellEnd"/>
      <w:r w:rsidRPr="00930025">
        <w:rPr>
          <w:lang w:val="en-US"/>
        </w:rPr>
        <w:t>"&gt;&lt;/script&gt;</w:t>
      </w:r>
    </w:p>
    <w:p w:rsidR="00930025" w:rsidRPr="00930025" w:rsidRDefault="00930025" w:rsidP="00930025">
      <w:r w:rsidRPr="00930025">
        <w:t>&lt;/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numPr>
          <w:ilvl w:val="0"/>
          <w:numId w:val="77"/>
        </w:numPr>
      </w:pPr>
      <w:r w:rsidRPr="00930025">
        <w:rPr>
          <w:b/>
          <w:bCs/>
        </w:rPr>
        <w:t>&lt;</w:t>
      </w:r>
      <w:proofErr w:type="spellStart"/>
      <w:r w:rsidRPr="00930025">
        <w:rPr>
          <w:b/>
          <w:bCs/>
        </w:rPr>
        <w:t>div</w:t>
      </w:r>
      <w:proofErr w:type="spellEnd"/>
      <w:r w:rsidRPr="00930025">
        <w:rPr>
          <w:b/>
          <w:bCs/>
        </w:rPr>
        <w:t xml:space="preserve"> id="</w:t>
      </w:r>
      <w:proofErr w:type="spellStart"/>
      <w:r w:rsidRPr="00930025">
        <w:rPr>
          <w:b/>
          <w:bCs/>
        </w:rPr>
        <w:t>root</w:t>
      </w:r>
      <w:proofErr w:type="spellEnd"/>
      <w:r w:rsidRPr="00930025">
        <w:rPr>
          <w:b/>
          <w:bCs/>
        </w:rPr>
        <w:t>"&gt;&lt;/</w:t>
      </w:r>
      <w:proofErr w:type="spellStart"/>
      <w:r w:rsidRPr="00930025">
        <w:rPr>
          <w:b/>
          <w:bCs/>
        </w:rPr>
        <w:t>div</w:t>
      </w:r>
      <w:proofErr w:type="spellEnd"/>
      <w:r w:rsidRPr="00930025">
        <w:rPr>
          <w:b/>
          <w:bCs/>
        </w:rPr>
        <w:t>&gt;</w:t>
      </w:r>
      <w:r w:rsidRPr="00930025">
        <w:t xml:space="preserve">: Es el contenedor donde </w:t>
      </w:r>
      <w:proofErr w:type="spellStart"/>
      <w:r w:rsidRPr="00930025">
        <w:t>React</w:t>
      </w:r>
      <w:proofErr w:type="spellEnd"/>
      <w:r w:rsidRPr="00930025">
        <w:t xml:space="preserve"> renderizará tu aplicación.</w:t>
      </w:r>
    </w:p>
    <w:p w:rsidR="00930025" w:rsidRPr="00930025" w:rsidRDefault="00930025" w:rsidP="00930025">
      <w:pPr>
        <w:numPr>
          <w:ilvl w:val="0"/>
          <w:numId w:val="77"/>
        </w:numPr>
      </w:pPr>
      <w:r w:rsidRPr="00930025">
        <w:rPr>
          <w:b/>
          <w:bCs/>
        </w:rPr>
        <w:t xml:space="preserve">&lt;script </w:t>
      </w:r>
      <w:proofErr w:type="spellStart"/>
      <w:r w:rsidRPr="00930025">
        <w:rPr>
          <w:b/>
          <w:bCs/>
        </w:rPr>
        <w:t>type</w:t>
      </w:r>
      <w:proofErr w:type="spellEnd"/>
      <w:r w:rsidRPr="00930025">
        <w:rPr>
          <w:b/>
          <w:bCs/>
        </w:rPr>
        <w:t>="module" src="</w:t>
      </w:r>
      <w:proofErr w:type="spellStart"/>
      <w:r w:rsidRPr="00930025">
        <w:rPr>
          <w:b/>
          <w:bCs/>
        </w:rPr>
        <w:t>main.jsx</w:t>
      </w:r>
      <w:proofErr w:type="spellEnd"/>
      <w:r w:rsidRPr="00930025">
        <w:rPr>
          <w:b/>
          <w:bCs/>
        </w:rPr>
        <w:t>"&gt;&lt;/script&gt;</w:t>
      </w:r>
      <w:r w:rsidRPr="00930025">
        <w:t xml:space="preserve">: Importa tu código </w:t>
      </w:r>
      <w:proofErr w:type="spellStart"/>
      <w:r w:rsidRPr="00930025">
        <w:t>React</w:t>
      </w:r>
      <w:proofErr w:type="spellEnd"/>
      <w:r w:rsidRPr="00930025">
        <w:t xml:space="preserve"> escrito en </w:t>
      </w:r>
      <w:proofErr w:type="spellStart"/>
      <w:r w:rsidRPr="00930025">
        <w:t>main.jsx</w:t>
      </w:r>
      <w:proofErr w:type="spellEnd"/>
      <w:r w:rsidRPr="00930025">
        <w:t>.</w:t>
      </w:r>
    </w:p>
    <w:p w:rsidR="00930025" w:rsidRPr="00930025" w:rsidRDefault="00930025" w:rsidP="00930025">
      <w:r w:rsidRPr="00930025">
        <w:rPr>
          <w:b/>
          <w:bCs/>
        </w:rPr>
        <w:t>Paso 2: Crear el archivo JavaScript</w:t>
      </w:r>
    </w:p>
    <w:p w:rsidR="00930025" w:rsidRPr="00930025" w:rsidRDefault="00930025" w:rsidP="00930025">
      <w:r w:rsidRPr="00930025">
        <w:t xml:space="preserve">Crea un archivo </w:t>
      </w:r>
      <w:proofErr w:type="spellStart"/>
      <w:r w:rsidRPr="00930025">
        <w:t>main.jsx</w:t>
      </w:r>
      <w:proofErr w:type="spellEnd"/>
      <w:r w:rsidRPr="00930025">
        <w:t xml:space="preserve"> con el siguiente contenido:</w:t>
      </w:r>
    </w:p>
    <w:p w:rsidR="00930025" w:rsidRPr="00930025" w:rsidRDefault="00930025" w:rsidP="00930025">
      <w:pPr>
        <w:rPr>
          <w:lang w:val="en-US"/>
        </w:rPr>
      </w:pPr>
      <w:r w:rsidRPr="00930025">
        <w:rPr>
          <w:lang w:val="en-US"/>
        </w:rPr>
        <w:t>import React from 'react';</w:t>
      </w:r>
    </w:p>
    <w:p w:rsidR="00930025" w:rsidRPr="00930025" w:rsidRDefault="00930025" w:rsidP="00930025">
      <w:pPr>
        <w:rPr>
          <w:lang w:val="en-US"/>
        </w:rPr>
      </w:pPr>
      <w:r w:rsidRPr="00930025">
        <w:rPr>
          <w:lang w:val="en-US"/>
        </w:rPr>
        <w:t xml:space="preserve">import { </w:t>
      </w:r>
      <w:proofErr w:type="spellStart"/>
      <w:r w:rsidRPr="00930025">
        <w:rPr>
          <w:lang w:val="en-US"/>
        </w:rPr>
        <w:t>createRoot</w:t>
      </w:r>
      <w:proofErr w:type="spellEnd"/>
      <w:r w:rsidRPr="00930025">
        <w:rPr>
          <w:lang w:val="en-US"/>
        </w:rPr>
        <w:t xml:space="preserve"> } from 'react-</w:t>
      </w:r>
      <w:proofErr w:type="spellStart"/>
      <w:r w:rsidRPr="00930025">
        <w:rPr>
          <w:lang w:val="en-US"/>
        </w:rPr>
        <w:t>dom</w:t>
      </w:r>
      <w:proofErr w:type="spellEnd"/>
      <w:r w:rsidRPr="00930025">
        <w:rPr>
          <w:lang w:val="en-US"/>
        </w:rPr>
        <w:t>/client';</w:t>
      </w:r>
    </w:p>
    <w:p w:rsidR="00930025" w:rsidRPr="00930025" w:rsidRDefault="00930025" w:rsidP="00930025">
      <w:pPr>
        <w:rPr>
          <w:lang w:val="en-US"/>
        </w:rPr>
      </w:pPr>
    </w:p>
    <w:p w:rsidR="00930025" w:rsidRPr="00930025" w:rsidRDefault="00930025" w:rsidP="00930025">
      <w:pPr>
        <w:rPr>
          <w:lang w:val="en-US"/>
        </w:rPr>
      </w:pPr>
      <w:r w:rsidRPr="00930025">
        <w:rPr>
          <w:lang w:val="en-US"/>
        </w:rPr>
        <w:t>function App() {</w:t>
      </w:r>
    </w:p>
    <w:p w:rsidR="00930025" w:rsidRPr="00930025" w:rsidRDefault="00930025" w:rsidP="00930025">
      <w:pPr>
        <w:rPr>
          <w:lang w:val="en-US"/>
        </w:rPr>
      </w:pPr>
      <w:r w:rsidRPr="00930025">
        <w:rPr>
          <w:lang w:val="en-US"/>
        </w:rPr>
        <w:t xml:space="preserve">  return &lt;h1&gt;¡Hola, React!&lt;/h1&gt;;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const </w:t>
      </w:r>
      <w:proofErr w:type="spellStart"/>
      <w:r w:rsidRPr="00930025">
        <w:rPr>
          <w:lang w:val="en-US"/>
        </w:rPr>
        <w:t>contenedor</w:t>
      </w:r>
      <w:proofErr w:type="spellEnd"/>
      <w:r w:rsidRPr="00930025">
        <w:rPr>
          <w:lang w:val="en-US"/>
        </w:rPr>
        <w:t xml:space="preserve"> = </w:t>
      </w:r>
      <w:proofErr w:type="spellStart"/>
      <w:r w:rsidRPr="00930025">
        <w:rPr>
          <w:lang w:val="en-US"/>
        </w:rPr>
        <w:t>document.getElementById</w:t>
      </w:r>
      <w:proofErr w:type="spellEnd"/>
      <w:r w:rsidRPr="00930025">
        <w:rPr>
          <w:lang w:val="en-US"/>
        </w:rPr>
        <w:t>('root');</w:t>
      </w:r>
    </w:p>
    <w:p w:rsidR="00930025" w:rsidRPr="00930025" w:rsidRDefault="00930025" w:rsidP="00930025">
      <w:pPr>
        <w:rPr>
          <w:lang w:val="en-US"/>
        </w:rPr>
      </w:pPr>
      <w:r w:rsidRPr="00930025">
        <w:rPr>
          <w:lang w:val="en-US"/>
        </w:rPr>
        <w:t xml:space="preserve">const root = </w:t>
      </w:r>
      <w:proofErr w:type="spellStart"/>
      <w:r w:rsidRPr="00930025">
        <w:rPr>
          <w:lang w:val="en-US"/>
        </w:rPr>
        <w:t>createRoot</w:t>
      </w:r>
      <w:proofErr w:type="spellEnd"/>
      <w:r w:rsidRPr="00930025">
        <w:rPr>
          <w:lang w:val="en-US"/>
        </w:rPr>
        <w:t>(</w:t>
      </w:r>
      <w:proofErr w:type="spellStart"/>
      <w:r w:rsidRPr="00930025">
        <w:rPr>
          <w:lang w:val="en-US"/>
        </w:rPr>
        <w:t>contenedor</w:t>
      </w:r>
      <w:proofErr w:type="spellEnd"/>
      <w:r w:rsidRPr="00930025">
        <w:rPr>
          <w:lang w:val="en-US"/>
        </w:rPr>
        <w:t>);</w:t>
      </w:r>
    </w:p>
    <w:p w:rsidR="00930025" w:rsidRPr="00930025" w:rsidRDefault="00930025" w:rsidP="00930025">
      <w:proofErr w:type="spellStart"/>
      <w:r w:rsidRPr="00930025">
        <w:lastRenderedPageBreak/>
        <w:t>root.render</w:t>
      </w:r>
      <w:proofErr w:type="spellEnd"/>
      <w:r w:rsidRPr="00930025">
        <w:t>(&lt;App /&gt;);</w:t>
      </w:r>
    </w:p>
    <w:p w:rsidR="00930025" w:rsidRPr="00930025" w:rsidRDefault="00930025" w:rsidP="00930025">
      <w:pPr>
        <w:numPr>
          <w:ilvl w:val="0"/>
          <w:numId w:val="78"/>
        </w:numPr>
      </w:pPr>
      <w:r w:rsidRPr="00930025">
        <w:rPr>
          <w:b/>
          <w:bCs/>
        </w:rPr>
        <w:t>Importaciones</w:t>
      </w:r>
      <w:r w:rsidRPr="00930025">
        <w:t xml:space="preserve">: </w:t>
      </w:r>
    </w:p>
    <w:p w:rsidR="00930025" w:rsidRPr="00930025" w:rsidRDefault="00930025" w:rsidP="00930025">
      <w:pPr>
        <w:numPr>
          <w:ilvl w:val="1"/>
          <w:numId w:val="78"/>
        </w:numPr>
        <w:rPr>
          <w:lang w:val="en-US"/>
        </w:rPr>
      </w:pPr>
      <w:r w:rsidRPr="00930025">
        <w:rPr>
          <w:lang w:val="en-US"/>
        </w:rPr>
        <w:t xml:space="preserve">import React from 'react';: </w:t>
      </w:r>
      <w:proofErr w:type="spellStart"/>
      <w:r w:rsidRPr="00930025">
        <w:rPr>
          <w:lang w:val="en-US"/>
        </w:rPr>
        <w:t>Importa</w:t>
      </w:r>
      <w:proofErr w:type="spellEnd"/>
      <w:r w:rsidRPr="00930025">
        <w:rPr>
          <w:lang w:val="en-US"/>
        </w:rPr>
        <w:t xml:space="preserve"> la </w:t>
      </w:r>
      <w:proofErr w:type="spellStart"/>
      <w:r w:rsidRPr="00930025">
        <w:rPr>
          <w:lang w:val="en-US"/>
        </w:rPr>
        <w:t>biblioteca</w:t>
      </w:r>
      <w:proofErr w:type="spellEnd"/>
      <w:r w:rsidRPr="00930025">
        <w:rPr>
          <w:lang w:val="en-US"/>
        </w:rPr>
        <w:t xml:space="preserve"> React.</w:t>
      </w:r>
    </w:p>
    <w:p w:rsidR="00930025" w:rsidRPr="00930025" w:rsidRDefault="00930025" w:rsidP="00930025">
      <w:pPr>
        <w:numPr>
          <w:ilvl w:val="1"/>
          <w:numId w:val="78"/>
        </w:numPr>
      </w:pPr>
      <w:proofErr w:type="spellStart"/>
      <w:r w:rsidRPr="00930025">
        <w:t>import</w:t>
      </w:r>
      <w:proofErr w:type="spellEnd"/>
      <w:r w:rsidRPr="00930025">
        <w:t xml:space="preserve"> { </w:t>
      </w:r>
      <w:proofErr w:type="spellStart"/>
      <w:r w:rsidRPr="00930025">
        <w:t>createRoot</w:t>
      </w:r>
      <w:proofErr w:type="spellEnd"/>
      <w:r w:rsidRPr="00930025">
        <w:t xml:space="preserve"> } </w:t>
      </w:r>
      <w:proofErr w:type="spellStart"/>
      <w:r w:rsidRPr="00930025">
        <w:t>from</w:t>
      </w:r>
      <w:proofErr w:type="spellEnd"/>
      <w:r w:rsidRPr="00930025">
        <w:t xml:space="preserve"> '</w:t>
      </w:r>
      <w:proofErr w:type="spellStart"/>
      <w:r w:rsidRPr="00930025">
        <w:t>react</w:t>
      </w:r>
      <w:proofErr w:type="spellEnd"/>
      <w:r w:rsidRPr="00930025">
        <w:t>-dom/</w:t>
      </w:r>
      <w:proofErr w:type="spellStart"/>
      <w:r w:rsidRPr="00930025">
        <w:t>client</w:t>
      </w:r>
      <w:proofErr w:type="spellEnd"/>
      <w:r w:rsidRPr="00930025">
        <w:t>';: Importa la función para renderizar en el DOM.</w:t>
      </w:r>
    </w:p>
    <w:p w:rsidR="00930025" w:rsidRPr="00930025" w:rsidRDefault="00930025" w:rsidP="00930025">
      <w:pPr>
        <w:numPr>
          <w:ilvl w:val="0"/>
          <w:numId w:val="78"/>
        </w:numPr>
      </w:pPr>
      <w:r w:rsidRPr="00930025">
        <w:rPr>
          <w:b/>
          <w:bCs/>
        </w:rPr>
        <w:t>Definir un componente</w:t>
      </w:r>
      <w:r w:rsidRPr="00930025">
        <w:t xml:space="preserve">: </w:t>
      </w:r>
    </w:p>
    <w:p w:rsidR="00930025" w:rsidRPr="00930025" w:rsidRDefault="00930025" w:rsidP="00930025">
      <w:pPr>
        <w:numPr>
          <w:ilvl w:val="1"/>
          <w:numId w:val="78"/>
        </w:numPr>
      </w:pPr>
      <w:proofErr w:type="spellStart"/>
      <w:r w:rsidRPr="00930025">
        <w:t>function</w:t>
      </w:r>
      <w:proofErr w:type="spellEnd"/>
      <w:r w:rsidRPr="00930025">
        <w:t xml:space="preserve"> App() { </w:t>
      </w:r>
      <w:proofErr w:type="spellStart"/>
      <w:r w:rsidRPr="00930025">
        <w:t>return</w:t>
      </w:r>
      <w:proofErr w:type="spellEnd"/>
      <w:r w:rsidRPr="00930025">
        <w:t xml:space="preserve"> &lt;h1&gt;¡Hola, </w:t>
      </w:r>
      <w:proofErr w:type="spellStart"/>
      <w:r w:rsidRPr="00930025">
        <w:t>React</w:t>
      </w:r>
      <w:proofErr w:type="spellEnd"/>
      <w:r w:rsidRPr="00930025">
        <w:t>!&lt;/h1&gt;; }: Crea un componente que retorna un elemento JSX.</w:t>
      </w:r>
    </w:p>
    <w:p w:rsidR="00930025" w:rsidRPr="00930025" w:rsidRDefault="00930025" w:rsidP="00930025">
      <w:pPr>
        <w:numPr>
          <w:ilvl w:val="0"/>
          <w:numId w:val="78"/>
        </w:numPr>
      </w:pPr>
      <w:r w:rsidRPr="00930025">
        <w:rPr>
          <w:b/>
          <w:bCs/>
        </w:rPr>
        <w:t>Renderizar en el DOM</w:t>
      </w:r>
      <w:r w:rsidRPr="00930025">
        <w:t xml:space="preserve">: </w:t>
      </w:r>
    </w:p>
    <w:p w:rsidR="00930025" w:rsidRPr="00930025" w:rsidRDefault="00930025" w:rsidP="00930025">
      <w:pPr>
        <w:numPr>
          <w:ilvl w:val="1"/>
          <w:numId w:val="78"/>
        </w:numPr>
      </w:pPr>
      <w:proofErr w:type="spellStart"/>
      <w:r w:rsidRPr="00930025">
        <w:t>const</w:t>
      </w:r>
      <w:proofErr w:type="spellEnd"/>
      <w:r w:rsidRPr="00930025">
        <w:t xml:space="preserve"> contenedor = </w:t>
      </w:r>
      <w:proofErr w:type="spellStart"/>
      <w:r w:rsidRPr="00930025">
        <w:t>document.getElementById</w:t>
      </w:r>
      <w:proofErr w:type="spellEnd"/>
      <w:r w:rsidRPr="00930025">
        <w:t>('</w:t>
      </w:r>
      <w:proofErr w:type="spellStart"/>
      <w:r w:rsidRPr="00930025">
        <w:t>root</w:t>
      </w:r>
      <w:proofErr w:type="spellEnd"/>
      <w:r w:rsidRPr="00930025">
        <w:t>');: Obtiene el elemento donde se montará la aplicación.</w:t>
      </w:r>
    </w:p>
    <w:p w:rsidR="00930025" w:rsidRPr="00930025" w:rsidRDefault="00930025" w:rsidP="00930025">
      <w:pPr>
        <w:numPr>
          <w:ilvl w:val="1"/>
          <w:numId w:val="78"/>
        </w:numPr>
      </w:pPr>
      <w:proofErr w:type="spellStart"/>
      <w:r w:rsidRPr="00930025">
        <w:t>const</w:t>
      </w:r>
      <w:proofErr w:type="spellEnd"/>
      <w:r w:rsidRPr="00930025">
        <w:t xml:space="preserve"> </w:t>
      </w:r>
      <w:proofErr w:type="spellStart"/>
      <w:r w:rsidRPr="00930025">
        <w:t>root</w:t>
      </w:r>
      <w:proofErr w:type="spellEnd"/>
      <w:r w:rsidRPr="00930025">
        <w:t xml:space="preserve"> = </w:t>
      </w:r>
      <w:proofErr w:type="spellStart"/>
      <w:r w:rsidRPr="00930025">
        <w:t>createRoot</w:t>
      </w:r>
      <w:proofErr w:type="spellEnd"/>
      <w:r w:rsidRPr="00930025">
        <w:t xml:space="preserve">(contenedor);: Crea una raíz de </w:t>
      </w:r>
      <w:proofErr w:type="spellStart"/>
      <w:r w:rsidRPr="00930025">
        <w:t>React</w:t>
      </w:r>
      <w:proofErr w:type="spellEnd"/>
      <w:r w:rsidRPr="00930025">
        <w:t>.</w:t>
      </w:r>
    </w:p>
    <w:p w:rsidR="00930025" w:rsidRPr="00930025" w:rsidRDefault="00930025" w:rsidP="00930025">
      <w:pPr>
        <w:numPr>
          <w:ilvl w:val="1"/>
          <w:numId w:val="78"/>
        </w:numPr>
      </w:pPr>
      <w:proofErr w:type="spellStart"/>
      <w:r w:rsidRPr="00930025">
        <w:t>root.render</w:t>
      </w:r>
      <w:proofErr w:type="spellEnd"/>
      <w:r w:rsidRPr="00930025">
        <w:t>(&lt;App /&gt;);: Renderiza el componente App dentro del contenedor.</w:t>
      </w:r>
    </w:p>
    <w:p w:rsidR="00930025" w:rsidRPr="00930025" w:rsidRDefault="00930025" w:rsidP="00930025">
      <w:r w:rsidRPr="00930025">
        <w:t xml:space="preserve">Con estos pasos, has creado una aplicación </w:t>
      </w:r>
      <w:proofErr w:type="spellStart"/>
      <w:r w:rsidRPr="00930025">
        <w:t>React</w:t>
      </w:r>
      <w:proofErr w:type="spellEnd"/>
      <w:r w:rsidRPr="00930025">
        <w:t xml:space="preserve"> básica que renderiza un componente en el DOM utilizando JSX. Este ejemplo muestra cómo JSX facilita la combinación de JavaScript y HTML para construir interfaces de usuario de manera eficiente.</w:t>
      </w:r>
    </w:p>
    <w:p w:rsidR="00930025" w:rsidRPr="00930025" w:rsidRDefault="00000000" w:rsidP="00930025">
      <w:r>
        <w:pict>
          <v:rect id="_x0000_i1095" style="width:0;height:1.5pt" o:hralign="center" o:hrstd="t" o:hr="t" fillcolor="#a0a0a0" stroked="f"/>
        </w:pict>
      </w:r>
    </w:p>
    <w:p w:rsidR="00930025" w:rsidRPr="00930025" w:rsidRDefault="00930025" w:rsidP="00930025">
      <w:pPr>
        <w:rPr>
          <w:b/>
          <w:bCs/>
        </w:rPr>
      </w:pPr>
      <w:r w:rsidRPr="00930025">
        <w:rPr>
          <w:b/>
          <w:bCs/>
        </w:rPr>
        <w:t>Expresiones y lógica en JSX</w:t>
      </w:r>
    </w:p>
    <w:p w:rsidR="00930025" w:rsidRPr="00930025" w:rsidRDefault="00930025" w:rsidP="00930025">
      <w:r w:rsidRPr="00930025">
        <w:t>Puedes incorporar expresiones de JavaScript dentro de JSX usando llaves {}.</w:t>
      </w:r>
    </w:p>
    <w:p w:rsidR="00930025" w:rsidRPr="00930025" w:rsidRDefault="00930025" w:rsidP="00930025">
      <w:pPr>
        <w:rPr>
          <w:b/>
          <w:bCs/>
        </w:rPr>
      </w:pPr>
      <w:r w:rsidRPr="00930025">
        <w:rPr>
          <w:b/>
          <w:bCs/>
        </w:rPr>
        <w:t>1. Insertar variables</w:t>
      </w:r>
    </w:p>
    <w:p w:rsidR="00930025" w:rsidRPr="00930025" w:rsidRDefault="00930025" w:rsidP="00930025">
      <w:r w:rsidRPr="00930025">
        <w:rPr>
          <w:b/>
          <w:bCs/>
        </w:rPr>
        <w:t>Ejemplo:</w:t>
      </w:r>
    </w:p>
    <w:p w:rsidR="00930025" w:rsidRPr="00930025" w:rsidRDefault="00930025" w:rsidP="00930025">
      <w:proofErr w:type="spellStart"/>
      <w:r w:rsidRPr="00930025">
        <w:t>const</w:t>
      </w:r>
      <w:proofErr w:type="spellEnd"/>
      <w:r w:rsidRPr="00930025">
        <w:t xml:space="preserve"> nombre = 'María';</w:t>
      </w:r>
    </w:p>
    <w:p w:rsidR="00930025" w:rsidRPr="00930025" w:rsidRDefault="00930025" w:rsidP="00930025"/>
    <w:p w:rsidR="00930025" w:rsidRPr="00930025" w:rsidRDefault="00930025" w:rsidP="00930025">
      <w:pPr>
        <w:rPr>
          <w:lang w:val="en-US"/>
        </w:rPr>
      </w:pPr>
      <w:r w:rsidRPr="00930025">
        <w:rPr>
          <w:lang w:val="en-US"/>
        </w:rPr>
        <w:t>function Saludo() {</w:t>
      </w:r>
    </w:p>
    <w:p w:rsidR="00930025" w:rsidRPr="00930025" w:rsidRDefault="00930025" w:rsidP="00930025">
      <w:pPr>
        <w:rPr>
          <w:lang w:val="en-US"/>
        </w:rPr>
      </w:pPr>
      <w:r w:rsidRPr="00930025">
        <w:rPr>
          <w:lang w:val="en-US"/>
        </w:rPr>
        <w:t xml:space="preserve">  return &lt;h1&gt;Hola, {</w:t>
      </w:r>
      <w:proofErr w:type="spellStart"/>
      <w:r w:rsidRPr="00930025">
        <w:rPr>
          <w:lang w:val="en-US"/>
        </w:rPr>
        <w:t>nombre</w:t>
      </w:r>
      <w:proofErr w:type="spellEnd"/>
      <w:r w:rsidRPr="00930025">
        <w:rPr>
          <w:lang w:val="en-US"/>
        </w:rPr>
        <w:t>}!&lt;/h1&gt;;</w:t>
      </w:r>
    </w:p>
    <w:p w:rsidR="00930025" w:rsidRPr="00930025" w:rsidRDefault="00930025" w:rsidP="00930025">
      <w:r w:rsidRPr="00930025">
        <w:t>}</w:t>
      </w:r>
    </w:p>
    <w:p w:rsidR="00930025" w:rsidRPr="00930025" w:rsidRDefault="00930025" w:rsidP="00930025">
      <w:pPr>
        <w:rPr>
          <w:b/>
          <w:bCs/>
        </w:rPr>
      </w:pPr>
      <w:r w:rsidRPr="00930025">
        <w:rPr>
          <w:b/>
          <w:bCs/>
        </w:rPr>
        <w:t>2. Operaciones y funciones</w:t>
      </w:r>
    </w:p>
    <w:p w:rsidR="00930025" w:rsidRPr="00930025" w:rsidRDefault="00930025" w:rsidP="00930025">
      <w:r w:rsidRPr="00930025">
        <w:rPr>
          <w:b/>
          <w:bCs/>
        </w:rPr>
        <w:t>Ejemplo:</w:t>
      </w:r>
    </w:p>
    <w:p w:rsidR="00930025" w:rsidRPr="00491452" w:rsidRDefault="00930025" w:rsidP="00930025">
      <w:pPr>
        <w:rPr>
          <w:lang w:val="en-US"/>
        </w:rPr>
      </w:pPr>
      <w:r w:rsidRPr="00491452">
        <w:rPr>
          <w:lang w:val="en-US"/>
        </w:rPr>
        <w:t xml:space="preserve">function </w:t>
      </w:r>
      <w:proofErr w:type="spellStart"/>
      <w:r w:rsidRPr="00491452">
        <w:rPr>
          <w:lang w:val="en-US"/>
        </w:rPr>
        <w:t>obtenerHora</w:t>
      </w:r>
      <w:proofErr w:type="spellEnd"/>
      <w:r w:rsidRPr="00491452">
        <w:rPr>
          <w:lang w:val="en-US"/>
        </w:rPr>
        <w:t>() {</w:t>
      </w:r>
    </w:p>
    <w:p w:rsidR="00930025" w:rsidRPr="00930025" w:rsidRDefault="00930025" w:rsidP="00930025">
      <w:pPr>
        <w:rPr>
          <w:lang w:val="en-US"/>
        </w:rPr>
      </w:pPr>
      <w:r w:rsidRPr="00491452">
        <w:rPr>
          <w:lang w:val="en-US"/>
        </w:rPr>
        <w:t xml:space="preserve">  </w:t>
      </w:r>
      <w:r w:rsidRPr="00930025">
        <w:rPr>
          <w:lang w:val="en-US"/>
        </w:rPr>
        <w:t>return new Date().</w:t>
      </w:r>
      <w:proofErr w:type="spellStart"/>
      <w:r w:rsidRPr="00930025">
        <w:rPr>
          <w:lang w:val="en-US"/>
        </w:rPr>
        <w:t>toLocaleTimeString</w:t>
      </w:r>
      <w:proofErr w:type="spellEnd"/>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491452" w:rsidRDefault="00930025" w:rsidP="00930025">
      <w:proofErr w:type="spellStart"/>
      <w:r w:rsidRPr="00491452">
        <w:t>function</w:t>
      </w:r>
      <w:proofErr w:type="spellEnd"/>
      <w:r w:rsidRPr="00491452">
        <w:t xml:space="preserve"> Reloj() {</w:t>
      </w:r>
    </w:p>
    <w:p w:rsidR="00930025" w:rsidRPr="00930025" w:rsidRDefault="00930025" w:rsidP="00930025">
      <w:r w:rsidRPr="00491452">
        <w:lastRenderedPageBreak/>
        <w:t xml:space="preserve">  </w:t>
      </w:r>
      <w:proofErr w:type="spellStart"/>
      <w:r w:rsidRPr="00930025">
        <w:t>return</w:t>
      </w:r>
      <w:proofErr w:type="spellEnd"/>
      <w:r w:rsidRPr="00930025">
        <w:t xml:space="preserve"> &lt;p&gt;La hora es: {</w:t>
      </w:r>
      <w:proofErr w:type="spellStart"/>
      <w:r w:rsidRPr="00930025">
        <w:t>obtenerHora</w:t>
      </w:r>
      <w:proofErr w:type="spellEnd"/>
      <w:r w:rsidRPr="00930025">
        <w:t>()}&lt;/p&gt;;</w:t>
      </w:r>
    </w:p>
    <w:p w:rsidR="00930025" w:rsidRPr="00930025" w:rsidRDefault="00930025" w:rsidP="00930025">
      <w:r w:rsidRPr="00930025">
        <w:t>}</w:t>
      </w:r>
    </w:p>
    <w:p w:rsidR="00930025" w:rsidRPr="00930025" w:rsidRDefault="00930025" w:rsidP="00930025">
      <w:pPr>
        <w:rPr>
          <w:b/>
          <w:bCs/>
        </w:rPr>
      </w:pPr>
      <w:r w:rsidRPr="00930025">
        <w:rPr>
          <w:b/>
          <w:bCs/>
        </w:rPr>
        <w:t>3. Renderizado condicional</w:t>
      </w:r>
    </w:p>
    <w:p w:rsidR="00930025" w:rsidRPr="00930025" w:rsidRDefault="00930025" w:rsidP="00930025">
      <w:r w:rsidRPr="00930025">
        <w:t>Puedes usar operadores ternarios o el operador lógico &amp;&amp; para mostrar contenido condicionalmente.</w:t>
      </w:r>
    </w:p>
    <w:p w:rsidR="00930025" w:rsidRPr="00930025" w:rsidRDefault="00930025" w:rsidP="00930025">
      <w:r w:rsidRPr="00930025">
        <w:rPr>
          <w:b/>
          <w:bCs/>
        </w:rPr>
        <w:t>Ejemplo con operador ternario:</w:t>
      </w:r>
    </w:p>
    <w:p w:rsidR="00930025" w:rsidRPr="00930025" w:rsidRDefault="00930025" w:rsidP="00930025">
      <w:proofErr w:type="spellStart"/>
      <w:r w:rsidRPr="00930025">
        <w:t>function</w:t>
      </w:r>
      <w:proofErr w:type="spellEnd"/>
      <w:r w:rsidRPr="00930025">
        <w:t xml:space="preserve"> Mensaje({ </w:t>
      </w:r>
      <w:proofErr w:type="spellStart"/>
      <w:r w:rsidRPr="00930025">
        <w:t>esUsuario</w:t>
      </w:r>
      <w:proofErr w:type="spellEnd"/>
      <w:r w:rsidRPr="00930025">
        <w:t xml:space="preserve"> })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roofErr w:type="spellStart"/>
      <w:r w:rsidRPr="00930025">
        <w:t>esUsuario</w:t>
      </w:r>
      <w:proofErr w:type="spellEnd"/>
      <w:r w:rsidRPr="00930025">
        <w:t xml:space="preserve"> ? &lt;p&gt;Bienvenido de nuevo!&lt;/p&gt; : &lt;p&gt;Por favor, regístrate.&lt;/p&gt;}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rPr>
          <w:b/>
          <w:bCs/>
        </w:rPr>
        <w:t>Ejemplo con operador lógico &amp;&amp;:</w:t>
      </w:r>
    </w:p>
    <w:p w:rsidR="00930025" w:rsidRPr="00930025" w:rsidRDefault="00930025" w:rsidP="00930025">
      <w:proofErr w:type="spellStart"/>
      <w:r w:rsidRPr="00930025">
        <w:t>function</w:t>
      </w:r>
      <w:proofErr w:type="spellEnd"/>
      <w:r w:rsidRPr="00930025">
        <w:t xml:space="preserve"> </w:t>
      </w:r>
      <w:proofErr w:type="spellStart"/>
      <w:r w:rsidRPr="00930025">
        <w:t>Notificacion</w:t>
      </w:r>
      <w:proofErr w:type="spellEnd"/>
      <w:r w:rsidRPr="00930025">
        <w:t>({ nueva }) {</w:t>
      </w:r>
    </w:p>
    <w:p w:rsidR="00930025" w:rsidRPr="00930025" w:rsidRDefault="00930025" w:rsidP="00930025">
      <w:r w:rsidRPr="00930025">
        <w:t xml:space="preserve">  </w:t>
      </w:r>
      <w:proofErr w:type="spellStart"/>
      <w:r w:rsidRPr="00930025">
        <w:t>return</w:t>
      </w:r>
      <w:proofErr w:type="spellEnd"/>
      <w:r w:rsidRPr="00930025">
        <w:t xml:space="preserve"> &lt;</w:t>
      </w:r>
      <w:proofErr w:type="spellStart"/>
      <w:r w:rsidRPr="00930025">
        <w:t>div</w:t>
      </w:r>
      <w:proofErr w:type="spellEnd"/>
      <w:r w:rsidRPr="00930025">
        <w:t>&gt;{nueva &amp;&amp; &lt;p&gt;Tienes una nueva notificación.&lt;/p&gt;}&lt;/</w:t>
      </w:r>
      <w:proofErr w:type="spellStart"/>
      <w:r w:rsidRPr="00930025">
        <w:t>div</w:t>
      </w:r>
      <w:proofErr w:type="spellEnd"/>
      <w:r w:rsidRPr="00930025">
        <w:t>&gt;;</w:t>
      </w:r>
    </w:p>
    <w:p w:rsidR="00930025" w:rsidRPr="00930025" w:rsidRDefault="00930025" w:rsidP="00930025">
      <w:r w:rsidRPr="00930025">
        <w:t>}</w:t>
      </w:r>
    </w:p>
    <w:p w:rsidR="00930025" w:rsidRPr="00930025" w:rsidRDefault="00930025" w:rsidP="00930025">
      <w:pPr>
        <w:rPr>
          <w:b/>
          <w:bCs/>
        </w:rPr>
      </w:pPr>
      <w:r w:rsidRPr="00930025">
        <w:rPr>
          <w:b/>
          <w:bCs/>
        </w:rPr>
        <w:t xml:space="preserve">4. Listas y </w:t>
      </w:r>
      <w:proofErr w:type="spellStart"/>
      <w:r w:rsidRPr="00930025">
        <w:rPr>
          <w:b/>
          <w:bCs/>
        </w:rPr>
        <w:t>keys</w:t>
      </w:r>
      <w:proofErr w:type="spellEnd"/>
    </w:p>
    <w:p w:rsidR="00930025" w:rsidRPr="00930025" w:rsidRDefault="00930025" w:rsidP="00930025">
      <w:r w:rsidRPr="00930025">
        <w:t xml:space="preserve">Al renderizar listas, es importante asignar una </w:t>
      </w:r>
      <w:proofErr w:type="spellStart"/>
      <w:r w:rsidRPr="00930025">
        <w:t>key</w:t>
      </w:r>
      <w:proofErr w:type="spellEnd"/>
      <w:r w:rsidRPr="00930025">
        <w:t xml:space="preserve"> única a cada elemento para ayudar a </w:t>
      </w:r>
      <w:proofErr w:type="spellStart"/>
      <w:r w:rsidRPr="00930025">
        <w:t>React</w:t>
      </w:r>
      <w:proofErr w:type="spellEnd"/>
      <w:r w:rsidRPr="00930025">
        <w:t xml:space="preserve"> a identificar cambios.</w:t>
      </w:r>
    </w:p>
    <w:p w:rsidR="00930025" w:rsidRPr="00930025" w:rsidRDefault="00930025" w:rsidP="00930025">
      <w:r w:rsidRPr="00930025">
        <w:rPr>
          <w:b/>
          <w:bCs/>
        </w:rPr>
        <w:t>Ejemplo:</w:t>
      </w:r>
    </w:p>
    <w:p w:rsidR="00930025" w:rsidRPr="00930025" w:rsidRDefault="00930025" w:rsidP="00930025">
      <w:proofErr w:type="spellStart"/>
      <w:r w:rsidRPr="00930025">
        <w:t>const</w:t>
      </w:r>
      <w:proofErr w:type="spellEnd"/>
      <w:r w:rsidRPr="00930025">
        <w:t xml:space="preserve"> frutas = ['Manzana', 'Banana', 'Cereza'];</w:t>
      </w:r>
    </w:p>
    <w:p w:rsidR="00930025" w:rsidRPr="00930025" w:rsidRDefault="00930025" w:rsidP="00930025"/>
    <w:p w:rsidR="00930025" w:rsidRPr="00930025" w:rsidRDefault="00930025" w:rsidP="00930025">
      <w:proofErr w:type="spellStart"/>
      <w:r w:rsidRPr="00930025">
        <w:t>function</w:t>
      </w:r>
      <w:proofErr w:type="spellEnd"/>
      <w:r w:rsidRPr="00930025">
        <w:t xml:space="preserve"> </w:t>
      </w:r>
      <w:proofErr w:type="spellStart"/>
      <w:r w:rsidRPr="00930025">
        <w:t>ListaFrutas</w:t>
      </w:r>
      <w:proofErr w:type="spellEnd"/>
      <w:r w:rsidRPr="00930025">
        <w:t>()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roofErr w:type="spellStart"/>
      <w:r w:rsidRPr="00930025">
        <w:t>frutas.map</w:t>
      </w:r>
      <w:proofErr w:type="spellEnd"/>
      <w:r w:rsidRPr="00930025">
        <w:t xml:space="preserve">((fruta, </w:t>
      </w:r>
      <w:proofErr w:type="spellStart"/>
      <w:r w:rsidRPr="00930025">
        <w:t>index</w:t>
      </w:r>
      <w:proofErr w:type="spellEnd"/>
      <w:r w:rsidRPr="00930025">
        <w:t>) =&gt; (</w:t>
      </w:r>
    </w:p>
    <w:p w:rsidR="00930025" w:rsidRPr="00930025" w:rsidRDefault="00930025" w:rsidP="00930025">
      <w:r w:rsidRPr="00930025">
        <w:t xml:space="preserve">        &lt;</w:t>
      </w:r>
      <w:proofErr w:type="spellStart"/>
      <w:r w:rsidRPr="00930025">
        <w:t>li</w:t>
      </w:r>
      <w:proofErr w:type="spellEnd"/>
      <w:r w:rsidRPr="00930025">
        <w:t xml:space="preserve"> </w:t>
      </w:r>
      <w:proofErr w:type="spellStart"/>
      <w:r w:rsidRPr="00930025">
        <w:t>key</w:t>
      </w:r>
      <w:proofErr w:type="spellEnd"/>
      <w:r w:rsidRPr="00930025">
        <w:t>={</w:t>
      </w:r>
      <w:proofErr w:type="spellStart"/>
      <w:r w:rsidRPr="00930025">
        <w:t>index</w:t>
      </w:r>
      <w:proofErr w:type="spellEnd"/>
      <w:r w:rsidRPr="00930025">
        <w:t>}&gt;{fruta}&lt;/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rPr>
          <w:b/>
          <w:bCs/>
        </w:rPr>
      </w:pPr>
      <w:r w:rsidRPr="00930025">
        <w:rPr>
          <w:b/>
          <w:bCs/>
        </w:rPr>
        <w:lastRenderedPageBreak/>
        <w:t>5. Estilos en línea y clases</w:t>
      </w:r>
    </w:p>
    <w:p w:rsidR="00930025" w:rsidRPr="00930025" w:rsidRDefault="00930025" w:rsidP="00930025">
      <w:r w:rsidRPr="00930025">
        <w:t>Puedes aplicar estilos en línea usando objetos y asignar clases con className.</w:t>
      </w:r>
    </w:p>
    <w:p w:rsidR="00930025" w:rsidRPr="00930025" w:rsidRDefault="00930025" w:rsidP="00930025">
      <w:r w:rsidRPr="00930025">
        <w:rPr>
          <w:b/>
          <w:bCs/>
        </w:rPr>
        <w:t>Ejemplo de estilos en línea:</w:t>
      </w:r>
    </w:p>
    <w:p w:rsidR="00930025" w:rsidRPr="00930025" w:rsidRDefault="00930025" w:rsidP="00930025">
      <w:pPr>
        <w:rPr>
          <w:lang w:val="en-US"/>
        </w:rPr>
      </w:pPr>
      <w:r w:rsidRPr="00930025">
        <w:rPr>
          <w:lang w:val="en-US"/>
        </w:rPr>
        <w:t xml:space="preserve">const </w:t>
      </w:r>
      <w:proofErr w:type="spellStart"/>
      <w:r w:rsidRPr="00930025">
        <w:rPr>
          <w:lang w:val="en-US"/>
        </w:rPr>
        <w:t>estilo</w:t>
      </w:r>
      <w:proofErr w:type="spellEnd"/>
      <w:r w:rsidRPr="00930025">
        <w:rPr>
          <w:lang w:val="en-US"/>
        </w:rPr>
        <w:t xml:space="preserve"> = {</w:t>
      </w:r>
    </w:p>
    <w:p w:rsidR="00930025" w:rsidRPr="00930025" w:rsidRDefault="00930025" w:rsidP="00930025">
      <w:pPr>
        <w:rPr>
          <w:lang w:val="en-US"/>
        </w:rPr>
      </w:pPr>
      <w:r w:rsidRPr="00930025">
        <w:rPr>
          <w:lang w:val="en-US"/>
        </w:rPr>
        <w:t xml:space="preserve">  color: 'blue',</w:t>
      </w:r>
    </w:p>
    <w:p w:rsidR="00930025" w:rsidRPr="00930025" w:rsidRDefault="00930025" w:rsidP="00930025">
      <w:pPr>
        <w:rPr>
          <w:lang w:val="en-US"/>
        </w:rPr>
      </w:pPr>
      <w:r w:rsidRPr="00930025">
        <w:rPr>
          <w:lang w:val="en-US"/>
        </w:rPr>
        <w:t xml:space="preserve">  </w:t>
      </w:r>
      <w:proofErr w:type="spellStart"/>
      <w:r w:rsidRPr="00930025">
        <w:rPr>
          <w:lang w:val="en-US"/>
        </w:rPr>
        <w:t>fontSize</w:t>
      </w:r>
      <w:proofErr w:type="spellEnd"/>
      <w:r w:rsidRPr="00930025">
        <w:rPr>
          <w:lang w:val="en-US"/>
        </w:rPr>
        <w:t>: '20px',</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function</w:t>
      </w:r>
      <w:proofErr w:type="spellEnd"/>
      <w:r w:rsidRPr="00930025">
        <w:t xml:space="preserve"> </w:t>
      </w:r>
      <w:proofErr w:type="spellStart"/>
      <w:r w:rsidRPr="00930025">
        <w:t>TextoEstilizado</w:t>
      </w:r>
      <w:proofErr w:type="spellEnd"/>
      <w:r w:rsidRPr="00930025">
        <w:t>() {</w:t>
      </w:r>
    </w:p>
    <w:p w:rsidR="00930025" w:rsidRPr="00930025" w:rsidRDefault="00930025" w:rsidP="00930025">
      <w:r w:rsidRPr="00930025">
        <w:t xml:space="preserve">  </w:t>
      </w:r>
      <w:proofErr w:type="spellStart"/>
      <w:r w:rsidRPr="00930025">
        <w:t>return</w:t>
      </w:r>
      <w:proofErr w:type="spellEnd"/>
      <w:r w:rsidRPr="00930025">
        <w:t xml:space="preserve"> &lt;p </w:t>
      </w:r>
      <w:proofErr w:type="spellStart"/>
      <w:r w:rsidRPr="00930025">
        <w:t>style</w:t>
      </w:r>
      <w:proofErr w:type="spellEnd"/>
      <w:r w:rsidRPr="00930025">
        <w:t>={estilo}&gt;Este texto está estilizado.&lt;/p&gt;;</w:t>
      </w:r>
    </w:p>
    <w:p w:rsidR="00930025" w:rsidRPr="00491452" w:rsidRDefault="00930025" w:rsidP="00930025">
      <w:pPr>
        <w:rPr>
          <w:lang w:val="en-US"/>
        </w:rPr>
      </w:pPr>
      <w:r w:rsidRPr="00491452">
        <w:rPr>
          <w:lang w:val="en-US"/>
        </w:rPr>
        <w:t>}</w:t>
      </w:r>
    </w:p>
    <w:p w:rsidR="00930025" w:rsidRPr="00491452" w:rsidRDefault="00930025" w:rsidP="00930025">
      <w:pPr>
        <w:rPr>
          <w:lang w:val="en-US"/>
        </w:rPr>
      </w:pPr>
      <w:proofErr w:type="spellStart"/>
      <w:r w:rsidRPr="00491452">
        <w:rPr>
          <w:b/>
          <w:bCs/>
          <w:lang w:val="en-US"/>
        </w:rPr>
        <w:t>Ejemplo</w:t>
      </w:r>
      <w:proofErr w:type="spellEnd"/>
      <w:r w:rsidRPr="00491452">
        <w:rPr>
          <w:b/>
          <w:bCs/>
          <w:lang w:val="en-US"/>
        </w:rPr>
        <w:t xml:space="preserve"> de </w:t>
      </w:r>
      <w:proofErr w:type="spellStart"/>
      <w:r w:rsidRPr="00491452">
        <w:rPr>
          <w:b/>
          <w:bCs/>
          <w:lang w:val="en-US"/>
        </w:rPr>
        <w:t>clases</w:t>
      </w:r>
      <w:proofErr w:type="spellEnd"/>
      <w:r w:rsidRPr="00491452">
        <w:rPr>
          <w:b/>
          <w:bCs/>
          <w:lang w:val="en-US"/>
        </w:rPr>
        <w:t xml:space="preserve"> CSS:</w:t>
      </w:r>
    </w:p>
    <w:p w:rsidR="00930025" w:rsidRPr="00491452" w:rsidRDefault="00930025" w:rsidP="00930025">
      <w:pPr>
        <w:rPr>
          <w:lang w:val="en-US"/>
        </w:rPr>
      </w:pPr>
      <w:r w:rsidRPr="00491452">
        <w:rPr>
          <w:lang w:val="en-US"/>
        </w:rPr>
        <w:t xml:space="preserve">function </w:t>
      </w:r>
      <w:proofErr w:type="spellStart"/>
      <w:r w:rsidRPr="00491452">
        <w:rPr>
          <w:lang w:val="en-US"/>
        </w:rPr>
        <w:t>Boton</w:t>
      </w:r>
      <w:proofErr w:type="spellEnd"/>
      <w:r w:rsidRPr="00491452">
        <w:rPr>
          <w:lang w:val="en-US"/>
        </w:rPr>
        <w:t>() {</w:t>
      </w:r>
    </w:p>
    <w:p w:rsidR="00930025" w:rsidRPr="00930025" w:rsidRDefault="00930025" w:rsidP="00930025">
      <w:pPr>
        <w:rPr>
          <w:lang w:val="en-US"/>
        </w:rPr>
      </w:pPr>
      <w:r w:rsidRPr="00491452">
        <w:rPr>
          <w:lang w:val="en-US"/>
        </w:rPr>
        <w:t xml:space="preserve">  </w:t>
      </w:r>
      <w:r w:rsidRPr="00930025">
        <w:rPr>
          <w:lang w:val="en-US"/>
        </w:rPr>
        <w:t xml:space="preserve">return &lt;button </w:t>
      </w:r>
      <w:proofErr w:type="spellStart"/>
      <w:r w:rsidRPr="00930025">
        <w:rPr>
          <w:lang w:val="en-US"/>
        </w:rPr>
        <w:t>className</w:t>
      </w:r>
      <w:proofErr w:type="spellEnd"/>
      <w:r w:rsidRPr="00930025">
        <w:rPr>
          <w:lang w:val="en-US"/>
        </w:rPr>
        <w:t>="</w:t>
      </w:r>
      <w:proofErr w:type="spellStart"/>
      <w:r w:rsidRPr="00930025">
        <w:rPr>
          <w:lang w:val="en-US"/>
        </w:rPr>
        <w:t>btn</w:t>
      </w:r>
      <w:proofErr w:type="spellEnd"/>
      <w:r w:rsidRPr="00930025">
        <w:rPr>
          <w:lang w:val="en-US"/>
        </w:rPr>
        <w:t xml:space="preserve"> </w:t>
      </w:r>
      <w:proofErr w:type="spellStart"/>
      <w:r w:rsidRPr="00930025">
        <w:rPr>
          <w:lang w:val="en-US"/>
        </w:rPr>
        <w:t>btn</w:t>
      </w:r>
      <w:proofErr w:type="spellEnd"/>
      <w:r w:rsidRPr="00930025">
        <w:rPr>
          <w:lang w:val="en-US"/>
        </w:rPr>
        <w:t>-success"&gt;</w:t>
      </w:r>
      <w:proofErr w:type="spellStart"/>
      <w:r w:rsidRPr="00930025">
        <w:rPr>
          <w:lang w:val="en-US"/>
        </w:rPr>
        <w:t>Aceptar</w:t>
      </w:r>
      <w:proofErr w:type="spellEnd"/>
      <w:r w:rsidRPr="00930025">
        <w:rPr>
          <w:lang w:val="en-US"/>
        </w:rPr>
        <w:t>&lt;/button&gt;;</w:t>
      </w:r>
    </w:p>
    <w:p w:rsidR="00930025" w:rsidRPr="00930025" w:rsidRDefault="00930025" w:rsidP="00930025">
      <w:r w:rsidRPr="00930025">
        <w:t>}</w:t>
      </w:r>
    </w:p>
    <w:p w:rsidR="00930025" w:rsidRPr="00930025" w:rsidRDefault="00000000" w:rsidP="00930025">
      <w:r>
        <w:pict>
          <v:rect id="_x0000_i1096" style="width:0;height:1.5pt" o:hralign="center" o:hrstd="t" o:hr="t" fillcolor="#a0a0a0" stroked="f"/>
        </w:pict>
      </w:r>
    </w:p>
    <w:p w:rsidR="00930025" w:rsidRPr="00930025" w:rsidRDefault="00930025" w:rsidP="00930025">
      <w:pPr>
        <w:rPr>
          <w:b/>
          <w:bCs/>
        </w:rPr>
      </w:pPr>
      <w:r w:rsidRPr="00930025">
        <w:rPr>
          <w:b/>
          <w:bCs/>
        </w:rPr>
        <w:t>Ejemplos prácticos</w:t>
      </w:r>
    </w:p>
    <w:p w:rsidR="00930025" w:rsidRPr="00930025" w:rsidRDefault="00930025" w:rsidP="00930025">
      <w:pPr>
        <w:rPr>
          <w:b/>
          <w:bCs/>
        </w:rPr>
      </w:pPr>
      <w:r w:rsidRPr="00930025">
        <w:rPr>
          <w:b/>
          <w:bCs/>
        </w:rPr>
        <w:t>Ejemplo 1: Contador simple</w:t>
      </w:r>
    </w:p>
    <w:p w:rsidR="00930025" w:rsidRPr="00491452" w:rsidRDefault="00930025" w:rsidP="00930025">
      <w:pPr>
        <w:rPr>
          <w:lang w:val="en-US"/>
        </w:rPr>
      </w:pPr>
      <w:r w:rsidRPr="00491452">
        <w:rPr>
          <w:lang w:val="en-US"/>
        </w:rPr>
        <w:t xml:space="preserve">import React, { </w:t>
      </w:r>
      <w:proofErr w:type="spellStart"/>
      <w:r w:rsidRPr="00491452">
        <w:rPr>
          <w:lang w:val="en-US"/>
        </w:rPr>
        <w:t>useState</w:t>
      </w:r>
      <w:proofErr w:type="spellEnd"/>
      <w:r w:rsidRPr="00491452">
        <w:rPr>
          <w:lang w:val="en-US"/>
        </w:rPr>
        <w:t xml:space="preserve"> } from 'react';</w:t>
      </w:r>
    </w:p>
    <w:p w:rsidR="00930025" w:rsidRPr="00491452" w:rsidRDefault="00930025" w:rsidP="00930025">
      <w:pPr>
        <w:rPr>
          <w:lang w:val="en-US"/>
        </w:rPr>
      </w:pPr>
    </w:p>
    <w:p w:rsidR="00930025" w:rsidRPr="00491452" w:rsidRDefault="00930025" w:rsidP="00930025">
      <w:pPr>
        <w:rPr>
          <w:lang w:val="en-US"/>
        </w:rPr>
      </w:pPr>
      <w:r w:rsidRPr="00491452">
        <w:rPr>
          <w:lang w:val="en-US"/>
        </w:rPr>
        <w:t>function Contador() {</w:t>
      </w:r>
    </w:p>
    <w:p w:rsidR="00930025" w:rsidRPr="00491452" w:rsidRDefault="00930025" w:rsidP="00930025">
      <w:pPr>
        <w:rPr>
          <w:lang w:val="en-US"/>
        </w:rPr>
      </w:pPr>
      <w:r w:rsidRPr="00491452">
        <w:rPr>
          <w:lang w:val="en-US"/>
        </w:rPr>
        <w:t xml:space="preserve">  const [</w:t>
      </w:r>
      <w:proofErr w:type="spellStart"/>
      <w:r w:rsidRPr="00491452">
        <w:rPr>
          <w:lang w:val="en-US"/>
        </w:rPr>
        <w:t>contador</w:t>
      </w:r>
      <w:proofErr w:type="spellEnd"/>
      <w:r w:rsidRPr="00491452">
        <w:rPr>
          <w:lang w:val="en-US"/>
        </w:rPr>
        <w:t xml:space="preserve">, </w:t>
      </w:r>
      <w:proofErr w:type="spellStart"/>
      <w:r w:rsidRPr="00491452">
        <w:rPr>
          <w:lang w:val="en-US"/>
        </w:rPr>
        <w:t>setContador</w:t>
      </w:r>
      <w:proofErr w:type="spellEnd"/>
      <w:r w:rsidRPr="00491452">
        <w:rPr>
          <w:lang w:val="en-US"/>
        </w:rPr>
        <w:t xml:space="preserve">] = </w:t>
      </w:r>
      <w:proofErr w:type="spellStart"/>
      <w:r w:rsidRPr="00491452">
        <w:rPr>
          <w:lang w:val="en-US"/>
        </w:rPr>
        <w:t>useState</w:t>
      </w:r>
      <w:proofErr w:type="spellEnd"/>
      <w:r w:rsidRPr="00491452">
        <w:rPr>
          <w:lang w:val="en-US"/>
        </w:rPr>
        <w:t>(0);</w:t>
      </w:r>
    </w:p>
    <w:p w:rsidR="00930025" w:rsidRPr="00491452" w:rsidRDefault="00930025" w:rsidP="00930025">
      <w:pPr>
        <w:rPr>
          <w:lang w:val="en-US"/>
        </w:rPr>
      </w:pPr>
    </w:p>
    <w:p w:rsidR="00930025" w:rsidRPr="00491452" w:rsidRDefault="00930025" w:rsidP="00930025">
      <w:pPr>
        <w:rPr>
          <w:lang w:val="en-US"/>
        </w:rPr>
      </w:pPr>
      <w:r w:rsidRPr="00491452">
        <w:rPr>
          <w:lang w:val="en-US"/>
        </w:rPr>
        <w:t xml:space="preserve">  return (</w:t>
      </w:r>
    </w:p>
    <w:p w:rsidR="00930025" w:rsidRPr="00491452" w:rsidRDefault="00930025" w:rsidP="00930025">
      <w:pPr>
        <w:rPr>
          <w:lang w:val="en-US"/>
        </w:rPr>
      </w:pPr>
      <w:r w:rsidRPr="00491452">
        <w:rPr>
          <w:lang w:val="en-US"/>
        </w:rPr>
        <w:t xml:space="preserve">    &lt;div&gt;</w:t>
      </w:r>
    </w:p>
    <w:p w:rsidR="00930025" w:rsidRPr="00491452" w:rsidRDefault="00930025" w:rsidP="00930025">
      <w:pPr>
        <w:rPr>
          <w:lang w:val="en-US"/>
        </w:rPr>
      </w:pPr>
      <w:r w:rsidRPr="00491452">
        <w:rPr>
          <w:lang w:val="en-US"/>
        </w:rPr>
        <w:t xml:space="preserve">      &lt;p&gt;Has </w:t>
      </w:r>
      <w:proofErr w:type="spellStart"/>
      <w:r w:rsidRPr="00491452">
        <w:rPr>
          <w:lang w:val="en-US"/>
        </w:rPr>
        <w:t>hecho</w:t>
      </w:r>
      <w:proofErr w:type="spellEnd"/>
      <w:r w:rsidRPr="00491452">
        <w:rPr>
          <w:lang w:val="en-US"/>
        </w:rPr>
        <w:t xml:space="preserve"> </w:t>
      </w:r>
      <w:proofErr w:type="spellStart"/>
      <w:r w:rsidRPr="00491452">
        <w:rPr>
          <w:lang w:val="en-US"/>
        </w:rPr>
        <w:t>clic</w:t>
      </w:r>
      <w:proofErr w:type="spellEnd"/>
      <w:r w:rsidRPr="00491452">
        <w:rPr>
          <w:lang w:val="en-US"/>
        </w:rPr>
        <w:t xml:space="preserve"> {</w:t>
      </w:r>
      <w:proofErr w:type="spellStart"/>
      <w:r w:rsidRPr="00491452">
        <w:rPr>
          <w:lang w:val="en-US"/>
        </w:rPr>
        <w:t>contador</w:t>
      </w:r>
      <w:proofErr w:type="spellEnd"/>
      <w:r w:rsidRPr="00491452">
        <w:rPr>
          <w:lang w:val="en-US"/>
        </w:rPr>
        <w:t xml:space="preserve">} </w:t>
      </w:r>
      <w:proofErr w:type="spellStart"/>
      <w:r w:rsidRPr="00491452">
        <w:rPr>
          <w:lang w:val="en-US"/>
        </w:rPr>
        <w:t>veces</w:t>
      </w:r>
      <w:proofErr w:type="spellEnd"/>
      <w:r w:rsidRPr="00491452">
        <w:rPr>
          <w:lang w:val="en-US"/>
        </w:rPr>
        <w:t>&lt;/p&gt;</w:t>
      </w:r>
    </w:p>
    <w:p w:rsidR="00930025" w:rsidRPr="00491452" w:rsidRDefault="00930025" w:rsidP="00930025">
      <w:pPr>
        <w:rPr>
          <w:lang w:val="en-US"/>
        </w:rPr>
      </w:pPr>
      <w:r w:rsidRPr="00491452">
        <w:rPr>
          <w:lang w:val="en-US"/>
        </w:rPr>
        <w:t xml:space="preserve">      &lt;button </w:t>
      </w:r>
      <w:proofErr w:type="spellStart"/>
      <w:r w:rsidRPr="00491452">
        <w:rPr>
          <w:lang w:val="en-US"/>
        </w:rPr>
        <w:t>onClick</w:t>
      </w:r>
      <w:proofErr w:type="spellEnd"/>
      <w:r w:rsidRPr="00491452">
        <w:rPr>
          <w:lang w:val="en-US"/>
        </w:rPr>
        <w:t xml:space="preserve">={() =&gt; </w:t>
      </w:r>
      <w:proofErr w:type="spellStart"/>
      <w:r w:rsidRPr="00491452">
        <w:rPr>
          <w:lang w:val="en-US"/>
        </w:rPr>
        <w:t>setContador</w:t>
      </w:r>
      <w:proofErr w:type="spellEnd"/>
      <w:r w:rsidRPr="00491452">
        <w:rPr>
          <w:lang w:val="en-US"/>
        </w:rPr>
        <w:t>(</w:t>
      </w:r>
      <w:proofErr w:type="spellStart"/>
      <w:r w:rsidRPr="00491452">
        <w:rPr>
          <w:lang w:val="en-US"/>
        </w:rPr>
        <w:t>contador</w:t>
      </w:r>
      <w:proofErr w:type="spellEnd"/>
      <w:r w:rsidRPr="00491452">
        <w:rPr>
          <w:lang w:val="en-US"/>
        </w:rPr>
        <w:t xml:space="preserve"> + 1)}&gt;</w:t>
      </w:r>
      <w:proofErr w:type="spellStart"/>
      <w:r w:rsidRPr="00491452">
        <w:rPr>
          <w:lang w:val="en-US"/>
        </w:rPr>
        <w:t>Incrementar</w:t>
      </w:r>
      <w:proofErr w:type="spellEnd"/>
      <w:r w:rsidRPr="00491452">
        <w:rPr>
          <w:lang w:val="en-US"/>
        </w:rPr>
        <w:t>&lt;/button&gt;</w:t>
      </w:r>
    </w:p>
    <w:p w:rsidR="00930025" w:rsidRPr="00491452" w:rsidRDefault="00930025" w:rsidP="00930025">
      <w:pPr>
        <w:rPr>
          <w:lang w:val="en-US"/>
        </w:rPr>
      </w:pPr>
      <w:r w:rsidRPr="00491452">
        <w:rPr>
          <w:lang w:val="en-US"/>
        </w:rPr>
        <w:t xml:space="preserve">    &lt;/div&gt;</w:t>
      </w:r>
    </w:p>
    <w:p w:rsidR="00930025" w:rsidRPr="00930025" w:rsidRDefault="00930025" w:rsidP="00930025">
      <w:r w:rsidRPr="00491452">
        <w:rPr>
          <w:lang w:val="en-US"/>
        </w:rPr>
        <w:t xml:space="preserve">  </w:t>
      </w:r>
      <w:r w:rsidRPr="00930025">
        <w:t>);</w:t>
      </w:r>
    </w:p>
    <w:p w:rsidR="00930025" w:rsidRPr="00930025" w:rsidRDefault="00930025" w:rsidP="00930025">
      <w:r w:rsidRPr="00930025">
        <w:t>}</w:t>
      </w:r>
    </w:p>
    <w:p w:rsidR="00930025" w:rsidRPr="00930025" w:rsidRDefault="00930025" w:rsidP="00930025">
      <w:pPr>
        <w:rPr>
          <w:b/>
          <w:bCs/>
        </w:rPr>
      </w:pPr>
      <w:r w:rsidRPr="00930025">
        <w:rPr>
          <w:b/>
          <w:bCs/>
        </w:rPr>
        <w:t>Ejemplo 2: Lista de tareas</w:t>
      </w:r>
    </w:p>
    <w:p w:rsidR="00930025" w:rsidRPr="00930025" w:rsidRDefault="00930025" w:rsidP="00930025">
      <w:proofErr w:type="spellStart"/>
      <w:r w:rsidRPr="00930025">
        <w:lastRenderedPageBreak/>
        <w:t>const</w:t>
      </w:r>
      <w:proofErr w:type="spellEnd"/>
      <w:r w:rsidRPr="00930025">
        <w:t xml:space="preserve"> tareas = [</w:t>
      </w:r>
    </w:p>
    <w:p w:rsidR="00930025" w:rsidRPr="00930025" w:rsidRDefault="00930025" w:rsidP="00930025">
      <w:r w:rsidRPr="00930025">
        <w:t xml:space="preserve">  { id: 1, texto: 'Aprender </w:t>
      </w:r>
      <w:proofErr w:type="spellStart"/>
      <w:r w:rsidRPr="00930025">
        <w:t>React</w:t>
      </w:r>
      <w:proofErr w:type="spellEnd"/>
      <w:r w:rsidRPr="00930025">
        <w:t>', completada: true },</w:t>
      </w:r>
    </w:p>
    <w:p w:rsidR="00930025" w:rsidRPr="00930025" w:rsidRDefault="00930025" w:rsidP="00930025">
      <w:r w:rsidRPr="00930025">
        <w:t xml:space="preserve">  { id: 2, texto: 'Practicar ejercicios', completada: false },</w:t>
      </w:r>
    </w:p>
    <w:p w:rsidR="00930025" w:rsidRPr="00930025" w:rsidRDefault="00930025" w:rsidP="00930025">
      <w:r w:rsidRPr="00930025">
        <w:t xml:space="preserve">  { id: 3, texto: 'Leer documentación', completada: false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function </w:t>
      </w:r>
      <w:proofErr w:type="spellStart"/>
      <w:r w:rsidRPr="00930025">
        <w:rPr>
          <w:lang w:val="en-US"/>
        </w:rPr>
        <w:t>ListaTareas</w:t>
      </w:r>
      <w:proofErr w:type="spellEnd"/>
      <w:r w:rsidRPr="00930025">
        <w:rPr>
          <w:lang w:val="en-US"/>
        </w:rPr>
        <w:t>()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tareas.map</w:t>
      </w:r>
      <w:proofErr w:type="spellEnd"/>
      <w:r w:rsidRPr="00930025">
        <w:rPr>
          <w:lang w:val="en-US"/>
        </w:rPr>
        <w:t>((</w:t>
      </w:r>
      <w:proofErr w:type="spellStart"/>
      <w:r w:rsidRPr="00930025">
        <w:rPr>
          <w:lang w:val="en-US"/>
        </w:rPr>
        <w:t>tarea</w:t>
      </w:r>
      <w:proofErr w:type="spellEnd"/>
      <w:r w:rsidRPr="00930025">
        <w:rPr>
          <w:lang w:val="en-US"/>
        </w:rPr>
        <w:t>) =&gt; (</w:t>
      </w:r>
    </w:p>
    <w:p w:rsidR="00930025" w:rsidRPr="00930025" w:rsidRDefault="00930025" w:rsidP="00930025">
      <w:r w:rsidRPr="00930025">
        <w:rPr>
          <w:lang w:val="en-US"/>
        </w:rPr>
        <w:t xml:space="preserve">        &lt;li key={tarea.id} style={{ </w:t>
      </w:r>
      <w:proofErr w:type="spellStart"/>
      <w:r w:rsidRPr="00930025">
        <w:rPr>
          <w:lang w:val="en-US"/>
        </w:rPr>
        <w:t>textDecoration</w:t>
      </w:r>
      <w:proofErr w:type="spellEnd"/>
      <w:r w:rsidRPr="00930025">
        <w:rPr>
          <w:lang w:val="en-US"/>
        </w:rPr>
        <w:t xml:space="preserve">: </w:t>
      </w:r>
      <w:proofErr w:type="spellStart"/>
      <w:r w:rsidRPr="00930025">
        <w:rPr>
          <w:lang w:val="en-US"/>
        </w:rPr>
        <w:t>tarea.completada</w:t>
      </w:r>
      <w:proofErr w:type="spellEnd"/>
      <w:r w:rsidRPr="00930025">
        <w:rPr>
          <w:lang w:val="en-US"/>
        </w:rPr>
        <w:t xml:space="preserve"> ? </w:t>
      </w:r>
      <w:r w:rsidRPr="00930025">
        <w:t>'line-</w:t>
      </w:r>
      <w:proofErr w:type="spellStart"/>
      <w:r w:rsidRPr="00930025">
        <w:t>through</w:t>
      </w:r>
      <w:proofErr w:type="spellEnd"/>
      <w:r w:rsidRPr="00930025">
        <w:t>' : '</w:t>
      </w:r>
      <w:proofErr w:type="spellStart"/>
      <w:r w:rsidRPr="00930025">
        <w:t>none</w:t>
      </w:r>
      <w:proofErr w:type="spellEnd"/>
      <w:r w:rsidRPr="00930025">
        <w:t>' }}&gt;</w:t>
      </w:r>
    </w:p>
    <w:p w:rsidR="00930025" w:rsidRPr="00930025" w:rsidRDefault="00930025" w:rsidP="00930025">
      <w:r w:rsidRPr="00930025">
        <w:t xml:space="preserve">          {</w:t>
      </w:r>
      <w:proofErr w:type="spellStart"/>
      <w:r w:rsidRPr="00930025">
        <w:t>tarea.texto</w:t>
      </w:r>
      <w:proofErr w:type="spellEnd"/>
      <w:r w:rsidRPr="00930025">
        <w:t>}</w:t>
      </w:r>
    </w:p>
    <w:p w:rsidR="00930025" w:rsidRPr="00930025" w:rsidRDefault="00930025" w:rsidP="00930025">
      <w:r w:rsidRPr="00930025">
        <w:t xml:space="preserve">        &lt;/</w:t>
      </w:r>
      <w:proofErr w:type="spellStart"/>
      <w:r w:rsidRPr="00930025">
        <w:t>li</w:t>
      </w:r>
      <w:proofErr w:type="spellEnd"/>
      <w:r w:rsidRPr="00930025">
        <w:t>&gt;</w:t>
      </w:r>
    </w:p>
    <w:p w:rsidR="00930025" w:rsidRPr="00930025" w:rsidRDefault="00930025" w:rsidP="00930025">
      <w:r w:rsidRPr="00930025">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000000" w:rsidP="00930025">
      <w:r>
        <w:pict>
          <v:rect id="_x0000_i1097" style="width:0;height:1.5pt" o:hralign="center" o:hrstd="t" o:hr="t" fillcolor="#a0a0a0" stroked="f"/>
        </w:pict>
      </w:r>
    </w:p>
    <w:p w:rsidR="00930025" w:rsidRPr="00930025" w:rsidRDefault="00930025" w:rsidP="00930025">
      <w:pPr>
        <w:rPr>
          <w:b/>
          <w:bCs/>
        </w:rPr>
      </w:pPr>
      <w:r w:rsidRPr="00930025">
        <w:rPr>
          <w:b/>
          <w:bCs/>
        </w:rPr>
        <w:t>Buenas prácticas con JSX</w:t>
      </w:r>
    </w:p>
    <w:p w:rsidR="00930025" w:rsidRPr="00930025" w:rsidRDefault="00930025" w:rsidP="00930025">
      <w:pPr>
        <w:numPr>
          <w:ilvl w:val="0"/>
          <w:numId w:val="79"/>
        </w:numPr>
      </w:pPr>
      <w:r w:rsidRPr="00930025">
        <w:rPr>
          <w:b/>
          <w:bCs/>
        </w:rPr>
        <w:t>Siempre cierra las etiquetas</w:t>
      </w:r>
      <w:r w:rsidRPr="00930025">
        <w:t xml:space="preserve">: Tanto las etiquetas que contienen contenido como las </w:t>
      </w:r>
      <w:proofErr w:type="spellStart"/>
      <w:r w:rsidRPr="00930025">
        <w:t>auto-cerradas</w:t>
      </w:r>
      <w:proofErr w:type="spellEnd"/>
      <w:r w:rsidRPr="00930025">
        <w:t xml:space="preserve"> (&lt;</w:t>
      </w:r>
      <w:proofErr w:type="spellStart"/>
      <w:r w:rsidRPr="00930025">
        <w:t>img</w:t>
      </w:r>
      <w:proofErr w:type="spellEnd"/>
      <w:r w:rsidRPr="00930025">
        <w:t xml:space="preserve"> /&gt;, &lt;</w:t>
      </w:r>
      <w:proofErr w:type="spellStart"/>
      <w:r w:rsidRPr="00930025">
        <w:t>br</w:t>
      </w:r>
      <w:proofErr w:type="spellEnd"/>
      <w:r w:rsidRPr="00930025">
        <w:t xml:space="preserve"> /&gt;).</w:t>
      </w:r>
    </w:p>
    <w:p w:rsidR="00930025" w:rsidRPr="00930025" w:rsidRDefault="00930025" w:rsidP="00930025">
      <w:pPr>
        <w:numPr>
          <w:ilvl w:val="0"/>
          <w:numId w:val="79"/>
        </w:numPr>
      </w:pPr>
      <w:r w:rsidRPr="00930025">
        <w:rPr>
          <w:b/>
          <w:bCs/>
        </w:rPr>
        <w:t xml:space="preserve">Usa className en lugar de </w:t>
      </w:r>
      <w:proofErr w:type="spellStart"/>
      <w:r w:rsidRPr="00930025">
        <w:rPr>
          <w:b/>
          <w:bCs/>
        </w:rPr>
        <w:t>class</w:t>
      </w:r>
      <w:proofErr w:type="spellEnd"/>
      <w:r w:rsidRPr="00930025">
        <w:t>: Para asignar clases CSS.</w:t>
      </w:r>
    </w:p>
    <w:p w:rsidR="00930025" w:rsidRPr="00930025" w:rsidRDefault="00930025" w:rsidP="00930025">
      <w:pPr>
        <w:numPr>
          <w:ilvl w:val="0"/>
          <w:numId w:val="79"/>
        </w:numPr>
      </w:pPr>
      <w:r w:rsidRPr="00930025">
        <w:rPr>
          <w:b/>
          <w:bCs/>
        </w:rPr>
        <w:t>Envuelve múltiples elementos en un solo elemento padre</w:t>
      </w:r>
      <w:r w:rsidRPr="00930025">
        <w:t>: Puede ser un &lt;</w:t>
      </w:r>
      <w:proofErr w:type="spellStart"/>
      <w:r w:rsidRPr="00930025">
        <w:t>div</w:t>
      </w:r>
      <w:proofErr w:type="spellEnd"/>
      <w:r w:rsidRPr="00930025">
        <w:t>&gt; o un fragmento &lt;&gt; &lt;/&gt;.</w:t>
      </w:r>
    </w:p>
    <w:p w:rsidR="00930025" w:rsidRPr="00930025" w:rsidRDefault="00930025" w:rsidP="00930025">
      <w:pPr>
        <w:numPr>
          <w:ilvl w:val="0"/>
          <w:numId w:val="79"/>
        </w:numPr>
      </w:pPr>
      <w:r w:rsidRPr="00930025">
        <w:rPr>
          <w:b/>
          <w:bCs/>
        </w:rPr>
        <w:t xml:space="preserve">Asigna </w:t>
      </w:r>
      <w:proofErr w:type="spellStart"/>
      <w:r w:rsidRPr="00930025">
        <w:rPr>
          <w:b/>
          <w:bCs/>
        </w:rPr>
        <w:t>keys</w:t>
      </w:r>
      <w:proofErr w:type="spellEnd"/>
      <w:r w:rsidRPr="00930025">
        <w:rPr>
          <w:b/>
          <w:bCs/>
        </w:rPr>
        <w:t xml:space="preserve"> únicas al renderizar listas</w:t>
      </w:r>
      <w:r w:rsidRPr="00930025">
        <w:t>: Idealmente, utiliza un identificador único como id.</w:t>
      </w:r>
    </w:p>
    <w:p w:rsidR="00930025" w:rsidRPr="00930025" w:rsidRDefault="00000000" w:rsidP="00930025">
      <w:r>
        <w:pict>
          <v:rect id="_x0000_i1098" style="width:0;height:1.5pt" o:hralign="center" o:hrstd="t" o:hr="t" fillcolor="#a0a0a0" stroked="f"/>
        </w:pict>
      </w:r>
    </w:p>
    <w:p w:rsidR="00930025" w:rsidRPr="00930025" w:rsidRDefault="00930025" w:rsidP="00930025">
      <w:pPr>
        <w:rPr>
          <w:b/>
          <w:bCs/>
        </w:rPr>
      </w:pPr>
      <w:r w:rsidRPr="00930025">
        <w:rPr>
          <w:b/>
          <w:bCs/>
        </w:rPr>
        <w:t>Ejercicio propuesto</w:t>
      </w:r>
    </w:p>
    <w:p w:rsidR="00930025" w:rsidRPr="00930025" w:rsidRDefault="00930025" w:rsidP="00930025">
      <w:r w:rsidRPr="00930025">
        <w:t xml:space="preserve">Crea un componente </w:t>
      </w:r>
      <w:proofErr w:type="spellStart"/>
      <w:r w:rsidRPr="00930025">
        <w:t>PerfilUsuario</w:t>
      </w:r>
      <w:proofErr w:type="spellEnd"/>
      <w:r w:rsidRPr="00930025">
        <w:t xml:space="preserve"> que reciba </w:t>
      </w:r>
      <w:proofErr w:type="spellStart"/>
      <w:r w:rsidRPr="00930025">
        <w:t>props</w:t>
      </w:r>
      <w:proofErr w:type="spellEnd"/>
      <w:r w:rsidRPr="00930025">
        <w:t xml:space="preserve"> con la información del usuario y muestre:</w:t>
      </w:r>
    </w:p>
    <w:p w:rsidR="00930025" w:rsidRPr="00930025" w:rsidRDefault="00930025" w:rsidP="00930025">
      <w:pPr>
        <w:numPr>
          <w:ilvl w:val="0"/>
          <w:numId w:val="80"/>
        </w:numPr>
      </w:pPr>
      <w:r w:rsidRPr="00930025">
        <w:t>Su nombre y apellido.</w:t>
      </w:r>
    </w:p>
    <w:p w:rsidR="00930025" w:rsidRPr="00930025" w:rsidRDefault="00930025" w:rsidP="00930025">
      <w:pPr>
        <w:numPr>
          <w:ilvl w:val="0"/>
          <w:numId w:val="80"/>
        </w:numPr>
      </w:pPr>
      <w:r w:rsidRPr="00930025">
        <w:t>Su edad.</w:t>
      </w:r>
    </w:p>
    <w:p w:rsidR="00930025" w:rsidRPr="00930025" w:rsidRDefault="00930025" w:rsidP="00930025">
      <w:pPr>
        <w:numPr>
          <w:ilvl w:val="0"/>
          <w:numId w:val="80"/>
        </w:numPr>
      </w:pPr>
      <w:r w:rsidRPr="00930025">
        <w:t>Una lista de hobbies.</w:t>
      </w:r>
    </w:p>
    <w:p w:rsidR="00930025" w:rsidRPr="00930025" w:rsidRDefault="00930025" w:rsidP="00930025">
      <w:pPr>
        <w:numPr>
          <w:ilvl w:val="0"/>
          <w:numId w:val="80"/>
        </w:numPr>
      </w:pPr>
      <w:r w:rsidRPr="00930025">
        <w:lastRenderedPageBreak/>
        <w:t>Si es mayor de edad, muestra un mensaje adicional.</w:t>
      </w:r>
    </w:p>
    <w:p w:rsidR="00930025" w:rsidRPr="00930025" w:rsidRDefault="00930025" w:rsidP="00930025">
      <w:r w:rsidRPr="00930025">
        <w:rPr>
          <w:b/>
          <w:bCs/>
        </w:rPr>
        <w:t>Ejemplo de uso:</w:t>
      </w:r>
    </w:p>
    <w:p w:rsidR="00930025" w:rsidRPr="00930025" w:rsidRDefault="00930025" w:rsidP="00930025">
      <w:proofErr w:type="spellStart"/>
      <w:r w:rsidRPr="00930025">
        <w:t>function</w:t>
      </w:r>
      <w:proofErr w:type="spellEnd"/>
      <w:r w:rsidRPr="00930025">
        <w:t xml:space="preserve"> App() {</w:t>
      </w:r>
    </w:p>
    <w:p w:rsidR="00930025" w:rsidRPr="00930025" w:rsidRDefault="00930025" w:rsidP="00930025">
      <w:r w:rsidRPr="00930025">
        <w:t xml:space="preserve">  </w:t>
      </w:r>
      <w:proofErr w:type="spellStart"/>
      <w:r w:rsidRPr="00930025">
        <w:t>const</w:t>
      </w:r>
      <w:proofErr w:type="spellEnd"/>
      <w:r w:rsidRPr="00930025">
        <w:t xml:space="preserve"> usuario = {</w:t>
      </w:r>
    </w:p>
    <w:p w:rsidR="00930025" w:rsidRPr="00930025" w:rsidRDefault="00930025" w:rsidP="00930025">
      <w:r w:rsidRPr="00930025">
        <w:t xml:space="preserve">    nombre: 'Juan',</w:t>
      </w:r>
    </w:p>
    <w:p w:rsidR="00930025" w:rsidRPr="00930025" w:rsidRDefault="00930025" w:rsidP="00930025">
      <w:r w:rsidRPr="00930025">
        <w:t xml:space="preserve">    apellido: 'Pérez',</w:t>
      </w:r>
    </w:p>
    <w:p w:rsidR="00930025" w:rsidRPr="00930025" w:rsidRDefault="00930025" w:rsidP="00930025">
      <w:r w:rsidRPr="00930025">
        <w:t xml:space="preserve">    edad: 20,</w:t>
      </w:r>
    </w:p>
    <w:p w:rsidR="00930025" w:rsidRPr="00930025" w:rsidRDefault="00930025" w:rsidP="00930025">
      <w:r w:rsidRPr="00930025">
        <w:t xml:space="preserve">    hobbies: ['Fútbol', 'Lectura', 'Programación'],</w:t>
      </w:r>
    </w:p>
    <w:p w:rsidR="00930025" w:rsidRPr="00930025" w:rsidRDefault="00930025" w:rsidP="00930025">
      <w:r w:rsidRPr="00930025">
        <w:t xml:space="preserve">  };</w:t>
      </w:r>
    </w:p>
    <w:p w:rsidR="00930025" w:rsidRPr="00930025" w:rsidRDefault="00930025" w:rsidP="00930025"/>
    <w:p w:rsidR="00930025" w:rsidRPr="00930025" w:rsidRDefault="00930025" w:rsidP="00930025">
      <w:r w:rsidRPr="00930025">
        <w:t xml:space="preserve">  </w:t>
      </w:r>
      <w:proofErr w:type="spellStart"/>
      <w:r w:rsidRPr="00930025">
        <w:t>return</w:t>
      </w:r>
      <w:proofErr w:type="spellEnd"/>
      <w:r w:rsidRPr="00930025">
        <w:t xml:space="preserve"> &lt;</w:t>
      </w:r>
      <w:proofErr w:type="spellStart"/>
      <w:r w:rsidRPr="00930025">
        <w:t>PerfilUsuario</w:t>
      </w:r>
      <w:proofErr w:type="spellEnd"/>
      <w:r w:rsidRPr="00930025">
        <w:t xml:space="preserve"> {...usuario} /&gt;;</w:t>
      </w:r>
    </w:p>
    <w:p w:rsidR="00930025" w:rsidRPr="00930025" w:rsidRDefault="00930025" w:rsidP="00930025">
      <w:r w:rsidRPr="00930025">
        <w:t>}</w:t>
      </w:r>
    </w:p>
    <w:p w:rsidR="00930025" w:rsidRPr="00930025" w:rsidRDefault="00930025" w:rsidP="00930025">
      <w:r w:rsidRPr="00930025">
        <w:rPr>
          <w:b/>
          <w:bCs/>
        </w:rPr>
        <w:t xml:space="preserve">Pista para el componente </w:t>
      </w:r>
      <w:proofErr w:type="spellStart"/>
      <w:r w:rsidRPr="00930025">
        <w:rPr>
          <w:b/>
          <w:bCs/>
        </w:rPr>
        <w:t>PerfilUsuario</w:t>
      </w:r>
      <w:proofErr w:type="spellEnd"/>
      <w:r w:rsidRPr="00930025">
        <w:rPr>
          <w:b/>
          <w:bCs/>
        </w:rPr>
        <w:t>:</w:t>
      </w:r>
    </w:p>
    <w:p w:rsidR="00930025" w:rsidRPr="00930025" w:rsidRDefault="00930025" w:rsidP="00930025">
      <w:proofErr w:type="spellStart"/>
      <w:r w:rsidRPr="00930025">
        <w:t>function</w:t>
      </w:r>
      <w:proofErr w:type="spellEnd"/>
      <w:r w:rsidRPr="00930025">
        <w:t xml:space="preserve"> </w:t>
      </w:r>
      <w:proofErr w:type="spellStart"/>
      <w:r w:rsidRPr="00930025">
        <w:t>PerfilUsuario</w:t>
      </w:r>
      <w:proofErr w:type="spellEnd"/>
      <w:r w:rsidRPr="00930025">
        <w:t>({ nombre, apellido, edad, hobbies }) {</w:t>
      </w:r>
    </w:p>
    <w:p w:rsidR="00930025" w:rsidRPr="00930025" w:rsidRDefault="00930025" w:rsidP="00930025">
      <w:r w:rsidRPr="00930025">
        <w:t xml:space="preserve">  </w:t>
      </w:r>
      <w:proofErr w:type="spellStart"/>
      <w:r w:rsidRPr="00930025">
        <w:t>return</w:t>
      </w:r>
      <w:proofErr w:type="spellEnd"/>
      <w:r w:rsidRPr="00930025">
        <w:t xml:space="preserve"> (</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&lt;h2&gt;</w:t>
      </w:r>
    </w:p>
    <w:p w:rsidR="00930025" w:rsidRPr="00930025" w:rsidRDefault="00930025" w:rsidP="00930025">
      <w:r w:rsidRPr="00930025">
        <w:t xml:space="preserve">        {nombre} {apellido}</w:t>
      </w:r>
    </w:p>
    <w:p w:rsidR="00930025" w:rsidRPr="00930025" w:rsidRDefault="00930025" w:rsidP="00930025">
      <w:r w:rsidRPr="00930025">
        <w:t xml:space="preserve">      &lt;/h2&gt;</w:t>
      </w:r>
    </w:p>
    <w:p w:rsidR="00930025" w:rsidRPr="00930025" w:rsidRDefault="00930025" w:rsidP="00930025">
      <w:r w:rsidRPr="00930025">
        <w:t xml:space="preserve">      &lt;p&gt;Edad: {edad}&lt;/p&gt;</w:t>
      </w:r>
    </w:p>
    <w:p w:rsidR="00930025" w:rsidRPr="00930025" w:rsidRDefault="00930025" w:rsidP="00930025">
      <w:r w:rsidRPr="00930025">
        <w:t xml:space="preserve">      {edad &gt;= 18 &amp;&amp; &lt;p&gt;Eres mayor de edad.&lt;/p&gt;}</w:t>
      </w:r>
    </w:p>
    <w:p w:rsidR="00930025" w:rsidRPr="00491452" w:rsidRDefault="00930025" w:rsidP="00930025">
      <w:r w:rsidRPr="00930025">
        <w:t xml:space="preserve">      </w:t>
      </w:r>
      <w:r w:rsidRPr="00491452">
        <w:t>&lt;h3&gt;Hobbies:&lt;/h3&gt;</w:t>
      </w:r>
    </w:p>
    <w:p w:rsidR="00930025" w:rsidRPr="00491452" w:rsidRDefault="00930025" w:rsidP="00930025">
      <w:r w:rsidRPr="00491452">
        <w:t xml:space="preserve">      &lt;</w:t>
      </w:r>
      <w:proofErr w:type="spellStart"/>
      <w:r w:rsidRPr="00491452">
        <w:t>ul</w:t>
      </w:r>
      <w:proofErr w:type="spellEnd"/>
      <w:r w:rsidRPr="00491452">
        <w:t>&gt;</w:t>
      </w:r>
    </w:p>
    <w:p w:rsidR="00930025" w:rsidRPr="00491452" w:rsidRDefault="00930025" w:rsidP="00930025">
      <w:r w:rsidRPr="00491452">
        <w:t xml:space="preserve">        {</w:t>
      </w:r>
      <w:proofErr w:type="spellStart"/>
      <w:r w:rsidRPr="00491452">
        <w:t>hobbies.map</w:t>
      </w:r>
      <w:proofErr w:type="spellEnd"/>
      <w:r w:rsidRPr="00491452">
        <w:t>((</w:t>
      </w:r>
      <w:proofErr w:type="spellStart"/>
      <w:r w:rsidRPr="00491452">
        <w:t>hobbie</w:t>
      </w:r>
      <w:proofErr w:type="spellEnd"/>
      <w:r w:rsidRPr="00491452">
        <w:t xml:space="preserve">, </w:t>
      </w:r>
      <w:proofErr w:type="spellStart"/>
      <w:r w:rsidRPr="00491452">
        <w:t>index</w:t>
      </w:r>
      <w:proofErr w:type="spellEnd"/>
      <w:r w:rsidRPr="00491452">
        <w:t>) =&gt; (</w:t>
      </w:r>
    </w:p>
    <w:p w:rsidR="00930025" w:rsidRPr="00491452" w:rsidRDefault="00930025" w:rsidP="00930025">
      <w:r w:rsidRPr="00491452">
        <w:t xml:space="preserve">          &lt;</w:t>
      </w:r>
      <w:proofErr w:type="spellStart"/>
      <w:r w:rsidRPr="00491452">
        <w:t>li</w:t>
      </w:r>
      <w:proofErr w:type="spellEnd"/>
      <w:r w:rsidRPr="00491452">
        <w:t xml:space="preserve"> </w:t>
      </w:r>
      <w:proofErr w:type="spellStart"/>
      <w:r w:rsidRPr="00491452">
        <w:t>key</w:t>
      </w:r>
      <w:proofErr w:type="spellEnd"/>
      <w:r w:rsidRPr="00491452">
        <w:t>={</w:t>
      </w:r>
      <w:proofErr w:type="spellStart"/>
      <w:r w:rsidRPr="00491452">
        <w:t>index</w:t>
      </w:r>
      <w:proofErr w:type="spellEnd"/>
      <w:r w:rsidRPr="00491452">
        <w:t>}&gt;{</w:t>
      </w:r>
      <w:proofErr w:type="spellStart"/>
      <w:r w:rsidRPr="00491452">
        <w:t>hobbie</w:t>
      </w:r>
      <w:proofErr w:type="spellEnd"/>
      <w:r w:rsidRPr="00491452">
        <w:t>}&lt;/</w:t>
      </w:r>
      <w:proofErr w:type="spellStart"/>
      <w:r w:rsidRPr="00491452">
        <w:t>li</w:t>
      </w:r>
      <w:proofErr w:type="spellEnd"/>
      <w:r w:rsidRPr="00491452">
        <w:t>&gt;</w:t>
      </w:r>
    </w:p>
    <w:p w:rsidR="00930025" w:rsidRPr="00930025" w:rsidRDefault="00930025" w:rsidP="00930025">
      <w:r w:rsidRPr="00491452">
        <w:t xml:space="preserve">        </w:t>
      </w:r>
      <w:r w:rsidRPr="00930025">
        <w:t>))}</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&lt;/</w:t>
      </w:r>
      <w:proofErr w:type="spellStart"/>
      <w:r w:rsidRPr="00930025">
        <w:t>div</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000000" w:rsidP="00930025">
      <w:r>
        <w:pict>
          <v:rect id="_x0000_i1099" style="width:0;height:1.5pt" o:hralign="center" o:hrstd="t" o:hr="t" fillcolor="#a0a0a0" stroked="f"/>
        </w:pict>
      </w:r>
    </w:p>
    <w:p w:rsidR="00930025" w:rsidRPr="00930025" w:rsidRDefault="00930025" w:rsidP="00930025">
      <w:pPr>
        <w:rPr>
          <w:b/>
          <w:bCs/>
        </w:rPr>
      </w:pPr>
      <w:r w:rsidRPr="00930025">
        <w:rPr>
          <w:b/>
          <w:bCs/>
        </w:rPr>
        <w:lastRenderedPageBreak/>
        <w:t xml:space="preserve">Fundamentos de </w:t>
      </w:r>
      <w:proofErr w:type="spellStart"/>
      <w:r w:rsidRPr="00930025">
        <w:rPr>
          <w:b/>
          <w:bCs/>
        </w:rPr>
        <w:t>React</w:t>
      </w:r>
      <w:proofErr w:type="spellEnd"/>
    </w:p>
    <w:p w:rsidR="00930025" w:rsidRPr="00930025" w:rsidRDefault="00930025" w:rsidP="00930025">
      <w:r w:rsidRPr="00930025">
        <w:rPr>
          <w:b/>
          <w:bCs/>
        </w:rPr>
        <w:t xml:space="preserve">Clase 1: Fundamentos de </w:t>
      </w:r>
      <w:proofErr w:type="spellStart"/>
      <w:r w:rsidRPr="00930025">
        <w:rPr>
          <w:b/>
          <w:bCs/>
        </w:rPr>
        <w:t>React</w:t>
      </w:r>
      <w:proofErr w:type="spellEnd"/>
    </w:p>
    <w:p w:rsidR="00930025" w:rsidRPr="00930025" w:rsidRDefault="00000000" w:rsidP="00930025">
      <w:r>
        <w:pict>
          <v:rect id="_x0000_i1100" style="width:0;height:1.5pt" o:hralign="center" o:hrstd="t" o:hr="t" fillcolor="#a0a0a0" stroked="f"/>
        </w:pict>
      </w:r>
    </w:p>
    <w:p w:rsidR="00930025" w:rsidRPr="00930025" w:rsidRDefault="00930025" w:rsidP="00930025">
      <w:pPr>
        <w:rPr>
          <w:b/>
          <w:bCs/>
        </w:rPr>
      </w:pPr>
      <w:r w:rsidRPr="00930025">
        <w:rPr>
          <w:b/>
          <w:bCs/>
        </w:rPr>
        <w:t xml:space="preserve">¿Qué es </w:t>
      </w:r>
      <w:proofErr w:type="spellStart"/>
      <w:r w:rsidRPr="00930025">
        <w:rPr>
          <w:b/>
          <w:bCs/>
        </w:rPr>
        <w:t>React</w:t>
      </w:r>
      <w:proofErr w:type="spellEnd"/>
      <w:r w:rsidRPr="00930025">
        <w:rPr>
          <w:b/>
          <w:bCs/>
        </w:rPr>
        <w:t xml:space="preserve"> y por qué usarlo?</w:t>
      </w:r>
    </w:p>
    <w:p w:rsidR="00930025" w:rsidRPr="00930025" w:rsidRDefault="00930025" w:rsidP="00930025">
      <w:proofErr w:type="spellStart"/>
      <w:r w:rsidRPr="00930025">
        <w:rPr>
          <w:b/>
          <w:bCs/>
        </w:rPr>
        <w:t>React</w:t>
      </w:r>
      <w:proofErr w:type="spellEnd"/>
      <w:r w:rsidRPr="00930025">
        <w:t xml:space="preserve"> es una biblioteca de JavaScript de código abierto desarrollada por Facebook para construir interfaces de usuario de manera eficiente y declarativa. Permite crear aplicaciones web rápidas y escalables mediante el uso de componentes reutilizables.</w:t>
      </w:r>
    </w:p>
    <w:p w:rsidR="00930025" w:rsidRPr="00930025" w:rsidRDefault="00930025" w:rsidP="00930025">
      <w:r w:rsidRPr="00930025">
        <w:rPr>
          <w:b/>
          <w:bCs/>
        </w:rPr>
        <w:t xml:space="preserve">¿Por qué usar </w:t>
      </w:r>
      <w:proofErr w:type="spellStart"/>
      <w:r w:rsidRPr="00930025">
        <w:rPr>
          <w:b/>
          <w:bCs/>
        </w:rPr>
        <w:t>React</w:t>
      </w:r>
      <w:proofErr w:type="spellEnd"/>
      <w:r w:rsidRPr="00930025">
        <w:rPr>
          <w:b/>
          <w:bCs/>
        </w:rPr>
        <w:t>?</w:t>
      </w:r>
    </w:p>
    <w:p w:rsidR="00930025" w:rsidRPr="00930025" w:rsidRDefault="00930025" w:rsidP="00930025">
      <w:pPr>
        <w:numPr>
          <w:ilvl w:val="0"/>
          <w:numId w:val="81"/>
        </w:numPr>
      </w:pPr>
      <w:r w:rsidRPr="00930025">
        <w:rPr>
          <w:b/>
          <w:bCs/>
        </w:rPr>
        <w:t>Eficiencia</w:t>
      </w:r>
      <w:r w:rsidRPr="00930025">
        <w:t xml:space="preserve">: Gracias al Virtual DOM, </w:t>
      </w:r>
      <w:proofErr w:type="spellStart"/>
      <w:r w:rsidRPr="00930025">
        <w:t>React</w:t>
      </w:r>
      <w:proofErr w:type="spellEnd"/>
      <w:r w:rsidRPr="00930025">
        <w:t xml:space="preserve"> actualiza y renderiza solo los componentes necesarios cuando los datos cambian.</w:t>
      </w:r>
    </w:p>
    <w:p w:rsidR="00930025" w:rsidRPr="00930025" w:rsidRDefault="00930025" w:rsidP="00930025">
      <w:pPr>
        <w:numPr>
          <w:ilvl w:val="0"/>
          <w:numId w:val="81"/>
        </w:numPr>
      </w:pPr>
      <w:r w:rsidRPr="00930025">
        <w:rPr>
          <w:b/>
          <w:bCs/>
        </w:rPr>
        <w:t>Reutilización de Componentes</w:t>
      </w:r>
      <w:r w:rsidRPr="00930025">
        <w:t>: Fomenta la creación de componentes reutilizables, lo que acelera el desarrollo y facilita el mantenimiento.</w:t>
      </w:r>
    </w:p>
    <w:p w:rsidR="00930025" w:rsidRPr="00930025" w:rsidRDefault="00930025" w:rsidP="00930025">
      <w:pPr>
        <w:numPr>
          <w:ilvl w:val="0"/>
          <w:numId w:val="81"/>
        </w:numPr>
      </w:pPr>
      <w:r w:rsidRPr="00930025">
        <w:rPr>
          <w:b/>
          <w:bCs/>
        </w:rPr>
        <w:t>Comunidad Activa</w:t>
      </w:r>
      <w:r w:rsidRPr="00930025">
        <w:t>: Cuenta con una gran comunidad que contribuye con herramientas, bibliotecas y soporte.</w:t>
      </w:r>
    </w:p>
    <w:p w:rsidR="00930025" w:rsidRPr="00930025" w:rsidRDefault="00930025" w:rsidP="00930025">
      <w:pPr>
        <w:numPr>
          <w:ilvl w:val="0"/>
          <w:numId w:val="81"/>
        </w:numPr>
      </w:pPr>
      <w:r w:rsidRPr="00930025">
        <w:rPr>
          <w:b/>
          <w:bCs/>
        </w:rPr>
        <w:t>Aprendizaje Único</w:t>
      </w:r>
      <w:r w:rsidRPr="00930025">
        <w:t>: Una vez que entiendes los conceptos básicos, puedes aplicarlos en diferentes plataformas como web, móvil (</w:t>
      </w:r>
      <w:proofErr w:type="spellStart"/>
      <w:r w:rsidRPr="00930025">
        <w:t>React</w:t>
      </w:r>
      <w:proofErr w:type="spellEnd"/>
      <w:r w:rsidRPr="00930025">
        <w:t xml:space="preserve"> Native) y realidad virtual (</w:t>
      </w:r>
      <w:proofErr w:type="spellStart"/>
      <w:r w:rsidRPr="00930025">
        <w:t>React</w:t>
      </w:r>
      <w:proofErr w:type="spellEnd"/>
      <w:r w:rsidRPr="00930025">
        <w:t xml:space="preserve"> VR).</w:t>
      </w:r>
    </w:p>
    <w:p w:rsidR="00930025" w:rsidRPr="00930025" w:rsidRDefault="00000000" w:rsidP="00930025">
      <w:r>
        <w:pict>
          <v:rect id="_x0000_i1101" style="width:0;height:1.5pt" o:hralign="center" o:hrstd="t" o:hr="t" fillcolor="#a0a0a0" stroked="f"/>
        </w:pict>
      </w:r>
    </w:p>
    <w:p w:rsidR="00930025" w:rsidRPr="00930025" w:rsidRDefault="00930025" w:rsidP="00930025">
      <w:pPr>
        <w:rPr>
          <w:b/>
          <w:bCs/>
        </w:rPr>
      </w:pPr>
      <w:r w:rsidRPr="00930025">
        <w:rPr>
          <w:b/>
          <w:bCs/>
        </w:rPr>
        <w:t xml:space="preserve">Historia y evolución de </w:t>
      </w:r>
      <w:proofErr w:type="spellStart"/>
      <w:r w:rsidRPr="00930025">
        <w:rPr>
          <w:b/>
          <w:bCs/>
        </w:rPr>
        <w:t>React</w:t>
      </w:r>
      <w:proofErr w:type="spellEnd"/>
    </w:p>
    <w:p w:rsidR="00930025" w:rsidRPr="00930025" w:rsidRDefault="00930025" w:rsidP="00930025">
      <w:pPr>
        <w:numPr>
          <w:ilvl w:val="0"/>
          <w:numId w:val="82"/>
        </w:numPr>
      </w:pPr>
      <w:r w:rsidRPr="00930025">
        <w:rPr>
          <w:b/>
          <w:bCs/>
        </w:rPr>
        <w:t>2011</w:t>
      </w:r>
      <w:r w:rsidRPr="00930025">
        <w:t xml:space="preserve">: </w:t>
      </w:r>
      <w:proofErr w:type="spellStart"/>
      <w:r w:rsidRPr="00930025">
        <w:t>React</w:t>
      </w:r>
      <w:proofErr w:type="spellEnd"/>
      <w:r w:rsidRPr="00930025">
        <w:t xml:space="preserve"> fue desarrollado internamente en Facebook para manejar el creciente tráfico y complejidad de su aplicación.</w:t>
      </w:r>
    </w:p>
    <w:p w:rsidR="00930025" w:rsidRPr="00930025" w:rsidRDefault="00930025" w:rsidP="00930025">
      <w:pPr>
        <w:numPr>
          <w:ilvl w:val="0"/>
          <w:numId w:val="82"/>
        </w:numPr>
      </w:pPr>
      <w:r w:rsidRPr="00930025">
        <w:rPr>
          <w:b/>
          <w:bCs/>
        </w:rPr>
        <w:t>2013</w:t>
      </w:r>
      <w:r w:rsidRPr="00930025">
        <w:t xml:space="preserve">: Facebook lanza </w:t>
      </w:r>
      <w:proofErr w:type="spellStart"/>
      <w:r w:rsidRPr="00930025">
        <w:t>React</w:t>
      </w:r>
      <w:proofErr w:type="spellEnd"/>
      <w:r w:rsidRPr="00930025">
        <w:t xml:space="preserve"> como proyecto de código abierto en la conferencia </w:t>
      </w:r>
      <w:proofErr w:type="spellStart"/>
      <w:r w:rsidRPr="00930025">
        <w:t>JSConf</w:t>
      </w:r>
      <w:proofErr w:type="spellEnd"/>
      <w:r w:rsidRPr="00930025">
        <w:t xml:space="preserve"> US.</w:t>
      </w:r>
    </w:p>
    <w:p w:rsidR="00930025" w:rsidRPr="00930025" w:rsidRDefault="00930025" w:rsidP="00930025">
      <w:pPr>
        <w:numPr>
          <w:ilvl w:val="0"/>
          <w:numId w:val="82"/>
        </w:numPr>
      </w:pPr>
      <w:r w:rsidRPr="00930025">
        <w:rPr>
          <w:b/>
          <w:bCs/>
        </w:rPr>
        <w:t>2015</w:t>
      </w:r>
      <w:r w:rsidRPr="00930025">
        <w:t xml:space="preserve">: Introducción de </w:t>
      </w:r>
      <w:proofErr w:type="spellStart"/>
      <w:r w:rsidRPr="00930025">
        <w:t>React</w:t>
      </w:r>
      <w:proofErr w:type="spellEnd"/>
      <w:r w:rsidRPr="00930025">
        <w:t xml:space="preserve"> Native, permitiendo desarrollar aplicaciones móviles nativas con </w:t>
      </w:r>
      <w:proofErr w:type="spellStart"/>
      <w:r w:rsidRPr="00930025">
        <w:t>React</w:t>
      </w:r>
      <w:proofErr w:type="spellEnd"/>
      <w:r w:rsidRPr="00930025">
        <w:t>.</w:t>
      </w:r>
    </w:p>
    <w:p w:rsidR="00930025" w:rsidRPr="00930025" w:rsidRDefault="00930025" w:rsidP="00930025">
      <w:pPr>
        <w:numPr>
          <w:ilvl w:val="0"/>
          <w:numId w:val="82"/>
        </w:numPr>
      </w:pPr>
      <w:r w:rsidRPr="00930025">
        <w:rPr>
          <w:b/>
          <w:bCs/>
        </w:rPr>
        <w:t>2016</w:t>
      </w:r>
      <w:r w:rsidRPr="00930025">
        <w:t>: Lanzamiento de la versión 15, mejoras en el rendimiento y manejo de errores.</w:t>
      </w:r>
    </w:p>
    <w:p w:rsidR="00930025" w:rsidRPr="00930025" w:rsidRDefault="00930025" w:rsidP="00930025">
      <w:pPr>
        <w:numPr>
          <w:ilvl w:val="0"/>
          <w:numId w:val="82"/>
        </w:numPr>
      </w:pPr>
      <w:r w:rsidRPr="00930025">
        <w:rPr>
          <w:b/>
          <w:bCs/>
        </w:rPr>
        <w:t>2017</w:t>
      </w:r>
      <w:r w:rsidRPr="00930025">
        <w:t xml:space="preserve">: Presentación de </w:t>
      </w:r>
      <w:proofErr w:type="spellStart"/>
      <w:r w:rsidRPr="00930025">
        <w:t>Fiber</w:t>
      </w:r>
      <w:proofErr w:type="spellEnd"/>
      <w:r w:rsidRPr="00930025">
        <w:t xml:space="preserve">, una reescritura del </w:t>
      </w:r>
      <w:proofErr w:type="spellStart"/>
      <w:r w:rsidRPr="00930025">
        <w:t>core</w:t>
      </w:r>
      <w:proofErr w:type="spellEnd"/>
      <w:r w:rsidRPr="00930025">
        <w:t xml:space="preserve"> de </w:t>
      </w:r>
      <w:proofErr w:type="spellStart"/>
      <w:r w:rsidRPr="00930025">
        <w:t>React</w:t>
      </w:r>
      <w:proofErr w:type="spellEnd"/>
      <w:r w:rsidRPr="00930025">
        <w:t xml:space="preserve"> para mejorar la reconciliación.</w:t>
      </w:r>
    </w:p>
    <w:p w:rsidR="00930025" w:rsidRPr="00930025" w:rsidRDefault="00930025" w:rsidP="00930025">
      <w:pPr>
        <w:numPr>
          <w:ilvl w:val="0"/>
          <w:numId w:val="82"/>
        </w:numPr>
      </w:pPr>
      <w:r w:rsidRPr="00930025">
        <w:rPr>
          <w:b/>
          <w:bCs/>
        </w:rPr>
        <w:t>2019</w:t>
      </w:r>
      <w:r w:rsidRPr="00930025">
        <w:t xml:space="preserve">: Introducción de los </w:t>
      </w:r>
      <w:proofErr w:type="spellStart"/>
      <w:r w:rsidRPr="00930025">
        <w:t>Hooks</w:t>
      </w:r>
      <w:proofErr w:type="spellEnd"/>
      <w:r w:rsidRPr="00930025">
        <w:t xml:space="preserve"> en la versión 16.8, permitiendo manejar estado y efectos en componentes funcionales.</w:t>
      </w:r>
    </w:p>
    <w:p w:rsidR="00930025" w:rsidRPr="00930025" w:rsidRDefault="00930025" w:rsidP="00930025">
      <w:pPr>
        <w:numPr>
          <w:ilvl w:val="0"/>
          <w:numId w:val="82"/>
        </w:numPr>
      </w:pPr>
      <w:r w:rsidRPr="00930025">
        <w:rPr>
          <w:b/>
          <w:bCs/>
        </w:rPr>
        <w:t>2020 en adelante</w:t>
      </w:r>
      <w:r w:rsidRPr="00930025">
        <w:t xml:space="preserve">: Mejoras continuas en rendimiento, desarrollo de </w:t>
      </w:r>
      <w:proofErr w:type="spellStart"/>
      <w:r w:rsidRPr="00930025">
        <w:t>Concurrent</w:t>
      </w:r>
      <w:proofErr w:type="spellEnd"/>
      <w:r w:rsidRPr="00930025">
        <w:t xml:space="preserve"> </w:t>
      </w:r>
      <w:proofErr w:type="spellStart"/>
      <w:r w:rsidRPr="00930025">
        <w:t>Mode</w:t>
      </w:r>
      <w:proofErr w:type="spellEnd"/>
      <w:r w:rsidRPr="00930025">
        <w:t xml:space="preserve"> y Suspense para manejar carga asincrónica.</w:t>
      </w:r>
    </w:p>
    <w:p w:rsidR="00930025" w:rsidRPr="00930025" w:rsidRDefault="00000000" w:rsidP="00930025">
      <w:r>
        <w:pict>
          <v:rect id="_x0000_i1102" style="width:0;height:1.5pt" o:hralign="center" o:hrstd="t" o:hr="t" fillcolor="#a0a0a0" stroked="f"/>
        </w:pict>
      </w:r>
    </w:p>
    <w:p w:rsidR="00930025" w:rsidRPr="00930025" w:rsidRDefault="00930025" w:rsidP="00930025">
      <w:pPr>
        <w:rPr>
          <w:b/>
          <w:bCs/>
        </w:rPr>
      </w:pPr>
      <w:r w:rsidRPr="00930025">
        <w:rPr>
          <w:b/>
          <w:bCs/>
        </w:rPr>
        <w:t>Ventajas y características clave</w:t>
      </w:r>
    </w:p>
    <w:p w:rsidR="00930025" w:rsidRPr="00930025" w:rsidRDefault="00930025" w:rsidP="00930025">
      <w:pPr>
        <w:numPr>
          <w:ilvl w:val="0"/>
          <w:numId w:val="83"/>
        </w:numPr>
      </w:pPr>
      <w:r w:rsidRPr="00930025">
        <w:rPr>
          <w:b/>
          <w:bCs/>
        </w:rPr>
        <w:t>Virtual DOM</w:t>
      </w:r>
      <w:r w:rsidRPr="00930025">
        <w:t xml:space="preserve">: </w:t>
      </w:r>
      <w:proofErr w:type="spellStart"/>
      <w:r w:rsidRPr="00930025">
        <w:t>React</w:t>
      </w:r>
      <w:proofErr w:type="spellEnd"/>
      <w:r w:rsidRPr="00930025">
        <w:t xml:space="preserve"> utiliza un DOM virtual para minimizar manipulaciones directas del DOM real, mejorando el rendimiento.</w:t>
      </w:r>
    </w:p>
    <w:p w:rsidR="00930025" w:rsidRPr="00930025" w:rsidRDefault="00930025" w:rsidP="00930025">
      <w:pPr>
        <w:numPr>
          <w:ilvl w:val="0"/>
          <w:numId w:val="83"/>
        </w:numPr>
      </w:pPr>
      <w:r w:rsidRPr="00930025">
        <w:rPr>
          <w:b/>
          <w:bCs/>
        </w:rPr>
        <w:lastRenderedPageBreak/>
        <w:t>JSX</w:t>
      </w:r>
      <w:r w:rsidRPr="00930025">
        <w:t>: Una extensión de sintaxis que permite escribir código similar a HTML dentro de JavaScript.</w:t>
      </w:r>
    </w:p>
    <w:p w:rsidR="00930025" w:rsidRPr="00930025" w:rsidRDefault="00930025" w:rsidP="00930025">
      <w:pPr>
        <w:numPr>
          <w:ilvl w:val="0"/>
          <w:numId w:val="83"/>
        </w:numPr>
      </w:pPr>
      <w:proofErr w:type="spellStart"/>
      <w:r w:rsidRPr="00930025">
        <w:rPr>
          <w:b/>
          <w:bCs/>
        </w:rPr>
        <w:t>Unidirectional</w:t>
      </w:r>
      <w:proofErr w:type="spellEnd"/>
      <w:r w:rsidRPr="00930025">
        <w:rPr>
          <w:b/>
          <w:bCs/>
        </w:rPr>
        <w:t xml:space="preserve"> Data Flow</w:t>
      </w:r>
      <w:r w:rsidRPr="00930025">
        <w:t>: El flujo de datos en una sola dirección hace que la aplicación sea más predecible y fácil de depurar.</w:t>
      </w:r>
    </w:p>
    <w:p w:rsidR="00930025" w:rsidRPr="00930025" w:rsidRDefault="00930025" w:rsidP="00930025">
      <w:pPr>
        <w:numPr>
          <w:ilvl w:val="0"/>
          <w:numId w:val="83"/>
        </w:numPr>
      </w:pPr>
      <w:r w:rsidRPr="00930025">
        <w:rPr>
          <w:b/>
          <w:bCs/>
        </w:rPr>
        <w:t>Ecosistema Rico</w:t>
      </w:r>
      <w:r w:rsidRPr="00930025">
        <w:t>: Amplia gama de bibliotecas y herramientas para manejo de rutas, estado, pruebas y más.</w:t>
      </w:r>
    </w:p>
    <w:p w:rsidR="00930025" w:rsidRPr="00930025" w:rsidRDefault="00930025" w:rsidP="00930025">
      <w:pPr>
        <w:numPr>
          <w:ilvl w:val="0"/>
          <w:numId w:val="83"/>
        </w:numPr>
      </w:pPr>
      <w:r w:rsidRPr="00930025">
        <w:rPr>
          <w:b/>
          <w:bCs/>
        </w:rPr>
        <w:t>SEO Amigable</w:t>
      </w:r>
      <w:r w:rsidRPr="00930025">
        <w:t xml:space="preserve">: Con herramientas como Next.js o Astro, es posible renderizar </w:t>
      </w:r>
      <w:proofErr w:type="spellStart"/>
      <w:r w:rsidRPr="00930025">
        <w:t>React</w:t>
      </w:r>
      <w:proofErr w:type="spellEnd"/>
      <w:r w:rsidRPr="00930025">
        <w:t xml:space="preserve"> en el servidor para mejorar el SEO.</w:t>
      </w:r>
    </w:p>
    <w:p w:rsidR="00930025" w:rsidRPr="00930025" w:rsidRDefault="00930025" w:rsidP="00930025">
      <w:pPr>
        <w:numPr>
          <w:ilvl w:val="0"/>
          <w:numId w:val="83"/>
        </w:numPr>
      </w:pPr>
      <w:r w:rsidRPr="00930025">
        <w:rPr>
          <w:b/>
          <w:bCs/>
        </w:rPr>
        <w:t>Aprendizaje Transferible</w:t>
      </w:r>
      <w:r w:rsidRPr="00930025">
        <w:t xml:space="preserve">: Los conocimientos adquiridos en </w:t>
      </w:r>
      <w:proofErr w:type="spellStart"/>
      <w:r w:rsidRPr="00930025">
        <w:t>React</w:t>
      </w:r>
      <w:proofErr w:type="spellEnd"/>
      <w:r w:rsidRPr="00930025">
        <w:t xml:space="preserve"> pueden aplicarse en otras bibliotecas y </w:t>
      </w:r>
      <w:proofErr w:type="spellStart"/>
      <w:r w:rsidRPr="00930025">
        <w:t>frameworks</w:t>
      </w:r>
      <w:proofErr w:type="spellEnd"/>
      <w:r w:rsidRPr="00930025">
        <w:t xml:space="preserve"> que utilizan conceptos similares.</w:t>
      </w:r>
    </w:p>
    <w:p w:rsidR="00930025" w:rsidRPr="00930025" w:rsidRDefault="00000000" w:rsidP="00930025">
      <w:r>
        <w:pict>
          <v:rect id="_x0000_i1103" style="width:0;height:1.5pt" o:hralign="center" o:hrstd="t" o:hr="t" fillcolor="#a0a0a0" stroked="f"/>
        </w:pict>
      </w:r>
    </w:p>
    <w:p w:rsidR="00930025" w:rsidRPr="00930025" w:rsidRDefault="00930025" w:rsidP="00930025">
      <w:pPr>
        <w:rPr>
          <w:b/>
          <w:bCs/>
        </w:rPr>
      </w:pPr>
      <w:r w:rsidRPr="00930025">
        <w:rPr>
          <w:b/>
          <w:bCs/>
        </w:rPr>
        <w:t xml:space="preserve">Instalación del entorno de desarrollo (Node.js, </w:t>
      </w:r>
      <w:proofErr w:type="spellStart"/>
      <w:r w:rsidRPr="00930025">
        <w:rPr>
          <w:b/>
          <w:bCs/>
        </w:rPr>
        <w:t>npm</w:t>
      </w:r>
      <w:proofErr w:type="spellEnd"/>
      <w:r w:rsidRPr="00930025">
        <w:rPr>
          <w:b/>
          <w:bCs/>
        </w:rPr>
        <w:t>, Vite)</w:t>
      </w:r>
    </w:p>
    <w:p w:rsidR="00930025" w:rsidRPr="00930025" w:rsidRDefault="00930025" w:rsidP="00930025">
      <w:pPr>
        <w:rPr>
          <w:b/>
          <w:bCs/>
        </w:rPr>
      </w:pPr>
      <w:r w:rsidRPr="00930025">
        <w:rPr>
          <w:b/>
          <w:bCs/>
        </w:rPr>
        <w:t xml:space="preserve">1. Instalación de Node.js y </w:t>
      </w:r>
      <w:proofErr w:type="spellStart"/>
      <w:r w:rsidRPr="00930025">
        <w:rPr>
          <w:b/>
          <w:bCs/>
        </w:rPr>
        <w:t>npm</w:t>
      </w:r>
      <w:proofErr w:type="spellEnd"/>
    </w:p>
    <w:p w:rsidR="00930025" w:rsidRPr="00930025" w:rsidRDefault="00930025" w:rsidP="00930025">
      <w:pPr>
        <w:numPr>
          <w:ilvl w:val="0"/>
          <w:numId w:val="84"/>
        </w:numPr>
      </w:pPr>
      <w:r w:rsidRPr="00930025">
        <w:rPr>
          <w:b/>
          <w:bCs/>
        </w:rPr>
        <w:t>Descarga Node.js</w:t>
      </w:r>
      <w:r w:rsidRPr="00930025">
        <w:t xml:space="preserve">: Visita la </w:t>
      </w:r>
      <w:hyperlink r:id="rId5" w:history="1">
        <w:r w:rsidRPr="00930025">
          <w:rPr>
            <w:rStyle w:val="Hipervnculo"/>
          </w:rPr>
          <w:t>página oficial de Node.js</w:t>
        </w:r>
      </w:hyperlink>
      <w:r w:rsidRPr="00930025">
        <w:t xml:space="preserve"> y descarga la versión LTS (Long </w:t>
      </w:r>
      <w:proofErr w:type="spellStart"/>
      <w:r w:rsidRPr="00930025">
        <w:t>Term</w:t>
      </w:r>
      <w:proofErr w:type="spellEnd"/>
      <w:r w:rsidRPr="00930025">
        <w:t xml:space="preserve"> </w:t>
      </w:r>
      <w:proofErr w:type="spellStart"/>
      <w:r w:rsidRPr="00930025">
        <w:t>Support</w:t>
      </w:r>
      <w:proofErr w:type="spellEnd"/>
      <w:r w:rsidRPr="00930025">
        <w:t>) para tu sistema operativo.</w:t>
      </w:r>
    </w:p>
    <w:p w:rsidR="00930025" w:rsidRPr="00930025" w:rsidRDefault="00930025" w:rsidP="00930025">
      <w:pPr>
        <w:numPr>
          <w:ilvl w:val="0"/>
          <w:numId w:val="84"/>
        </w:numPr>
      </w:pPr>
      <w:r w:rsidRPr="00930025">
        <w:rPr>
          <w:b/>
          <w:bCs/>
        </w:rPr>
        <w:t>Instalación</w:t>
      </w:r>
      <w:r w:rsidRPr="00930025">
        <w:t>: Sigue las instrucciones del instalador para completar la instalación.</w:t>
      </w:r>
    </w:p>
    <w:p w:rsidR="00930025" w:rsidRPr="00930025" w:rsidRDefault="00930025" w:rsidP="00930025">
      <w:pPr>
        <w:numPr>
          <w:ilvl w:val="0"/>
          <w:numId w:val="84"/>
        </w:numPr>
      </w:pPr>
      <w:r w:rsidRPr="00930025">
        <w:rPr>
          <w:b/>
          <w:bCs/>
        </w:rPr>
        <w:t>Verificación</w:t>
      </w:r>
      <w:r w:rsidRPr="00930025">
        <w:t xml:space="preserve">: Abre una terminal y ejecuta: </w:t>
      </w:r>
    </w:p>
    <w:p w:rsidR="00930025" w:rsidRPr="00930025" w:rsidRDefault="00930025" w:rsidP="00930025">
      <w:pPr>
        <w:numPr>
          <w:ilvl w:val="0"/>
          <w:numId w:val="84"/>
        </w:numPr>
        <w:tabs>
          <w:tab w:val="clear" w:pos="720"/>
        </w:tabs>
      </w:pPr>
      <w:proofErr w:type="spellStart"/>
      <w:r w:rsidRPr="00930025">
        <w:t>node</w:t>
      </w:r>
      <w:proofErr w:type="spellEnd"/>
      <w:r w:rsidRPr="00930025">
        <w:t xml:space="preserve"> -v</w:t>
      </w:r>
    </w:p>
    <w:p w:rsidR="00930025" w:rsidRPr="00930025" w:rsidRDefault="00930025" w:rsidP="00930025">
      <w:proofErr w:type="spellStart"/>
      <w:r w:rsidRPr="00930025">
        <w:t>npm</w:t>
      </w:r>
      <w:proofErr w:type="spellEnd"/>
      <w:r w:rsidRPr="00930025">
        <w:t xml:space="preserve"> -v</w:t>
      </w:r>
    </w:p>
    <w:p w:rsidR="00930025" w:rsidRPr="00930025" w:rsidRDefault="00930025" w:rsidP="00930025">
      <w:r w:rsidRPr="00930025">
        <w:t>Deberías ver los números de versión instalados.</w:t>
      </w:r>
    </w:p>
    <w:p w:rsidR="00930025" w:rsidRPr="00930025" w:rsidRDefault="00930025" w:rsidP="00930025">
      <w:pPr>
        <w:rPr>
          <w:b/>
          <w:bCs/>
        </w:rPr>
      </w:pPr>
      <w:r w:rsidRPr="00930025">
        <w:rPr>
          <w:b/>
          <w:bCs/>
        </w:rPr>
        <w:t xml:space="preserve">2. Crear una nueva aplicación </w:t>
      </w:r>
      <w:proofErr w:type="spellStart"/>
      <w:r w:rsidRPr="00930025">
        <w:rPr>
          <w:b/>
          <w:bCs/>
        </w:rPr>
        <w:t>React</w:t>
      </w:r>
      <w:proofErr w:type="spellEnd"/>
      <w:r w:rsidRPr="00930025">
        <w:rPr>
          <w:b/>
          <w:bCs/>
        </w:rPr>
        <w:t xml:space="preserve"> con Vite</w:t>
      </w:r>
    </w:p>
    <w:p w:rsidR="00930025" w:rsidRPr="00930025" w:rsidRDefault="00930025" w:rsidP="00930025">
      <w:r w:rsidRPr="00930025">
        <w:rPr>
          <w:b/>
          <w:bCs/>
        </w:rPr>
        <w:t>¿Qué es Vite?</w:t>
      </w:r>
    </w:p>
    <w:p w:rsidR="00930025" w:rsidRPr="00930025" w:rsidRDefault="00930025" w:rsidP="00930025">
      <w:r w:rsidRPr="00930025">
        <w:t xml:space="preserve">Vite es una herramienta de construcción rápida y ligera para proyectos web modernos. Ofrece un entorno de desarrollo ultrarrápido y un </w:t>
      </w:r>
      <w:proofErr w:type="spellStart"/>
      <w:r w:rsidRPr="00930025">
        <w:t>bundle</w:t>
      </w:r>
      <w:proofErr w:type="spellEnd"/>
      <w:r w:rsidRPr="00930025">
        <w:t xml:space="preserve"> de producción altamente optimizado.</w:t>
      </w:r>
    </w:p>
    <w:p w:rsidR="00930025" w:rsidRPr="00930025" w:rsidRDefault="00930025" w:rsidP="00930025">
      <w:r w:rsidRPr="00930025">
        <w:rPr>
          <w:b/>
          <w:bCs/>
        </w:rPr>
        <w:t xml:space="preserve">Pasos para crear una aplicación </w:t>
      </w:r>
      <w:proofErr w:type="spellStart"/>
      <w:r w:rsidRPr="00930025">
        <w:rPr>
          <w:b/>
          <w:bCs/>
        </w:rPr>
        <w:t>React</w:t>
      </w:r>
      <w:proofErr w:type="spellEnd"/>
      <w:r w:rsidRPr="00930025">
        <w:rPr>
          <w:b/>
          <w:bCs/>
        </w:rPr>
        <w:t xml:space="preserve"> con Vite:</w:t>
      </w:r>
    </w:p>
    <w:p w:rsidR="00930025" w:rsidRPr="00930025" w:rsidRDefault="00930025" w:rsidP="00930025">
      <w:pPr>
        <w:numPr>
          <w:ilvl w:val="0"/>
          <w:numId w:val="85"/>
        </w:numPr>
      </w:pPr>
      <w:r w:rsidRPr="00930025">
        <w:rPr>
          <w:b/>
          <w:bCs/>
        </w:rPr>
        <w:t>Crear el proyecto</w:t>
      </w:r>
    </w:p>
    <w:p w:rsidR="00930025" w:rsidRPr="00930025" w:rsidRDefault="00930025" w:rsidP="00930025">
      <w:r w:rsidRPr="00930025">
        <w:t>Abre la terminal y ejecuta:</w:t>
      </w:r>
    </w:p>
    <w:p w:rsidR="00930025" w:rsidRPr="00930025" w:rsidRDefault="00930025" w:rsidP="00930025">
      <w:pPr>
        <w:rPr>
          <w:lang w:val="en-US"/>
        </w:rPr>
      </w:pPr>
      <w:proofErr w:type="spellStart"/>
      <w:r w:rsidRPr="00930025">
        <w:rPr>
          <w:lang w:val="en-US"/>
        </w:rPr>
        <w:t>npm</w:t>
      </w:r>
      <w:proofErr w:type="spellEnd"/>
      <w:r w:rsidRPr="00930025">
        <w:rPr>
          <w:lang w:val="en-US"/>
        </w:rPr>
        <w:t xml:space="preserve"> create </w:t>
      </w:r>
      <w:proofErr w:type="spellStart"/>
      <w:r w:rsidRPr="00930025">
        <w:rPr>
          <w:lang w:val="en-US"/>
        </w:rPr>
        <w:t>vite@latest</w:t>
      </w:r>
      <w:proofErr w:type="spellEnd"/>
      <w:r w:rsidRPr="00930025">
        <w:rPr>
          <w:lang w:val="en-US"/>
        </w:rPr>
        <w:t xml:space="preserve"> my-react-app -- --template react</w:t>
      </w:r>
    </w:p>
    <w:p w:rsidR="00930025" w:rsidRPr="00930025" w:rsidRDefault="00930025" w:rsidP="00930025">
      <w:pPr>
        <w:numPr>
          <w:ilvl w:val="1"/>
          <w:numId w:val="85"/>
        </w:numPr>
      </w:pPr>
      <w:proofErr w:type="spellStart"/>
      <w:r w:rsidRPr="00930025">
        <w:t>my</w:t>
      </w:r>
      <w:proofErr w:type="spellEnd"/>
      <w:r w:rsidRPr="00930025">
        <w:t>-</w:t>
      </w:r>
      <w:proofErr w:type="spellStart"/>
      <w:r w:rsidRPr="00930025">
        <w:t>react</w:t>
      </w:r>
      <w:proofErr w:type="spellEnd"/>
      <w:r w:rsidRPr="00930025">
        <w:t>-app es el nombre de tu proyecto.</w:t>
      </w:r>
    </w:p>
    <w:p w:rsidR="00930025" w:rsidRPr="00930025" w:rsidRDefault="00930025" w:rsidP="00930025">
      <w:pPr>
        <w:numPr>
          <w:ilvl w:val="1"/>
          <w:numId w:val="85"/>
        </w:numPr>
      </w:pPr>
      <w:r w:rsidRPr="00930025">
        <w:t xml:space="preserve">El </w:t>
      </w:r>
      <w:proofErr w:type="spellStart"/>
      <w:r w:rsidRPr="00930025">
        <w:t>flag</w:t>
      </w:r>
      <w:proofErr w:type="spellEnd"/>
      <w:r w:rsidRPr="00930025">
        <w:t xml:space="preserve"> --</w:t>
      </w:r>
      <w:proofErr w:type="spellStart"/>
      <w:r w:rsidRPr="00930025">
        <w:t>template</w:t>
      </w:r>
      <w:proofErr w:type="spellEnd"/>
      <w:r w:rsidRPr="00930025">
        <w:t xml:space="preserve"> </w:t>
      </w:r>
      <w:proofErr w:type="spellStart"/>
      <w:r w:rsidRPr="00930025">
        <w:t>react</w:t>
      </w:r>
      <w:proofErr w:type="spellEnd"/>
      <w:r w:rsidRPr="00930025">
        <w:t xml:space="preserve"> indica que usarás el </w:t>
      </w:r>
      <w:proofErr w:type="spellStart"/>
      <w:r w:rsidRPr="00930025">
        <w:t>template</w:t>
      </w:r>
      <w:proofErr w:type="spellEnd"/>
      <w:r w:rsidRPr="00930025">
        <w:t xml:space="preserve"> de </w:t>
      </w:r>
      <w:proofErr w:type="spellStart"/>
      <w:r w:rsidRPr="00930025">
        <w:t>React</w:t>
      </w:r>
      <w:proofErr w:type="spellEnd"/>
      <w:r w:rsidRPr="00930025">
        <w:t>.</w:t>
      </w:r>
    </w:p>
    <w:p w:rsidR="00930025" w:rsidRPr="00930025" w:rsidRDefault="00930025" w:rsidP="00930025">
      <w:pPr>
        <w:numPr>
          <w:ilvl w:val="0"/>
          <w:numId w:val="85"/>
        </w:numPr>
      </w:pPr>
      <w:r w:rsidRPr="00930025">
        <w:rPr>
          <w:b/>
          <w:bCs/>
        </w:rPr>
        <w:t>Ingresar al directorio del proyecto</w:t>
      </w:r>
    </w:p>
    <w:p w:rsidR="00930025" w:rsidRPr="00930025" w:rsidRDefault="00930025" w:rsidP="00930025">
      <w:r w:rsidRPr="00930025">
        <w:t xml:space="preserve">cd </w:t>
      </w:r>
      <w:proofErr w:type="spellStart"/>
      <w:r w:rsidRPr="00930025">
        <w:t>my</w:t>
      </w:r>
      <w:proofErr w:type="spellEnd"/>
      <w:r w:rsidRPr="00930025">
        <w:t>-</w:t>
      </w:r>
      <w:proofErr w:type="spellStart"/>
      <w:r w:rsidRPr="00930025">
        <w:t>react</w:t>
      </w:r>
      <w:proofErr w:type="spellEnd"/>
      <w:r w:rsidRPr="00930025">
        <w:t>-app</w:t>
      </w:r>
    </w:p>
    <w:p w:rsidR="00930025" w:rsidRPr="00930025" w:rsidRDefault="00930025" w:rsidP="00930025">
      <w:pPr>
        <w:numPr>
          <w:ilvl w:val="0"/>
          <w:numId w:val="85"/>
        </w:numPr>
      </w:pPr>
      <w:r w:rsidRPr="00930025">
        <w:rPr>
          <w:b/>
          <w:bCs/>
        </w:rPr>
        <w:t>Instalar las dependencias</w:t>
      </w:r>
    </w:p>
    <w:p w:rsidR="00930025" w:rsidRPr="00930025" w:rsidRDefault="00930025" w:rsidP="00930025">
      <w:proofErr w:type="spellStart"/>
      <w:r w:rsidRPr="00930025">
        <w:t>npm</w:t>
      </w:r>
      <w:proofErr w:type="spellEnd"/>
      <w:r w:rsidRPr="00930025">
        <w:t xml:space="preserve"> </w:t>
      </w:r>
      <w:proofErr w:type="spellStart"/>
      <w:r w:rsidRPr="00930025">
        <w:t>install</w:t>
      </w:r>
      <w:proofErr w:type="spellEnd"/>
    </w:p>
    <w:p w:rsidR="00930025" w:rsidRPr="00930025" w:rsidRDefault="00930025" w:rsidP="00930025">
      <w:pPr>
        <w:numPr>
          <w:ilvl w:val="0"/>
          <w:numId w:val="85"/>
        </w:numPr>
      </w:pPr>
      <w:r w:rsidRPr="00930025">
        <w:rPr>
          <w:b/>
          <w:bCs/>
        </w:rPr>
        <w:lastRenderedPageBreak/>
        <w:t>Iniciar el servidor de desarrollo</w:t>
      </w:r>
    </w:p>
    <w:p w:rsidR="00930025" w:rsidRPr="00930025" w:rsidRDefault="00930025" w:rsidP="00930025">
      <w:proofErr w:type="spellStart"/>
      <w:r w:rsidRPr="00930025">
        <w:t>npm</w:t>
      </w:r>
      <w:proofErr w:type="spellEnd"/>
      <w:r w:rsidRPr="00930025">
        <w:t xml:space="preserve"> run </w:t>
      </w:r>
      <w:proofErr w:type="spellStart"/>
      <w:r w:rsidRPr="00930025">
        <w:t>dev</w:t>
      </w:r>
      <w:proofErr w:type="spellEnd"/>
    </w:p>
    <w:p w:rsidR="00930025" w:rsidRPr="00930025" w:rsidRDefault="00930025" w:rsidP="00930025">
      <w:pPr>
        <w:numPr>
          <w:ilvl w:val="1"/>
          <w:numId w:val="85"/>
        </w:numPr>
      </w:pPr>
      <w:r w:rsidRPr="00930025">
        <w:t>Verás una salida similar a:</w:t>
      </w:r>
    </w:p>
    <w:p w:rsidR="00930025" w:rsidRPr="00930025" w:rsidRDefault="00930025" w:rsidP="00930025">
      <w:pPr>
        <w:numPr>
          <w:ilvl w:val="1"/>
          <w:numId w:val="85"/>
        </w:numPr>
        <w:tabs>
          <w:tab w:val="clear" w:pos="1440"/>
        </w:tabs>
        <w:rPr>
          <w:lang w:val="en-US"/>
        </w:rPr>
      </w:pPr>
      <w:r w:rsidRPr="00930025">
        <w:rPr>
          <w:lang w:val="en-US"/>
        </w:rPr>
        <w:t xml:space="preserve">VITE </w:t>
      </w:r>
      <w:proofErr w:type="spellStart"/>
      <w:r w:rsidRPr="00930025">
        <w:rPr>
          <w:lang w:val="en-US"/>
        </w:rPr>
        <w:t>vX.X.X</w:t>
      </w:r>
      <w:proofErr w:type="spellEnd"/>
      <w:r w:rsidRPr="00930025">
        <w:rPr>
          <w:lang w:val="en-US"/>
        </w:rPr>
        <w:t xml:space="preserve">  ready in X </w:t>
      </w:r>
      <w:proofErr w:type="spellStart"/>
      <w:r w:rsidRPr="00930025">
        <w:rPr>
          <w:lang w:val="en-US"/>
        </w:rPr>
        <w:t>ms</w:t>
      </w:r>
      <w:proofErr w:type="spellEnd"/>
    </w:p>
    <w:p w:rsidR="00930025" w:rsidRPr="00930025" w:rsidRDefault="00930025" w:rsidP="00930025">
      <w:pPr>
        <w:numPr>
          <w:ilvl w:val="1"/>
          <w:numId w:val="85"/>
        </w:numPr>
        <w:tabs>
          <w:tab w:val="clear" w:pos="1440"/>
        </w:tabs>
        <w:rPr>
          <w:lang w:val="en-US"/>
        </w:rPr>
      </w:pPr>
    </w:p>
    <w:p w:rsidR="00930025" w:rsidRPr="00930025" w:rsidRDefault="00930025" w:rsidP="00930025">
      <w:pPr>
        <w:numPr>
          <w:ilvl w:val="1"/>
          <w:numId w:val="85"/>
        </w:numPr>
        <w:tabs>
          <w:tab w:val="clear" w:pos="1440"/>
        </w:tabs>
      </w:pPr>
      <w:r w:rsidRPr="00930025">
        <w:rPr>
          <w:rFonts w:ascii="Segoe UI Symbol" w:hAnsi="Segoe UI Symbol" w:cs="Segoe UI Symbol"/>
        </w:rPr>
        <w:t>➜</w:t>
      </w:r>
      <w:r w:rsidRPr="00930025">
        <w:t xml:space="preserve">  Local:   http://localhost:5173/</w:t>
      </w:r>
    </w:p>
    <w:p w:rsidR="00930025" w:rsidRPr="00930025" w:rsidRDefault="00930025" w:rsidP="00930025">
      <w:pPr>
        <w:numPr>
          <w:ilvl w:val="1"/>
          <w:numId w:val="85"/>
        </w:numPr>
        <w:tabs>
          <w:tab w:val="clear" w:pos="1440"/>
        </w:tabs>
      </w:pPr>
      <w:r w:rsidRPr="00930025">
        <w:rPr>
          <w:rFonts w:ascii="Segoe UI Symbol" w:hAnsi="Segoe UI Symbol" w:cs="Segoe UI Symbol"/>
        </w:rPr>
        <w:t>➜</w:t>
      </w:r>
      <w:r w:rsidRPr="00930025">
        <w:t xml:space="preserve">  Network: use --host </w:t>
      </w:r>
      <w:proofErr w:type="spellStart"/>
      <w:r w:rsidRPr="00930025">
        <w:t>to</w:t>
      </w:r>
      <w:proofErr w:type="spellEnd"/>
      <w:r w:rsidRPr="00930025">
        <w:t xml:space="preserve"> </w:t>
      </w:r>
      <w:proofErr w:type="spellStart"/>
      <w:r w:rsidRPr="00930025">
        <w:t>expose</w:t>
      </w:r>
      <w:proofErr w:type="spellEnd"/>
    </w:p>
    <w:p w:rsidR="00930025" w:rsidRPr="00930025" w:rsidRDefault="00930025" w:rsidP="00930025">
      <w:pPr>
        <w:numPr>
          <w:ilvl w:val="1"/>
          <w:numId w:val="85"/>
        </w:numPr>
      </w:pPr>
      <w:r w:rsidRPr="00930025">
        <w:t xml:space="preserve">Abre </w:t>
      </w:r>
      <w:hyperlink r:id="rId6" w:history="1">
        <w:r w:rsidRPr="00930025">
          <w:rPr>
            <w:rStyle w:val="Hipervnculo"/>
          </w:rPr>
          <w:t>http://localhost:5173/</w:t>
        </w:r>
      </w:hyperlink>
      <w:r w:rsidRPr="00930025">
        <w:t xml:space="preserve"> en tu navegador para ver la aplicación en funcionamiento.</w:t>
      </w:r>
    </w:p>
    <w:p w:rsidR="00930025" w:rsidRPr="00930025" w:rsidRDefault="00930025" w:rsidP="00930025">
      <w:pPr>
        <w:numPr>
          <w:ilvl w:val="0"/>
          <w:numId w:val="85"/>
        </w:numPr>
      </w:pPr>
      <w:r w:rsidRPr="00930025">
        <w:rPr>
          <w:b/>
          <w:bCs/>
        </w:rPr>
        <w:t>Explorar el proyecto</w:t>
      </w:r>
    </w:p>
    <w:p w:rsidR="00930025" w:rsidRPr="00930025" w:rsidRDefault="00930025" w:rsidP="00930025">
      <w:pPr>
        <w:numPr>
          <w:ilvl w:val="1"/>
          <w:numId w:val="85"/>
        </w:numPr>
      </w:pPr>
      <w:r w:rsidRPr="00930025">
        <w:t xml:space="preserve">Abre el proyecto en tu editor de código preferido (por ejemplo, Visual Studio </w:t>
      </w:r>
      <w:proofErr w:type="spellStart"/>
      <w:r w:rsidRPr="00930025">
        <w:t>Code</w:t>
      </w:r>
      <w:proofErr w:type="spellEnd"/>
      <w:r w:rsidRPr="00930025">
        <w:t>).</w:t>
      </w:r>
    </w:p>
    <w:p w:rsidR="00930025" w:rsidRPr="00930025" w:rsidRDefault="00930025" w:rsidP="00930025">
      <w:pPr>
        <w:numPr>
          <w:ilvl w:val="1"/>
          <w:numId w:val="85"/>
        </w:numPr>
      </w:pPr>
      <w:r w:rsidRPr="00930025">
        <w:t>Observa la estructura de archivos:</w:t>
      </w:r>
    </w:p>
    <w:p w:rsidR="00930025" w:rsidRPr="00930025" w:rsidRDefault="00930025" w:rsidP="00930025">
      <w:pPr>
        <w:numPr>
          <w:ilvl w:val="1"/>
          <w:numId w:val="85"/>
        </w:numPr>
        <w:tabs>
          <w:tab w:val="clear" w:pos="1440"/>
        </w:tabs>
      </w:pPr>
      <w:proofErr w:type="spellStart"/>
      <w:r w:rsidRPr="00930025">
        <w:t>my</w:t>
      </w:r>
      <w:proofErr w:type="spellEnd"/>
      <w:r w:rsidRPr="00930025">
        <w:t>-</w:t>
      </w:r>
      <w:proofErr w:type="spellStart"/>
      <w:r w:rsidRPr="00930025">
        <w:t>react</w:t>
      </w:r>
      <w:proofErr w:type="spellEnd"/>
      <w:r w:rsidRPr="00930025">
        <w:t>-app/</w:t>
      </w:r>
    </w:p>
    <w:p w:rsidR="00930025" w:rsidRPr="00930025" w:rsidRDefault="00930025" w:rsidP="00930025">
      <w:pPr>
        <w:numPr>
          <w:ilvl w:val="1"/>
          <w:numId w:val="85"/>
        </w:numPr>
        <w:tabs>
          <w:tab w:val="clear" w:pos="1440"/>
        </w:tabs>
      </w:pPr>
      <w:r w:rsidRPr="00930025">
        <w:rPr>
          <w:rFonts w:ascii="MS Gothic" w:eastAsia="MS Gothic" w:hAnsi="MS Gothic" w:cs="MS Gothic" w:hint="eastAsia"/>
        </w:rPr>
        <w:t>├</w:t>
      </w:r>
      <w:r w:rsidRPr="00930025">
        <w:rPr>
          <w:rFonts w:ascii="Calibri" w:hAnsi="Calibri" w:cs="Calibri"/>
        </w:rPr>
        <w:t>──</w:t>
      </w:r>
      <w:r w:rsidRPr="00930025">
        <w:t xml:space="preserve"> index.html</w:t>
      </w:r>
    </w:p>
    <w:p w:rsidR="00930025" w:rsidRPr="00930025" w:rsidRDefault="00930025" w:rsidP="00930025">
      <w:pPr>
        <w:numPr>
          <w:ilvl w:val="1"/>
          <w:numId w:val="85"/>
        </w:numPr>
        <w:tabs>
          <w:tab w:val="clear" w:pos="1440"/>
        </w:tabs>
      </w:pPr>
      <w:r w:rsidRPr="00930025">
        <w:rPr>
          <w:rFonts w:ascii="MS Gothic" w:eastAsia="MS Gothic" w:hAnsi="MS Gothic" w:cs="MS Gothic" w:hint="eastAsia"/>
        </w:rPr>
        <w:t>├</w:t>
      </w:r>
      <w:r w:rsidRPr="00930025">
        <w:rPr>
          <w:rFonts w:ascii="Calibri" w:hAnsi="Calibri" w:cs="Calibri"/>
        </w:rPr>
        <w:t>──</w:t>
      </w:r>
      <w:r w:rsidRPr="00930025">
        <w:t xml:space="preserve"> </w:t>
      </w:r>
      <w:proofErr w:type="spellStart"/>
      <w:r w:rsidRPr="00930025">
        <w:t>package.json</w:t>
      </w:r>
      <w:proofErr w:type="spellEnd"/>
    </w:p>
    <w:p w:rsidR="00930025" w:rsidRPr="00930025" w:rsidRDefault="00930025" w:rsidP="00930025">
      <w:pPr>
        <w:numPr>
          <w:ilvl w:val="1"/>
          <w:numId w:val="85"/>
        </w:numPr>
        <w:tabs>
          <w:tab w:val="clear" w:pos="1440"/>
        </w:tabs>
      </w:pPr>
      <w:r w:rsidRPr="00930025">
        <w:rPr>
          <w:rFonts w:ascii="MS Gothic" w:eastAsia="MS Gothic" w:hAnsi="MS Gothic" w:cs="MS Gothic" w:hint="eastAsia"/>
        </w:rPr>
        <w:t>├</w:t>
      </w:r>
      <w:r w:rsidRPr="00930025">
        <w:rPr>
          <w:rFonts w:ascii="Calibri" w:hAnsi="Calibri" w:cs="Calibri"/>
        </w:rPr>
        <w:t>──</w:t>
      </w:r>
      <w:r w:rsidRPr="00930025">
        <w:t xml:space="preserve"> vite.config.js</w:t>
      </w:r>
    </w:p>
    <w:p w:rsidR="00930025" w:rsidRPr="00930025" w:rsidRDefault="00930025" w:rsidP="00930025">
      <w:pPr>
        <w:numPr>
          <w:ilvl w:val="1"/>
          <w:numId w:val="85"/>
        </w:numPr>
        <w:tabs>
          <w:tab w:val="clear" w:pos="1440"/>
        </w:tabs>
      </w:pPr>
      <w:r w:rsidRPr="00930025">
        <w:t>└── src/</w:t>
      </w:r>
    </w:p>
    <w:p w:rsidR="00930025" w:rsidRPr="00930025" w:rsidRDefault="00930025" w:rsidP="00930025">
      <w:pPr>
        <w:numPr>
          <w:ilvl w:val="1"/>
          <w:numId w:val="85"/>
        </w:numPr>
        <w:tabs>
          <w:tab w:val="clear" w:pos="1440"/>
        </w:tabs>
      </w:pPr>
      <w:r w:rsidRPr="00930025">
        <w:t xml:space="preserve">    </w:t>
      </w:r>
      <w:r w:rsidRPr="00930025">
        <w:rPr>
          <w:rFonts w:ascii="MS Gothic" w:eastAsia="MS Gothic" w:hAnsi="MS Gothic" w:cs="MS Gothic" w:hint="eastAsia"/>
        </w:rPr>
        <w:t>├</w:t>
      </w:r>
      <w:r w:rsidRPr="00930025">
        <w:rPr>
          <w:rFonts w:ascii="Calibri" w:hAnsi="Calibri" w:cs="Calibri"/>
        </w:rPr>
        <w:t>──</w:t>
      </w:r>
      <w:r w:rsidRPr="00930025">
        <w:t xml:space="preserve"> </w:t>
      </w:r>
      <w:proofErr w:type="spellStart"/>
      <w:r w:rsidRPr="00930025">
        <w:t>App.jsx</w:t>
      </w:r>
      <w:proofErr w:type="spellEnd"/>
    </w:p>
    <w:p w:rsidR="00930025" w:rsidRPr="00930025" w:rsidRDefault="00930025" w:rsidP="00930025">
      <w:pPr>
        <w:numPr>
          <w:ilvl w:val="1"/>
          <w:numId w:val="85"/>
        </w:numPr>
        <w:tabs>
          <w:tab w:val="clear" w:pos="1440"/>
        </w:tabs>
      </w:pPr>
      <w:r w:rsidRPr="00930025">
        <w:t xml:space="preserve">    </w:t>
      </w:r>
      <w:r w:rsidRPr="00930025">
        <w:rPr>
          <w:rFonts w:ascii="MS Gothic" w:eastAsia="MS Gothic" w:hAnsi="MS Gothic" w:cs="MS Gothic" w:hint="eastAsia"/>
        </w:rPr>
        <w:t>├</w:t>
      </w:r>
      <w:r w:rsidRPr="00930025">
        <w:rPr>
          <w:rFonts w:ascii="Calibri" w:hAnsi="Calibri" w:cs="Calibri"/>
        </w:rPr>
        <w:t>──</w:t>
      </w:r>
      <w:r w:rsidRPr="00930025">
        <w:t xml:space="preserve"> </w:t>
      </w:r>
      <w:proofErr w:type="spellStart"/>
      <w:r w:rsidRPr="00930025">
        <w:t>main.jsx</w:t>
      </w:r>
      <w:proofErr w:type="spellEnd"/>
    </w:p>
    <w:p w:rsidR="00930025" w:rsidRPr="00930025" w:rsidRDefault="00930025" w:rsidP="00930025">
      <w:pPr>
        <w:numPr>
          <w:ilvl w:val="1"/>
          <w:numId w:val="85"/>
        </w:numPr>
        <w:tabs>
          <w:tab w:val="clear" w:pos="1440"/>
        </w:tabs>
      </w:pPr>
      <w:r w:rsidRPr="00930025">
        <w:t xml:space="preserve">    └── </w:t>
      </w:r>
      <w:proofErr w:type="spellStart"/>
      <w:r w:rsidRPr="00930025">
        <w:t>assets</w:t>
      </w:r>
      <w:proofErr w:type="spellEnd"/>
      <w:r w:rsidRPr="00930025">
        <w:t>/</w:t>
      </w:r>
    </w:p>
    <w:p w:rsidR="00930025" w:rsidRPr="00930025" w:rsidRDefault="00930025" w:rsidP="00930025">
      <w:pPr>
        <w:numPr>
          <w:ilvl w:val="1"/>
          <w:numId w:val="85"/>
        </w:numPr>
      </w:pPr>
      <w:proofErr w:type="spellStart"/>
      <w:r w:rsidRPr="00930025">
        <w:t>App.jsx</w:t>
      </w:r>
      <w:proofErr w:type="spellEnd"/>
      <w:r w:rsidRPr="00930025">
        <w:t>: Componente principal de tu aplicación.</w:t>
      </w:r>
    </w:p>
    <w:p w:rsidR="00930025" w:rsidRPr="00930025" w:rsidRDefault="00930025" w:rsidP="00930025">
      <w:pPr>
        <w:numPr>
          <w:ilvl w:val="1"/>
          <w:numId w:val="85"/>
        </w:numPr>
      </w:pPr>
      <w:proofErr w:type="spellStart"/>
      <w:r w:rsidRPr="00930025">
        <w:t>main.jsx</w:t>
      </w:r>
      <w:proofErr w:type="spellEnd"/>
      <w:r w:rsidRPr="00930025">
        <w:t xml:space="preserve">: Punto de entrada donde </w:t>
      </w:r>
      <w:proofErr w:type="spellStart"/>
      <w:r w:rsidRPr="00930025">
        <w:t>React</w:t>
      </w:r>
      <w:proofErr w:type="spellEnd"/>
      <w:r w:rsidRPr="00930025">
        <w:t xml:space="preserve"> renderiza App en el DOM.</w:t>
      </w:r>
    </w:p>
    <w:p w:rsidR="00930025" w:rsidRPr="00930025" w:rsidRDefault="00930025" w:rsidP="00930025">
      <w:pPr>
        <w:numPr>
          <w:ilvl w:val="0"/>
          <w:numId w:val="85"/>
        </w:numPr>
      </w:pPr>
      <w:r w:rsidRPr="00930025">
        <w:rPr>
          <w:b/>
          <w:bCs/>
        </w:rPr>
        <w:t>Beneficios de usar Vite</w:t>
      </w:r>
    </w:p>
    <w:p w:rsidR="00930025" w:rsidRPr="00930025" w:rsidRDefault="00930025" w:rsidP="00930025">
      <w:pPr>
        <w:numPr>
          <w:ilvl w:val="1"/>
          <w:numId w:val="85"/>
        </w:numPr>
      </w:pPr>
      <w:r w:rsidRPr="00930025">
        <w:rPr>
          <w:b/>
          <w:bCs/>
        </w:rPr>
        <w:t>Velocidad</w:t>
      </w:r>
      <w:r w:rsidRPr="00930025">
        <w:t>: Vite utiliza ESM (Módulos de JavaScript Nativos) para ofrecer un arranque del servidor de desarrollo y actualizaciones en caliente extremadamente rápidas.</w:t>
      </w:r>
    </w:p>
    <w:p w:rsidR="00930025" w:rsidRPr="00930025" w:rsidRDefault="00930025" w:rsidP="00930025">
      <w:pPr>
        <w:numPr>
          <w:ilvl w:val="1"/>
          <w:numId w:val="85"/>
        </w:numPr>
      </w:pPr>
      <w:r w:rsidRPr="00930025">
        <w:rPr>
          <w:b/>
          <w:bCs/>
        </w:rPr>
        <w:t>Configuración mínima</w:t>
      </w:r>
      <w:r w:rsidRPr="00930025">
        <w:t>: Funciona fuera de la caja sin necesidad de configuraciones complejas.</w:t>
      </w:r>
    </w:p>
    <w:p w:rsidR="00930025" w:rsidRPr="00930025" w:rsidRDefault="00930025" w:rsidP="00930025">
      <w:pPr>
        <w:numPr>
          <w:ilvl w:val="1"/>
          <w:numId w:val="85"/>
        </w:numPr>
      </w:pPr>
      <w:r w:rsidRPr="00930025">
        <w:rPr>
          <w:b/>
          <w:bCs/>
        </w:rPr>
        <w:t xml:space="preserve">Soporte para </w:t>
      </w:r>
      <w:proofErr w:type="spellStart"/>
      <w:r w:rsidRPr="00930025">
        <w:rPr>
          <w:b/>
          <w:bCs/>
        </w:rPr>
        <w:t>React</w:t>
      </w:r>
      <w:proofErr w:type="spellEnd"/>
      <w:r w:rsidRPr="00930025">
        <w:rPr>
          <w:b/>
          <w:bCs/>
        </w:rPr>
        <w:t xml:space="preserve"> y JSX</w:t>
      </w:r>
      <w:r w:rsidRPr="00930025">
        <w:t>: Incluye soporte para JSX y otros estándares modernos.</w:t>
      </w:r>
    </w:p>
    <w:p w:rsidR="00930025" w:rsidRPr="00930025" w:rsidRDefault="00000000" w:rsidP="00930025">
      <w:r>
        <w:pict>
          <v:rect id="_x0000_i1104" style="width:0;height:1.5pt" o:hralign="center" o:hrstd="t" o:hr="t" fillcolor="#a0a0a0" stroked="f"/>
        </w:pict>
      </w:r>
    </w:p>
    <w:p w:rsidR="00930025" w:rsidRPr="00930025" w:rsidRDefault="00930025" w:rsidP="00930025">
      <w:r w:rsidRPr="00930025">
        <w:rPr>
          <w:b/>
          <w:bCs/>
        </w:rPr>
        <w:lastRenderedPageBreak/>
        <w:t>Nota:</w:t>
      </w:r>
      <w:r w:rsidRPr="00930025">
        <w:t xml:space="preserve"> A diferencia de </w:t>
      </w:r>
      <w:proofErr w:type="spellStart"/>
      <w:r w:rsidRPr="00930025">
        <w:t>create</w:t>
      </w:r>
      <w:proofErr w:type="spellEnd"/>
      <w:r w:rsidRPr="00930025">
        <w:t>-</w:t>
      </w:r>
      <w:proofErr w:type="spellStart"/>
      <w:r w:rsidRPr="00930025">
        <w:t>react</w:t>
      </w:r>
      <w:proofErr w:type="spellEnd"/>
      <w:r w:rsidRPr="00930025">
        <w:t>-app, Vite es más ligero y ofrece un mejor rendimiento durante el desarrollo. Además, es muy flexible y permite configuraciones avanzadas si es necesario.</w:t>
      </w:r>
    </w:p>
    <w:p w:rsidR="00930025" w:rsidRPr="00930025" w:rsidRDefault="00000000" w:rsidP="00930025">
      <w:r>
        <w:pict>
          <v:rect id="_x0000_i1105" style="width:0;height:1.5pt" o:hralign="center" o:hrstd="t" o:hr="t" fillcolor="#a0a0a0" stroked="f"/>
        </w:pict>
      </w:r>
    </w:p>
    <w:p w:rsidR="00930025" w:rsidRPr="00930025" w:rsidRDefault="00930025" w:rsidP="00930025">
      <w:pPr>
        <w:rPr>
          <w:b/>
          <w:bCs/>
        </w:rPr>
      </w:pPr>
      <w:r w:rsidRPr="00930025">
        <w:rPr>
          <w:b/>
          <w:bCs/>
        </w:rPr>
        <w:t xml:space="preserve">05 - </w:t>
      </w:r>
      <w:proofErr w:type="spellStart"/>
      <w:r w:rsidRPr="00930025">
        <w:rPr>
          <w:b/>
          <w:bCs/>
        </w:rPr>
        <w:t>React</w:t>
      </w:r>
      <w:proofErr w:type="spellEnd"/>
    </w:p>
    <w:p w:rsidR="00930025" w:rsidRPr="00930025" w:rsidRDefault="00930025" w:rsidP="00930025">
      <w:r w:rsidRPr="00930025">
        <w:t xml:space="preserve">En este capítulo, aprenderás a </w:t>
      </w:r>
      <w:r w:rsidRPr="00930025">
        <w:rPr>
          <w:b/>
          <w:bCs/>
        </w:rPr>
        <w:t xml:space="preserve">integrar </w:t>
      </w:r>
      <w:proofErr w:type="spellStart"/>
      <w:r w:rsidRPr="00930025">
        <w:rPr>
          <w:b/>
          <w:bCs/>
        </w:rPr>
        <w:t>React</w:t>
      </w:r>
      <w:proofErr w:type="spellEnd"/>
      <w:r w:rsidRPr="00930025">
        <w:t xml:space="preserve"> en tu proyecto de Astro para añadir interactividad y componentes dinámicos. Veremos cómo instalar las dependencias de </w:t>
      </w:r>
      <w:proofErr w:type="spellStart"/>
      <w:r w:rsidRPr="00930025">
        <w:t>React</w:t>
      </w:r>
      <w:proofErr w:type="spellEnd"/>
      <w:r w:rsidRPr="00930025">
        <w:t>, cómo “hidratar” componentes en Astro y ejemplos prácticos de uso.</w:t>
      </w:r>
    </w:p>
    <w:p w:rsidR="00930025" w:rsidRPr="00930025" w:rsidRDefault="00000000" w:rsidP="00930025">
      <w:r>
        <w:pict>
          <v:rect id="_x0000_i1106" style="width:0;height:1.5pt" o:hralign="center" o:hrstd="t" o:hr="t" fillcolor="#a0a0a0" stroked="f"/>
        </w:pict>
      </w:r>
    </w:p>
    <w:p w:rsidR="00930025" w:rsidRPr="00930025" w:rsidRDefault="00930025" w:rsidP="00930025">
      <w:pPr>
        <w:rPr>
          <w:b/>
          <w:bCs/>
        </w:rPr>
      </w:pPr>
      <w:r w:rsidRPr="00930025">
        <w:rPr>
          <w:b/>
          <w:bCs/>
        </w:rPr>
        <w:t xml:space="preserve">1. ¿Por Qué Integrar </w:t>
      </w:r>
      <w:proofErr w:type="spellStart"/>
      <w:r w:rsidRPr="00930025">
        <w:rPr>
          <w:b/>
          <w:bCs/>
        </w:rPr>
        <w:t>React</w:t>
      </w:r>
      <w:proofErr w:type="spellEnd"/>
      <w:r w:rsidRPr="00930025">
        <w:rPr>
          <w:b/>
          <w:bCs/>
        </w:rPr>
        <w:t xml:space="preserve"> en Astro?</w:t>
      </w:r>
    </w:p>
    <w:p w:rsidR="00930025" w:rsidRPr="00930025" w:rsidRDefault="00930025" w:rsidP="00930025">
      <w:r w:rsidRPr="00930025">
        <w:t xml:space="preserve">Astro genera contenido estático para optimizar el rendimiento, pero a veces necesitas </w:t>
      </w:r>
      <w:r w:rsidRPr="00930025">
        <w:rPr>
          <w:b/>
          <w:bCs/>
        </w:rPr>
        <w:t>interactividad</w:t>
      </w:r>
      <w:r w:rsidRPr="00930025">
        <w:t xml:space="preserve"> (formularios dinámicos, contadores, etc.). Aquí entra </w:t>
      </w:r>
      <w:proofErr w:type="spellStart"/>
      <w:r w:rsidRPr="00930025">
        <w:t>React</w:t>
      </w:r>
      <w:proofErr w:type="spellEnd"/>
      <w:r w:rsidRPr="00930025">
        <w:t>, que puede convivir con Astro sin convertir todo el sitio en una Single-Page App. Podrás:</w:t>
      </w:r>
    </w:p>
    <w:p w:rsidR="00930025" w:rsidRPr="00930025" w:rsidRDefault="00930025" w:rsidP="00930025">
      <w:pPr>
        <w:numPr>
          <w:ilvl w:val="0"/>
          <w:numId w:val="86"/>
        </w:numPr>
      </w:pPr>
      <w:r w:rsidRPr="00930025">
        <w:rPr>
          <w:b/>
          <w:bCs/>
        </w:rPr>
        <w:t>Hidratar</w:t>
      </w:r>
      <w:r w:rsidRPr="00930025">
        <w:t xml:space="preserve"> solo los componentes que requieran comportamiento en el navegador.</w:t>
      </w:r>
    </w:p>
    <w:p w:rsidR="00930025" w:rsidRPr="00930025" w:rsidRDefault="00930025" w:rsidP="00930025">
      <w:pPr>
        <w:numPr>
          <w:ilvl w:val="0"/>
          <w:numId w:val="86"/>
        </w:numPr>
      </w:pPr>
      <w:r w:rsidRPr="00930025">
        <w:t>Mantener el resto de la página como HTML estático.</w:t>
      </w:r>
    </w:p>
    <w:p w:rsidR="00930025" w:rsidRPr="00930025" w:rsidRDefault="00000000" w:rsidP="00930025">
      <w:r>
        <w:pict>
          <v:rect id="_x0000_i1107" style="width:0;height:1.5pt" o:hralign="center" o:hrstd="t" o:hr="t" fillcolor="#a0a0a0" stroked="f"/>
        </w:pict>
      </w:r>
    </w:p>
    <w:p w:rsidR="00930025" w:rsidRPr="00930025" w:rsidRDefault="00930025" w:rsidP="00930025">
      <w:pPr>
        <w:rPr>
          <w:b/>
          <w:bCs/>
        </w:rPr>
      </w:pPr>
      <w:r w:rsidRPr="00930025">
        <w:rPr>
          <w:b/>
          <w:bCs/>
        </w:rPr>
        <w:t xml:space="preserve">2. Instalar y Configurar </w:t>
      </w:r>
      <w:proofErr w:type="spellStart"/>
      <w:r w:rsidRPr="00930025">
        <w:rPr>
          <w:b/>
          <w:bCs/>
        </w:rPr>
        <w:t>React</w:t>
      </w:r>
      <w:proofErr w:type="spellEnd"/>
    </w:p>
    <w:p w:rsidR="00930025" w:rsidRPr="00930025" w:rsidRDefault="00930025" w:rsidP="00930025">
      <w:pPr>
        <w:numPr>
          <w:ilvl w:val="0"/>
          <w:numId w:val="87"/>
        </w:numPr>
      </w:pPr>
      <w:r w:rsidRPr="00930025">
        <w:rPr>
          <w:b/>
          <w:bCs/>
        </w:rPr>
        <w:t xml:space="preserve">Instalar </w:t>
      </w:r>
      <w:proofErr w:type="spellStart"/>
      <w:r w:rsidRPr="00930025">
        <w:rPr>
          <w:b/>
          <w:bCs/>
        </w:rPr>
        <w:t>React</w:t>
      </w:r>
      <w:proofErr w:type="spellEnd"/>
      <w:r w:rsidRPr="00930025">
        <w:rPr>
          <w:b/>
          <w:bCs/>
        </w:rPr>
        <w:t xml:space="preserve"> y </w:t>
      </w:r>
      <w:proofErr w:type="spellStart"/>
      <w:r w:rsidRPr="00930025">
        <w:rPr>
          <w:b/>
          <w:bCs/>
        </w:rPr>
        <w:t>React</w:t>
      </w:r>
      <w:proofErr w:type="spellEnd"/>
      <w:r w:rsidRPr="00930025">
        <w:rPr>
          <w:b/>
          <w:bCs/>
        </w:rPr>
        <w:t xml:space="preserve"> DOM</w:t>
      </w:r>
      <w:r w:rsidRPr="00930025">
        <w:br/>
        <w:t>Desde la carpeta raíz de tu proyecto Astro:</w:t>
      </w:r>
    </w:p>
    <w:p w:rsidR="00930025" w:rsidRPr="00930025" w:rsidRDefault="00930025" w:rsidP="00930025">
      <w:pPr>
        <w:rPr>
          <w:lang w:val="en-US"/>
        </w:rPr>
      </w:pPr>
      <w:proofErr w:type="spellStart"/>
      <w:r w:rsidRPr="00930025">
        <w:rPr>
          <w:lang w:val="en-US"/>
        </w:rPr>
        <w:t>npm</w:t>
      </w:r>
      <w:proofErr w:type="spellEnd"/>
      <w:r w:rsidRPr="00930025">
        <w:rPr>
          <w:lang w:val="en-US"/>
        </w:rPr>
        <w:t xml:space="preserve"> install react react-</w:t>
      </w:r>
      <w:proofErr w:type="spellStart"/>
      <w:r w:rsidRPr="00930025">
        <w:rPr>
          <w:lang w:val="en-US"/>
        </w:rPr>
        <w:t>dom</w:t>
      </w:r>
      <w:proofErr w:type="spellEnd"/>
    </w:p>
    <w:p w:rsidR="00930025" w:rsidRPr="00930025" w:rsidRDefault="00930025" w:rsidP="00930025">
      <w:pPr>
        <w:rPr>
          <w:lang w:val="en-US"/>
        </w:rPr>
      </w:pPr>
      <w:r w:rsidRPr="00930025">
        <w:rPr>
          <w:lang w:val="en-US"/>
        </w:rPr>
        <w:t>(O yarn add react react-</w:t>
      </w:r>
      <w:proofErr w:type="spellStart"/>
      <w:r w:rsidRPr="00930025">
        <w:rPr>
          <w:lang w:val="en-US"/>
        </w:rPr>
        <w:t>dom</w:t>
      </w:r>
      <w:proofErr w:type="spellEnd"/>
      <w:r w:rsidRPr="00930025">
        <w:rPr>
          <w:lang w:val="en-US"/>
        </w:rPr>
        <w:t xml:space="preserve"> </w:t>
      </w:r>
      <w:proofErr w:type="spellStart"/>
      <w:r w:rsidRPr="00930025">
        <w:rPr>
          <w:lang w:val="en-US"/>
        </w:rPr>
        <w:t>si</w:t>
      </w:r>
      <w:proofErr w:type="spellEnd"/>
      <w:r w:rsidRPr="00930025">
        <w:rPr>
          <w:lang w:val="en-US"/>
        </w:rPr>
        <w:t xml:space="preserve"> </w:t>
      </w:r>
      <w:proofErr w:type="spellStart"/>
      <w:r w:rsidRPr="00930025">
        <w:rPr>
          <w:lang w:val="en-US"/>
        </w:rPr>
        <w:t>usas</w:t>
      </w:r>
      <w:proofErr w:type="spellEnd"/>
      <w:r w:rsidRPr="00930025">
        <w:rPr>
          <w:lang w:val="en-US"/>
        </w:rPr>
        <w:t xml:space="preserve"> Yarn.)</w:t>
      </w:r>
    </w:p>
    <w:p w:rsidR="00930025" w:rsidRPr="00930025" w:rsidRDefault="00930025" w:rsidP="00930025">
      <w:pPr>
        <w:numPr>
          <w:ilvl w:val="0"/>
          <w:numId w:val="87"/>
        </w:numPr>
      </w:pPr>
      <w:r w:rsidRPr="00930025">
        <w:rPr>
          <w:b/>
          <w:bCs/>
        </w:rPr>
        <w:t>Integración con Astro</w:t>
      </w:r>
      <w:r w:rsidRPr="00930025">
        <w:br/>
        <w:t xml:space="preserve">Si creaste tu proyecto con la plantilla básica de Astro (o sin </w:t>
      </w:r>
      <w:proofErr w:type="spellStart"/>
      <w:r w:rsidRPr="00930025">
        <w:t>React</w:t>
      </w:r>
      <w:proofErr w:type="spellEnd"/>
      <w:r w:rsidRPr="00930025">
        <w:t xml:space="preserve"> preconfigurado), no necesitas un plugin extra: Astro sabe manejar archivos .</w:t>
      </w:r>
      <w:proofErr w:type="spellStart"/>
      <w:r w:rsidRPr="00930025">
        <w:t>jsx</w:t>
      </w:r>
      <w:proofErr w:type="spellEnd"/>
      <w:r w:rsidRPr="00930025">
        <w:t xml:space="preserve"> o .</w:t>
      </w:r>
      <w:proofErr w:type="spellStart"/>
      <w:r w:rsidRPr="00930025">
        <w:t>tsx</w:t>
      </w:r>
      <w:proofErr w:type="spellEnd"/>
      <w:r w:rsidRPr="00930025">
        <w:t>.</w:t>
      </w:r>
    </w:p>
    <w:p w:rsidR="00930025" w:rsidRPr="00930025" w:rsidRDefault="00930025" w:rsidP="00930025">
      <w:pPr>
        <w:numPr>
          <w:ilvl w:val="1"/>
          <w:numId w:val="87"/>
        </w:numPr>
      </w:pPr>
      <w:r w:rsidRPr="00930025">
        <w:t>Asegúrate de que tu astro.config.* no excluya .</w:t>
      </w:r>
      <w:proofErr w:type="spellStart"/>
      <w:r w:rsidRPr="00930025">
        <w:t>jsx</w:t>
      </w:r>
      <w:proofErr w:type="spellEnd"/>
      <w:r w:rsidRPr="00930025">
        <w:t>/.</w:t>
      </w:r>
      <w:proofErr w:type="spellStart"/>
      <w:r w:rsidRPr="00930025">
        <w:t>tsx</w:t>
      </w:r>
      <w:proofErr w:type="spellEnd"/>
      <w:r w:rsidRPr="00930025">
        <w:t xml:space="preserve"> de los lugares a buscar.</w:t>
      </w:r>
    </w:p>
    <w:p w:rsidR="00930025" w:rsidRPr="00930025" w:rsidRDefault="00930025" w:rsidP="00930025">
      <w:pPr>
        <w:numPr>
          <w:ilvl w:val="0"/>
          <w:numId w:val="87"/>
        </w:numPr>
      </w:pPr>
      <w:r w:rsidRPr="00930025">
        <w:rPr>
          <w:b/>
          <w:bCs/>
        </w:rPr>
        <w:t>Estructura de Archivos</w:t>
      </w:r>
      <w:r w:rsidRPr="00930025">
        <w:br/>
        <w:t>Una forma común es:</w:t>
      </w:r>
    </w:p>
    <w:p w:rsidR="00930025" w:rsidRPr="00930025" w:rsidRDefault="00930025" w:rsidP="00930025">
      <w:pPr>
        <w:numPr>
          <w:ilvl w:val="0"/>
          <w:numId w:val="87"/>
        </w:numPr>
        <w:tabs>
          <w:tab w:val="clear" w:pos="720"/>
        </w:tabs>
      </w:pPr>
      <w:r w:rsidRPr="00930025">
        <w:t>src/</w:t>
      </w:r>
    </w:p>
    <w:p w:rsidR="00930025" w:rsidRPr="00930025" w:rsidRDefault="00930025" w:rsidP="00930025">
      <w:pPr>
        <w:numPr>
          <w:ilvl w:val="0"/>
          <w:numId w:val="87"/>
        </w:numPr>
        <w:tabs>
          <w:tab w:val="clear" w:pos="720"/>
        </w:tabs>
      </w:pPr>
      <w:r w:rsidRPr="00930025">
        <w:t xml:space="preserve">  </w:t>
      </w:r>
      <w:proofErr w:type="spellStart"/>
      <w:r w:rsidRPr="00930025">
        <w:t>components</w:t>
      </w:r>
      <w:proofErr w:type="spellEnd"/>
      <w:r w:rsidRPr="00930025">
        <w:t>/</w:t>
      </w:r>
    </w:p>
    <w:p w:rsidR="00930025" w:rsidRPr="00930025" w:rsidRDefault="00930025" w:rsidP="00930025">
      <w:pPr>
        <w:numPr>
          <w:ilvl w:val="0"/>
          <w:numId w:val="87"/>
        </w:numPr>
        <w:tabs>
          <w:tab w:val="clear" w:pos="720"/>
        </w:tabs>
      </w:pPr>
      <w:r w:rsidRPr="00930025">
        <w:t xml:space="preserve">    </w:t>
      </w:r>
      <w:proofErr w:type="spellStart"/>
      <w:r w:rsidRPr="00930025">
        <w:t>BotonInteractivo.jsx</w:t>
      </w:r>
      <w:proofErr w:type="spellEnd"/>
    </w:p>
    <w:p w:rsidR="00930025" w:rsidRPr="00930025" w:rsidRDefault="00930025" w:rsidP="00930025">
      <w:pPr>
        <w:numPr>
          <w:ilvl w:val="0"/>
          <w:numId w:val="87"/>
        </w:numPr>
        <w:tabs>
          <w:tab w:val="clear" w:pos="720"/>
        </w:tabs>
      </w:pPr>
      <w:r w:rsidRPr="00930025">
        <w:t xml:space="preserve">  </w:t>
      </w:r>
      <w:proofErr w:type="spellStart"/>
      <w:r w:rsidRPr="00930025">
        <w:t>pages</w:t>
      </w:r>
      <w:proofErr w:type="spellEnd"/>
      <w:r w:rsidRPr="00930025">
        <w:t>/</w:t>
      </w:r>
    </w:p>
    <w:p w:rsidR="00930025" w:rsidRPr="00930025" w:rsidRDefault="00930025" w:rsidP="00930025">
      <w:pPr>
        <w:numPr>
          <w:ilvl w:val="0"/>
          <w:numId w:val="87"/>
        </w:numPr>
        <w:tabs>
          <w:tab w:val="clear" w:pos="720"/>
        </w:tabs>
      </w:pPr>
      <w:r w:rsidRPr="00930025">
        <w:t xml:space="preserve">    </w:t>
      </w:r>
      <w:proofErr w:type="spellStart"/>
      <w:r w:rsidRPr="00930025">
        <w:t>index.astro</w:t>
      </w:r>
      <w:proofErr w:type="spellEnd"/>
    </w:p>
    <w:p w:rsidR="00930025" w:rsidRPr="00930025" w:rsidRDefault="00930025" w:rsidP="00930025">
      <w:pPr>
        <w:numPr>
          <w:ilvl w:val="1"/>
          <w:numId w:val="87"/>
        </w:numPr>
      </w:pPr>
      <w:proofErr w:type="spellStart"/>
      <w:r w:rsidRPr="00930025">
        <w:t>BotonInteractivo.jsx</w:t>
      </w:r>
      <w:proofErr w:type="spellEnd"/>
      <w:r w:rsidRPr="00930025">
        <w:t xml:space="preserve"> será un componente </w:t>
      </w:r>
      <w:proofErr w:type="spellStart"/>
      <w:r w:rsidRPr="00930025">
        <w:t>React</w:t>
      </w:r>
      <w:proofErr w:type="spellEnd"/>
      <w:r w:rsidRPr="00930025">
        <w:t>.</w:t>
      </w:r>
    </w:p>
    <w:p w:rsidR="00930025" w:rsidRPr="00930025" w:rsidRDefault="00930025" w:rsidP="00930025">
      <w:pPr>
        <w:numPr>
          <w:ilvl w:val="1"/>
          <w:numId w:val="87"/>
        </w:numPr>
      </w:pPr>
      <w:proofErr w:type="spellStart"/>
      <w:r w:rsidRPr="00930025">
        <w:t>index.astro</w:t>
      </w:r>
      <w:proofErr w:type="spellEnd"/>
      <w:r w:rsidRPr="00930025">
        <w:t xml:space="preserve"> (o cualquier .astro) podrá importar y usar </w:t>
      </w:r>
      <w:proofErr w:type="spellStart"/>
      <w:r w:rsidRPr="00930025">
        <w:t>BotonInteractivo</w:t>
      </w:r>
      <w:proofErr w:type="spellEnd"/>
      <w:r w:rsidRPr="00930025">
        <w:t>.</w:t>
      </w:r>
    </w:p>
    <w:p w:rsidR="00930025" w:rsidRPr="00930025" w:rsidRDefault="00000000" w:rsidP="00930025">
      <w:r>
        <w:pict>
          <v:rect id="_x0000_i1108" style="width:0;height:1.5pt" o:hralign="center" o:hrstd="t" o:hr="t" fillcolor="#a0a0a0" stroked="f"/>
        </w:pict>
      </w:r>
    </w:p>
    <w:p w:rsidR="00930025" w:rsidRPr="00930025" w:rsidRDefault="00930025" w:rsidP="00930025">
      <w:pPr>
        <w:rPr>
          <w:b/>
          <w:bCs/>
        </w:rPr>
      </w:pPr>
      <w:r w:rsidRPr="00930025">
        <w:rPr>
          <w:b/>
          <w:bCs/>
        </w:rPr>
        <w:lastRenderedPageBreak/>
        <w:t xml:space="preserve">3. Añadir un Componente </w:t>
      </w:r>
      <w:proofErr w:type="spellStart"/>
      <w:r w:rsidRPr="00930025">
        <w:rPr>
          <w:b/>
          <w:bCs/>
        </w:rPr>
        <w:t>React</w:t>
      </w:r>
      <w:proofErr w:type="spellEnd"/>
    </w:p>
    <w:p w:rsidR="00930025" w:rsidRPr="00930025" w:rsidRDefault="00930025" w:rsidP="00930025">
      <w:pPr>
        <w:rPr>
          <w:b/>
          <w:bCs/>
        </w:rPr>
      </w:pPr>
      <w:r w:rsidRPr="00930025">
        <w:rPr>
          <w:b/>
          <w:bCs/>
        </w:rPr>
        <w:t>Ejemplo: Contador Interactivo</w:t>
      </w:r>
    </w:p>
    <w:p w:rsidR="00930025" w:rsidRPr="00930025" w:rsidRDefault="00930025" w:rsidP="00930025">
      <w:pPr>
        <w:numPr>
          <w:ilvl w:val="0"/>
          <w:numId w:val="88"/>
        </w:numPr>
      </w:pPr>
      <w:r w:rsidRPr="00930025">
        <w:rPr>
          <w:b/>
          <w:bCs/>
        </w:rPr>
        <w:t xml:space="preserve">Crea el Componente en </w:t>
      </w:r>
      <w:proofErr w:type="spellStart"/>
      <w:r w:rsidRPr="00930025">
        <w:rPr>
          <w:b/>
          <w:bCs/>
        </w:rPr>
        <w:t>React</w:t>
      </w:r>
      <w:proofErr w:type="spellEnd"/>
      <w:r w:rsidRPr="00930025">
        <w:br/>
        <w:t>src/</w:t>
      </w:r>
      <w:proofErr w:type="spellStart"/>
      <w:r w:rsidRPr="00930025">
        <w:t>components</w:t>
      </w:r>
      <w:proofErr w:type="spellEnd"/>
      <w:r w:rsidRPr="00930025">
        <w:t>/</w:t>
      </w:r>
      <w:proofErr w:type="spellStart"/>
      <w:r w:rsidRPr="00930025">
        <w:t>Contador.jsx</w:t>
      </w:r>
      <w:proofErr w:type="spellEnd"/>
      <w:r w:rsidRPr="00930025">
        <w:t>:</w:t>
      </w:r>
    </w:p>
    <w:p w:rsidR="00930025" w:rsidRPr="00930025" w:rsidRDefault="00930025" w:rsidP="00930025">
      <w:pPr>
        <w:numPr>
          <w:ilvl w:val="0"/>
          <w:numId w:val="88"/>
        </w:numPr>
        <w:tabs>
          <w:tab w:val="clear" w:pos="720"/>
        </w:tabs>
      </w:pPr>
      <w:proofErr w:type="spellStart"/>
      <w:r w:rsidRPr="00930025">
        <w:t>import</w:t>
      </w:r>
      <w:proofErr w:type="spellEnd"/>
      <w:r w:rsidRPr="00930025">
        <w:t xml:space="preserve"> { useState } </w:t>
      </w:r>
      <w:proofErr w:type="spellStart"/>
      <w:r w:rsidRPr="00930025">
        <w:t>from</w:t>
      </w:r>
      <w:proofErr w:type="spellEnd"/>
      <w:r w:rsidRPr="00930025">
        <w:t xml:space="preserve"> '</w:t>
      </w:r>
      <w:proofErr w:type="spellStart"/>
      <w:r w:rsidRPr="00930025">
        <w:t>react</w:t>
      </w:r>
      <w:proofErr w:type="spellEnd"/>
      <w:r w:rsidRPr="00930025">
        <w:t>';</w:t>
      </w:r>
    </w:p>
    <w:p w:rsidR="00930025" w:rsidRPr="00930025" w:rsidRDefault="00930025" w:rsidP="00930025">
      <w:pPr>
        <w:numPr>
          <w:ilvl w:val="0"/>
          <w:numId w:val="88"/>
        </w:numPr>
        <w:tabs>
          <w:tab w:val="clear" w:pos="720"/>
        </w:tabs>
      </w:pPr>
    </w:p>
    <w:p w:rsidR="00930025" w:rsidRPr="00930025" w:rsidRDefault="00930025" w:rsidP="00930025">
      <w:pPr>
        <w:numPr>
          <w:ilvl w:val="0"/>
          <w:numId w:val="88"/>
        </w:numPr>
        <w:tabs>
          <w:tab w:val="clear" w:pos="720"/>
        </w:tabs>
      </w:pPr>
      <w:proofErr w:type="spellStart"/>
      <w:r w:rsidRPr="00930025">
        <w:t>export</w:t>
      </w:r>
      <w:proofErr w:type="spellEnd"/>
      <w:r w:rsidRPr="00930025">
        <w:t xml:space="preserve"> default </w:t>
      </w:r>
      <w:proofErr w:type="spellStart"/>
      <w:r w:rsidRPr="00930025">
        <w:t>function</w:t>
      </w:r>
      <w:proofErr w:type="spellEnd"/>
      <w:r w:rsidRPr="00930025">
        <w:t xml:space="preserve"> Contador() {</w:t>
      </w:r>
    </w:p>
    <w:p w:rsidR="00930025" w:rsidRPr="00930025" w:rsidRDefault="00930025" w:rsidP="00930025">
      <w:pPr>
        <w:numPr>
          <w:ilvl w:val="0"/>
          <w:numId w:val="88"/>
        </w:numPr>
        <w:tabs>
          <w:tab w:val="clear" w:pos="720"/>
        </w:tabs>
      </w:pPr>
      <w:r w:rsidRPr="00930025">
        <w:t xml:space="preserve">  </w:t>
      </w:r>
      <w:proofErr w:type="spellStart"/>
      <w:r w:rsidRPr="00930025">
        <w:t>const</w:t>
      </w:r>
      <w:proofErr w:type="spellEnd"/>
      <w:r w:rsidRPr="00930025">
        <w:t xml:space="preserve"> [cuenta, </w:t>
      </w:r>
      <w:proofErr w:type="spellStart"/>
      <w:r w:rsidRPr="00930025">
        <w:t>setCuenta</w:t>
      </w:r>
      <w:proofErr w:type="spellEnd"/>
      <w:r w:rsidRPr="00930025">
        <w:t>] = useState(0);</w:t>
      </w:r>
    </w:p>
    <w:p w:rsidR="00930025" w:rsidRPr="00930025" w:rsidRDefault="00930025" w:rsidP="00930025">
      <w:pPr>
        <w:numPr>
          <w:ilvl w:val="0"/>
          <w:numId w:val="88"/>
        </w:numPr>
        <w:tabs>
          <w:tab w:val="clear" w:pos="720"/>
        </w:tabs>
      </w:pPr>
    </w:p>
    <w:p w:rsidR="00930025" w:rsidRPr="00930025" w:rsidRDefault="00930025" w:rsidP="00930025">
      <w:pPr>
        <w:numPr>
          <w:ilvl w:val="0"/>
          <w:numId w:val="88"/>
        </w:numPr>
        <w:tabs>
          <w:tab w:val="clear" w:pos="720"/>
        </w:tabs>
      </w:pPr>
      <w:r w:rsidRPr="00930025">
        <w:t xml:space="preserve">  </w:t>
      </w:r>
      <w:proofErr w:type="spellStart"/>
      <w:r w:rsidRPr="00930025">
        <w:t>return</w:t>
      </w:r>
      <w:proofErr w:type="spellEnd"/>
      <w:r w:rsidRPr="00930025">
        <w:t xml:space="preserve"> (</w:t>
      </w:r>
    </w:p>
    <w:p w:rsidR="00930025" w:rsidRPr="00930025" w:rsidRDefault="00930025" w:rsidP="00930025">
      <w:pPr>
        <w:numPr>
          <w:ilvl w:val="0"/>
          <w:numId w:val="88"/>
        </w:numPr>
        <w:tabs>
          <w:tab w:val="clear" w:pos="720"/>
        </w:tabs>
        <w:rPr>
          <w:lang w:val="en-US"/>
        </w:rPr>
      </w:pPr>
      <w:r w:rsidRPr="00930025">
        <w:rPr>
          <w:lang w:val="en-US"/>
        </w:rPr>
        <w:t xml:space="preserve">    &lt;div </w:t>
      </w:r>
      <w:proofErr w:type="spellStart"/>
      <w:r w:rsidRPr="00930025">
        <w:rPr>
          <w:lang w:val="en-US"/>
        </w:rPr>
        <w:t>className</w:t>
      </w:r>
      <w:proofErr w:type="spellEnd"/>
      <w:r w:rsidRPr="00930025">
        <w:rPr>
          <w:lang w:val="en-US"/>
        </w:rPr>
        <w:t>="p-4 border rounded bg-gray-50"&gt;</w:t>
      </w:r>
    </w:p>
    <w:p w:rsidR="00930025" w:rsidRPr="00930025" w:rsidRDefault="00930025" w:rsidP="00930025">
      <w:pPr>
        <w:numPr>
          <w:ilvl w:val="0"/>
          <w:numId w:val="88"/>
        </w:numPr>
        <w:tabs>
          <w:tab w:val="clear" w:pos="720"/>
        </w:tabs>
        <w:rPr>
          <w:lang w:val="en-US"/>
        </w:rPr>
      </w:pPr>
      <w:r w:rsidRPr="00930025">
        <w:rPr>
          <w:lang w:val="en-US"/>
        </w:rPr>
        <w:t xml:space="preserve">      &lt;p </w:t>
      </w:r>
      <w:proofErr w:type="spellStart"/>
      <w:r w:rsidRPr="00930025">
        <w:rPr>
          <w:lang w:val="en-US"/>
        </w:rPr>
        <w:t>className</w:t>
      </w:r>
      <w:proofErr w:type="spellEnd"/>
      <w:r w:rsidRPr="00930025">
        <w:rPr>
          <w:lang w:val="en-US"/>
        </w:rPr>
        <w:t>="font-bold"&gt;</w:t>
      </w:r>
      <w:proofErr w:type="spellStart"/>
      <w:r w:rsidRPr="00930025">
        <w:rPr>
          <w:lang w:val="en-US"/>
        </w:rPr>
        <w:t>Cuenta</w:t>
      </w:r>
      <w:proofErr w:type="spellEnd"/>
      <w:r w:rsidRPr="00930025">
        <w:rPr>
          <w:lang w:val="en-US"/>
        </w:rPr>
        <w:t>: {</w:t>
      </w:r>
      <w:proofErr w:type="spellStart"/>
      <w:r w:rsidRPr="00930025">
        <w:rPr>
          <w:lang w:val="en-US"/>
        </w:rPr>
        <w:t>cuenta</w:t>
      </w:r>
      <w:proofErr w:type="spellEnd"/>
      <w:r w:rsidRPr="00930025">
        <w:rPr>
          <w:lang w:val="en-US"/>
        </w:rPr>
        <w:t>}&lt;/p&gt;</w:t>
      </w:r>
    </w:p>
    <w:p w:rsidR="00930025" w:rsidRPr="00930025" w:rsidRDefault="00930025" w:rsidP="00930025">
      <w:pPr>
        <w:numPr>
          <w:ilvl w:val="0"/>
          <w:numId w:val="88"/>
        </w:numPr>
        <w:tabs>
          <w:tab w:val="clear" w:pos="720"/>
        </w:tabs>
      </w:pPr>
      <w:r w:rsidRPr="00930025">
        <w:rPr>
          <w:lang w:val="en-US"/>
        </w:rPr>
        <w:t xml:space="preserve">      </w:t>
      </w:r>
      <w:r w:rsidRPr="00930025">
        <w:t>&lt;</w:t>
      </w:r>
      <w:proofErr w:type="spellStart"/>
      <w:r w:rsidRPr="00930025">
        <w:t>button</w:t>
      </w:r>
      <w:proofErr w:type="spellEnd"/>
    </w:p>
    <w:p w:rsidR="00930025" w:rsidRPr="00930025" w:rsidRDefault="00930025" w:rsidP="00930025">
      <w:pPr>
        <w:numPr>
          <w:ilvl w:val="0"/>
          <w:numId w:val="88"/>
        </w:numPr>
        <w:tabs>
          <w:tab w:val="clear" w:pos="720"/>
        </w:tabs>
        <w:rPr>
          <w:lang w:val="en-US"/>
        </w:rPr>
      </w:pPr>
      <w:r w:rsidRPr="00930025">
        <w:rPr>
          <w:lang w:val="en-US"/>
        </w:rPr>
        <w:t xml:space="preserve">        </w:t>
      </w:r>
      <w:proofErr w:type="spellStart"/>
      <w:r w:rsidRPr="00930025">
        <w:rPr>
          <w:lang w:val="en-US"/>
        </w:rPr>
        <w:t>className</w:t>
      </w:r>
      <w:proofErr w:type="spellEnd"/>
      <w:r w:rsidRPr="00930025">
        <w:rPr>
          <w:lang w:val="en-US"/>
        </w:rPr>
        <w:t>="px-2 py-1 bg-blue-500 text-white rounded"</w:t>
      </w:r>
    </w:p>
    <w:p w:rsidR="00930025" w:rsidRPr="00930025" w:rsidRDefault="00930025" w:rsidP="00930025">
      <w:pPr>
        <w:numPr>
          <w:ilvl w:val="0"/>
          <w:numId w:val="88"/>
        </w:numPr>
        <w:tabs>
          <w:tab w:val="clear" w:pos="720"/>
        </w:tabs>
      </w:pPr>
      <w:r w:rsidRPr="00930025">
        <w:rPr>
          <w:lang w:val="en-US"/>
        </w:rPr>
        <w:t xml:space="preserve">        </w:t>
      </w:r>
      <w:r w:rsidRPr="00930025">
        <w:t xml:space="preserve">onClick={() =&gt; </w:t>
      </w:r>
      <w:proofErr w:type="spellStart"/>
      <w:r w:rsidRPr="00930025">
        <w:t>setCuenta</w:t>
      </w:r>
      <w:proofErr w:type="spellEnd"/>
      <w:r w:rsidRPr="00930025">
        <w:t>(cuenta + 1)}</w:t>
      </w:r>
    </w:p>
    <w:p w:rsidR="00930025" w:rsidRPr="00930025" w:rsidRDefault="00930025" w:rsidP="00930025">
      <w:pPr>
        <w:numPr>
          <w:ilvl w:val="0"/>
          <w:numId w:val="88"/>
        </w:numPr>
        <w:tabs>
          <w:tab w:val="clear" w:pos="720"/>
        </w:tabs>
      </w:pPr>
      <w:r w:rsidRPr="00930025">
        <w:t xml:space="preserve">      &gt;</w:t>
      </w:r>
    </w:p>
    <w:p w:rsidR="00930025" w:rsidRPr="00930025" w:rsidRDefault="00930025" w:rsidP="00930025">
      <w:pPr>
        <w:numPr>
          <w:ilvl w:val="0"/>
          <w:numId w:val="88"/>
        </w:numPr>
        <w:tabs>
          <w:tab w:val="clear" w:pos="720"/>
        </w:tabs>
      </w:pPr>
      <w:r w:rsidRPr="00930025">
        <w:t xml:space="preserve">        Incrementar</w:t>
      </w:r>
    </w:p>
    <w:p w:rsidR="00930025" w:rsidRPr="00930025" w:rsidRDefault="00930025" w:rsidP="00930025">
      <w:pPr>
        <w:numPr>
          <w:ilvl w:val="0"/>
          <w:numId w:val="88"/>
        </w:numPr>
        <w:tabs>
          <w:tab w:val="clear" w:pos="720"/>
        </w:tabs>
      </w:pPr>
      <w:r w:rsidRPr="00930025">
        <w:t xml:space="preserve">      &lt;/</w:t>
      </w:r>
      <w:proofErr w:type="spellStart"/>
      <w:r w:rsidRPr="00930025">
        <w:t>button</w:t>
      </w:r>
      <w:proofErr w:type="spellEnd"/>
      <w:r w:rsidRPr="00930025">
        <w:t>&gt;</w:t>
      </w:r>
    </w:p>
    <w:p w:rsidR="00930025" w:rsidRPr="00930025" w:rsidRDefault="00930025" w:rsidP="00930025">
      <w:pPr>
        <w:numPr>
          <w:ilvl w:val="0"/>
          <w:numId w:val="88"/>
        </w:numPr>
        <w:tabs>
          <w:tab w:val="clear" w:pos="720"/>
        </w:tabs>
      </w:pPr>
      <w:r w:rsidRPr="00930025">
        <w:t xml:space="preserve">    &lt;/</w:t>
      </w:r>
      <w:proofErr w:type="spellStart"/>
      <w:r w:rsidRPr="00930025">
        <w:t>div</w:t>
      </w:r>
      <w:proofErr w:type="spellEnd"/>
      <w:r w:rsidRPr="00930025">
        <w:t>&gt;</w:t>
      </w:r>
    </w:p>
    <w:p w:rsidR="00930025" w:rsidRPr="00930025" w:rsidRDefault="00930025" w:rsidP="00930025">
      <w:pPr>
        <w:numPr>
          <w:ilvl w:val="0"/>
          <w:numId w:val="88"/>
        </w:numPr>
        <w:tabs>
          <w:tab w:val="clear" w:pos="720"/>
        </w:tabs>
      </w:pPr>
      <w:r w:rsidRPr="00930025">
        <w:t xml:space="preserve">  );</w:t>
      </w:r>
    </w:p>
    <w:p w:rsidR="00930025" w:rsidRPr="00930025" w:rsidRDefault="00930025" w:rsidP="00930025">
      <w:r w:rsidRPr="00930025">
        <w:t>}</w:t>
      </w:r>
    </w:p>
    <w:p w:rsidR="00930025" w:rsidRPr="00930025" w:rsidRDefault="00930025" w:rsidP="00930025">
      <w:pPr>
        <w:numPr>
          <w:ilvl w:val="0"/>
          <w:numId w:val="88"/>
        </w:numPr>
      </w:pPr>
      <w:r w:rsidRPr="00930025">
        <w:rPr>
          <w:b/>
          <w:bCs/>
        </w:rPr>
        <w:t xml:space="preserve">Importar </w:t>
      </w:r>
      <w:proofErr w:type="spellStart"/>
      <w:r w:rsidRPr="00930025">
        <w:rPr>
          <w:b/>
          <w:bCs/>
        </w:rPr>
        <w:t>y</w:t>
      </w:r>
      <w:proofErr w:type="spellEnd"/>
      <w:r w:rsidRPr="00930025">
        <w:rPr>
          <w:b/>
          <w:bCs/>
        </w:rPr>
        <w:t xml:space="preserve"> Hidratar en Astro</w:t>
      </w:r>
      <w:r w:rsidRPr="00930025">
        <w:br/>
        <w:t>src/</w:t>
      </w:r>
      <w:proofErr w:type="spellStart"/>
      <w:r w:rsidRPr="00930025">
        <w:t>pages</w:t>
      </w:r>
      <w:proofErr w:type="spellEnd"/>
      <w:r w:rsidRPr="00930025">
        <w:t>/</w:t>
      </w:r>
      <w:proofErr w:type="spellStart"/>
      <w:r w:rsidRPr="00930025">
        <w:t>index.astro</w:t>
      </w:r>
      <w:proofErr w:type="spellEnd"/>
      <w:r w:rsidRPr="00930025">
        <w:t>:</w:t>
      </w:r>
    </w:p>
    <w:p w:rsidR="00930025" w:rsidRPr="00930025" w:rsidRDefault="00930025" w:rsidP="00930025">
      <w:pPr>
        <w:numPr>
          <w:ilvl w:val="0"/>
          <w:numId w:val="88"/>
        </w:numPr>
        <w:tabs>
          <w:tab w:val="clear" w:pos="720"/>
        </w:tabs>
      </w:pPr>
      <w:r w:rsidRPr="00930025">
        <w:t>---</w:t>
      </w:r>
    </w:p>
    <w:p w:rsidR="00930025" w:rsidRPr="00930025" w:rsidRDefault="00930025" w:rsidP="00930025">
      <w:pPr>
        <w:numPr>
          <w:ilvl w:val="0"/>
          <w:numId w:val="88"/>
        </w:numPr>
        <w:tabs>
          <w:tab w:val="clear" w:pos="720"/>
        </w:tabs>
      </w:pPr>
      <w:proofErr w:type="spellStart"/>
      <w:r w:rsidRPr="00930025">
        <w:t>import</w:t>
      </w:r>
      <w:proofErr w:type="spellEnd"/>
      <w:r w:rsidRPr="00930025">
        <w:t xml:space="preserve"> Contador </w:t>
      </w:r>
      <w:proofErr w:type="spellStart"/>
      <w:r w:rsidRPr="00930025">
        <w:t>from</w:t>
      </w:r>
      <w:proofErr w:type="spellEnd"/>
      <w:r w:rsidRPr="00930025">
        <w:t xml:space="preserve"> '../</w:t>
      </w:r>
      <w:proofErr w:type="spellStart"/>
      <w:r w:rsidRPr="00930025">
        <w:t>components</w:t>
      </w:r>
      <w:proofErr w:type="spellEnd"/>
      <w:r w:rsidRPr="00930025">
        <w:t>/</w:t>
      </w:r>
      <w:proofErr w:type="spellStart"/>
      <w:r w:rsidRPr="00930025">
        <w:t>Contador.jsx</w:t>
      </w:r>
      <w:proofErr w:type="spellEnd"/>
      <w:r w:rsidRPr="00930025">
        <w:t>';</w:t>
      </w:r>
    </w:p>
    <w:p w:rsidR="00930025" w:rsidRPr="00930025" w:rsidRDefault="00930025" w:rsidP="00930025">
      <w:pPr>
        <w:numPr>
          <w:ilvl w:val="0"/>
          <w:numId w:val="88"/>
        </w:numPr>
        <w:tabs>
          <w:tab w:val="clear" w:pos="720"/>
        </w:tabs>
      </w:pPr>
      <w:r w:rsidRPr="00930025">
        <w:t>---</w:t>
      </w:r>
    </w:p>
    <w:p w:rsidR="00930025" w:rsidRPr="00930025" w:rsidRDefault="00930025" w:rsidP="00930025">
      <w:pPr>
        <w:numPr>
          <w:ilvl w:val="0"/>
          <w:numId w:val="88"/>
        </w:numPr>
        <w:tabs>
          <w:tab w:val="clear" w:pos="720"/>
        </w:tabs>
      </w:pPr>
    </w:p>
    <w:p w:rsidR="00930025" w:rsidRPr="00930025" w:rsidRDefault="00930025" w:rsidP="00930025">
      <w:pPr>
        <w:numPr>
          <w:ilvl w:val="0"/>
          <w:numId w:val="88"/>
        </w:numPr>
        <w:tabs>
          <w:tab w:val="clear" w:pos="720"/>
        </w:tabs>
      </w:pPr>
      <w:r w:rsidRPr="00930025">
        <w:t>&lt;</w:t>
      </w:r>
      <w:proofErr w:type="spellStart"/>
      <w:r w:rsidRPr="00930025">
        <w:t>html</w:t>
      </w:r>
      <w:proofErr w:type="spellEnd"/>
      <w:r w:rsidRPr="00930025">
        <w:t>&gt;</w:t>
      </w:r>
    </w:p>
    <w:p w:rsidR="00930025" w:rsidRPr="00930025" w:rsidRDefault="00930025" w:rsidP="00930025">
      <w:pPr>
        <w:numPr>
          <w:ilvl w:val="0"/>
          <w:numId w:val="88"/>
        </w:numPr>
        <w:tabs>
          <w:tab w:val="clear" w:pos="720"/>
        </w:tabs>
      </w:pPr>
      <w:r w:rsidRPr="00930025">
        <w:t xml:space="preserve">  &lt;head&gt;</w:t>
      </w:r>
    </w:p>
    <w:p w:rsidR="00930025" w:rsidRPr="00930025" w:rsidRDefault="00930025" w:rsidP="00930025">
      <w:pPr>
        <w:numPr>
          <w:ilvl w:val="0"/>
          <w:numId w:val="88"/>
        </w:numPr>
        <w:tabs>
          <w:tab w:val="clear" w:pos="720"/>
        </w:tabs>
      </w:pPr>
      <w:r w:rsidRPr="00930025">
        <w:t xml:space="preserve">    &lt;</w:t>
      </w:r>
      <w:proofErr w:type="spellStart"/>
      <w:r w:rsidRPr="00930025">
        <w:t>title</w:t>
      </w:r>
      <w:proofErr w:type="spellEnd"/>
      <w:r w:rsidRPr="00930025">
        <w:t xml:space="preserve">&gt;Mi Sitio con Astro + </w:t>
      </w:r>
      <w:proofErr w:type="spellStart"/>
      <w:r w:rsidRPr="00930025">
        <w:t>React</w:t>
      </w:r>
      <w:proofErr w:type="spellEnd"/>
      <w:r w:rsidRPr="00930025">
        <w:t>&lt;/</w:t>
      </w:r>
      <w:proofErr w:type="spellStart"/>
      <w:r w:rsidRPr="00930025">
        <w:t>title</w:t>
      </w:r>
      <w:proofErr w:type="spellEnd"/>
      <w:r w:rsidRPr="00930025">
        <w:t>&gt;</w:t>
      </w:r>
    </w:p>
    <w:p w:rsidR="00930025" w:rsidRPr="00930025" w:rsidRDefault="00930025" w:rsidP="00930025">
      <w:pPr>
        <w:numPr>
          <w:ilvl w:val="0"/>
          <w:numId w:val="88"/>
        </w:numPr>
        <w:tabs>
          <w:tab w:val="clear" w:pos="720"/>
        </w:tabs>
      </w:pPr>
      <w:r w:rsidRPr="00930025">
        <w:t xml:space="preserve">  &lt;/head&gt;</w:t>
      </w:r>
    </w:p>
    <w:p w:rsidR="00930025" w:rsidRPr="00930025" w:rsidRDefault="00930025" w:rsidP="00930025">
      <w:pPr>
        <w:numPr>
          <w:ilvl w:val="0"/>
          <w:numId w:val="88"/>
        </w:numPr>
        <w:tabs>
          <w:tab w:val="clear" w:pos="720"/>
        </w:tabs>
      </w:pPr>
      <w:r w:rsidRPr="00930025">
        <w:t xml:space="preserve">  &lt;</w:t>
      </w:r>
      <w:proofErr w:type="spellStart"/>
      <w:r w:rsidRPr="00930025">
        <w:t>body</w:t>
      </w:r>
      <w:proofErr w:type="spellEnd"/>
      <w:r w:rsidRPr="00930025">
        <w:t xml:space="preserve"> </w:t>
      </w:r>
      <w:proofErr w:type="spellStart"/>
      <w:r w:rsidRPr="00930025">
        <w:t>class</w:t>
      </w:r>
      <w:proofErr w:type="spellEnd"/>
      <w:r w:rsidRPr="00930025">
        <w:t>="p-8"&gt;</w:t>
      </w:r>
    </w:p>
    <w:p w:rsidR="00930025" w:rsidRPr="00930025" w:rsidRDefault="00930025" w:rsidP="00930025">
      <w:pPr>
        <w:numPr>
          <w:ilvl w:val="0"/>
          <w:numId w:val="88"/>
        </w:numPr>
        <w:tabs>
          <w:tab w:val="clear" w:pos="720"/>
        </w:tabs>
        <w:rPr>
          <w:lang w:val="en-US"/>
        </w:rPr>
      </w:pPr>
      <w:r w:rsidRPr="00930025">
        <w:rPr>
          <w:lang w:val="en-US"/>
        </w:rPr>
        <w:lastRenderedPageBreak/>
        <w:t xml:space="preserve">    &lt;h1 class="text-2xl font-bold mb-4"&gt;Página Principal&lt;/h1&gt;</w:t>
      </w:r>
    </w:p>
    <w:p w:rsidR="00930025" w:rsidRPr="00930025" w:rsidRDefault="00930025" w:rsidP="00930025">
      <w:pPr>
        <w:numPr>
          <w:ilvl w:val="0"/>
          <w:numId w:val="88"/>
        </w:numPr>
        <w:tabs>
          <w:tab w:val="clear" w:pos="720"/>
        </w:tabs>
        <w:rPr>
          <w:lang w:val="en-US"/>
        </w:rPr>
      </w:pPr>
    </w:p>
    <w:p w:rsidR="00930025" w:rsidRPr="00930025" w:rsidRDefault="00930025" w:rsidP="00930025">
      <w:pPr>
        <w:numPr>
          <w:ilvl w:val="0"/>
          <w:numId w:val="88"/>
        </w:numPr>
        <w:tabs>
          <w:tab w:val="clear" w:pos="720"/>
        </w:tabs>
      </w:pPr>
      <w:r w:rsidRPr="00930025">
        <w:rPr>
          <w:lang w:val="en-US"/>
        </w:rPr>
        <w:t xml:space="preserve">    </w:t>
      </w:r>
      <w:r w:rsidRPr="00930025">
        <w:t xml:space="preserve">&lt;!-- Para que </w:t>
      </w:r>
      <w:proofErr w:type="spellStart"/>
      <w:r w:rsidRPr="00930025">
        <w:t>React</w:t>
      </w:r>
      <w:proofErr w:type="spellEnd"/>
      <w:r w:rsidRPr="00930025">
        <w:t xml:space="preserve"> funcione en el cliente, agregamos el directive '</w:t>
      </w:r>
      <w:proofErr w:type="spellStart"/>
      <w:r w:rsidRPr="00930025">
        <w:t>client:load</w:t>
      </w:r>
      <w:proofErr w:type="spellEnd"/>
      <w:r w:rsidRPr="00930025">
        <w:t>' --&gt;</w:t>
      </w:r>
    </w:p>
    <w:p w:rsidR="00930025" w:rsidRPr="00930025" w:rsidRDefault="00930025" w:rsidP="00930025">
      <w:pPr>
        <w:numPr>
          <w:ilvl w:val="0"/>
          <w:numId w:val="88"/>
        </w:numPr>
        <w:tabs>
          <w:tab w:val="clear" w:pos="720"/>
        </w:tabs>
      </w:pPr>
      <w:r w:rsidRPr="00930025">
        <w:t xml:space="preserve">    &lt;Contador </w:t>
      </w:r>
      <w:proofErr w:type="spellStart"/>
      <w:r w:rsidRPr="00930025">
        <w:t>client:load</w:t>
      </w:r>
      <w:proofErr w:type="spellEnd"/>
      <w:r w:rsidRPr="00930025">
        <w:t xml:space="preserve"> /&gt;</w:t>
      </w:r>
    </w:p>
    <w:p w:rsidR="00930025" w:rsidRPr="00930025" w:rsidRDefault="00930025" w:rsidP="00930025">
      <w:pPr>
        <w:numPr>
          <w:ilvl w:val="0"/>
          <w:numId w:val="88"/>
        </w:numPr>
        <w:tabs>
          <w:tab w:val="clear" w:pos="720"/>
        </w:tabs>
      </w:pPr>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r w:rsidRPr="00930025">
        <w:rPr>
          <w:b/>
          <w:bCs/>
        </w:rPr>
        <w:t>Explicación</w:t>
      </w:r>
      <w:r w:rsidRPr="00930025">
        <w:t>:</w:t>
      </w:r>
    </w:p>
    <w:p w:rsidR="00930025" w:rsidRPr="00930025" w:rsidRDefault="00930025" w:rsidP="00930025">
      <w:pPr>
        <w:numPr>
          <w:ilvl w:val="0"/>
          <w:numId w:val="89"/>
        </w:numPr>
      </w:pPr>
      <w:proofErr w:type="spellStart"/>
      <w:r w:rsidRPr="00930025">
        <w:rPr>
          <w:b/>
          <w:bCs/>
        </w:rPr>
        <w:t>import</w:t>
      </w:r>
      <w:proofErr w:type="spellEnd"/>
      <w:r w:rsidRPr="00930025">
        <w:rPr>
          <w:b/>
          <w:bCs/>
        </w:rPr>
        <w:t xml:space="preserve"> Contador </w:t>
      </w:r>
      <w:proofErr w:type="spellStart"/>
      <w:r w:rsidRPr="00930025">
        <w:rPr>
          <w:b/>
          <w:bCs/>
        </w:rPr>
        <w:t>from</w:t>
      </w:r>
      <w:proofErr w:type="spellEnd"/>
      <w:r w:rsidRPr="00930025">
        <w:rPr>
          <w:b/>
          <w:bCs/>
        </w:rPr>
        <w:t xml:space="preserve"> …</w:t>
      </w:r>
      <w:r w:rsidRPr="00930025">
        <w:t xml:space="preserve">: Cargamos el componente </w:t>
      </w:r>
      <w:proofErr w:type="spellStart"/>
      <w:r w:rsidRPr="00930025">
        <w:t>React</w:t>
      </w:r>
      <w:proofErr w:type="spellEnd"/>
      <w:r w:rsidRPr="00930025">
        <w:t>.</w:t>
      </w:r>
    </w:p>
    <w:p w:rsidR="00930025" w:rsidRPr="00930025" w:rsidRDefault="00930025" w:rsidP="00930025">
      <w:pPr>
        <w:numPr>
          <w:ilvl w:val="0"/>
          <w:numId w:val="89"/>
        </w:numPr>
      </w:pPr>
      <w:r w:rsidRPr="00930025">
        <w:rPr>
          <w:b/>
          <w:bCs/>
        </w:rPr>
        <w:t xml:space="preserve">&lt;Contador </w:t>
      </w:r>
      <w:proofErr w:type="spellStart"/>
      <w:r w:rsidRPr="00930025">
        <w:rPr>
          <w:b/>
          <w:bCs/>
        </w:rPr>
        <w:t>client:load</w:t>
      </w:r>
      <w:proofErr w:type="spellEnd"/>
      <w:r w:rsidRPr="00930025">
        <w:rPr>
          <w:b/>
          <w:bCs/>
        </w:rPr>
        <w:t xml:space="preserve"> /&gt;</w:t>
      </w:r>
      <w:r w:rsidRPr="00930025">
        <w:t xml:space="preserve">: La directiva </w:t>
      </w:r>
      <w:proofErr w:type="spellStart"/>
      <w:r w:rsidRPr="00930025">
        <w:t>client:load</w:t>
      </w:r>
      <w:proofErr w:type="spellEnd"/>
      <w:r w:rsidRPr="00930025">
        <w:t xml:space="preserve"> le dice a Astro que cargue e hidrate el componente en el </w:t>
      </w:r>
      <w:r w:rsidRPr="00930025">
        <w:rPr>
          <w:b/>
          <w:bCs/>
        </w:rPr>
        <w:t>lado del cliente</w:t>
      </w:r>
      <w:r w:rsidRPr="00930025">
        <w:t xml:space="preserve"> apenas se cargue la página. Esto convierte el HTML estático en un componente interactivo de </w:t>
      </w:r>
      <w:proofErr w:type="spellStart"/>
      <w:r w:rsidRPr="00930025">
        <w:t>React</w:t>
      </w:r>
      <w:proofErr w:type="spellEnd"/>
      <w:r w:rsidRPr="00930025">
        <w:t>.</w:t>
      </w:r>
    </w:p>
    <w:p w:rsidR="00930025" w:rsidRPr="00930025" w:rsidRDefault="00930025" w:rsidP="00930025">
      <w:pPr>
        <w:rPr>
          <w:b/>
          <w:bCs/>
        </w:rPr>
      </w:pPr>
      <w:r w:rsidRPr="00930025">
        <w:rPr>
          <w:b/>
          <w:bCs/>
        </w:rPr>
        <w:t>Otras Directivas de Hidratación</w:t>
      </w:r>
    </w:p>
    <w:p w:rsidR="00930025" w:rsidRPr="00930025" w:rsidRDefault="00930025" w:rsidP="00930025">
      <w:pPr>
        <w:numPr>
          <w:ilvl w:val="0"/>
          <w:numId w:val="90"/>
        </w:numPr>
      </w:pPr>
      <w:proofErr w:type="spellStart"/>
      <w:r w:rsidRPr="00930025">
        <w:rPr>
          <w:b/>
          <w:bCs/>
        </w:rPr>
        <w:t>client:idle</w:t>
      </w:r>
      <w:proofErr w:type="spellEnd"/>
      <w:r w:rsidRPr="00930025">
        <w:t>: Hidrata el componente cuando la página está inactiva (ideal para performance).</w:t>
      </w:r>
    </w:p>
    <w:p w:rsidR="00930025" w:rsidRPr="00930025" w:rsidRDefault="00930025" w:rsidP="00930025">
      <w:pPr>
        <w:numPr>
          <w:ilvl w:val="0"/>
          <w:numId w:val="90"/>
        </w:numPr>
      </w:pPr>
      <w:proofErr w:type="spellStart"/>
      <w:r w:rsidRPr="00930025">
        <w:rPr>
          <w:b/>
          <w:bCs/>
        </w:rPr>
        <w:t>client:visible</w:t>
      </w:r>
      <w:proofErr w:type="spellEnd"/>
      <w:r w:rsidRPr="00930025">
        <w:t xml:space="preserve">: Hidrata cuando el elemento entra en el </w:t>
      </w:r>
      <w:proofErr w:type="spellStart"/>
      <w:r w:rsidRPr="00930025">
        <w:t>viewport</w:t>
      </w:r>
      <w:proofErr w:type="spellEnd"/>
      <w:r w:rsidRPr="00930025">
        <w:t>.</w:t>
      </w:r>
    </w:p>
    <w:p w:rsidR="00930025" w:rsidRPr="00930025" w:rsidRDefault="00930025" w:rsidP="00930025">
      <w:pPr>
        <w:numPr>
          <w:ilvl w:val="0"/>
          <w:numId w:val="90"/>
        </w:numPr>
      </w:pPr>
      <w:proofErr w:type="spellStart"/>
      <w:r w:rsidRPr="00930025">
        <w:rPr>
          <w:b/>
          <w:bCs/>
        </w:rPr>
        <w:t>client:media</w:t>
      </w:r>
      <w:proofErr w:type="spellEnd"/>
      <w:r w:rsidRPr="00930025">
        <w:rPr>
          <w:b/>
          <w:bCs/>
        </w:rPr>
        <w:t>="(min-</w:t>
      </w:r>
      <w:proofErr w:type="spellStart"/>
      <w:r w:rsidRPr="00930025">
        <w:rPr>
          <w:b/>
          <w:bCs/>
        </w:rPr>
        <w:t>width</w:t>
      </w:r>
      <w:proofErr w:type="spellEnd"/>
      <w:r w:rsidRPr="00930025">
        <w:rPr>
          <w:b/>
          <w:bCs/>
        </w:rPr>
        <w:t>: 768px)"</w:t>
      </w:r>
      <w:r w:rsidRPr="00930025">
        <w:t xml:space="preserve">: Hidrata según una media </w:t>
      </w:r>
      <w:proofErr w:type="spellStart"/>
      <w:r w:rsidRPr="00930025">
        <w:t>query</w:t>
      </w:r>
      <w:proofErr w:type="spellEnd"/>
      <w:r w:rsidRPr="00930025">
        <w:t>.</w:t>
      </w:r>
    </w:p>
    <w:p w:rsidR="00930025" w:rsidRPr="00930025" w:rsidRDefault="00930025" w:rsidP="00930025">
      <w:pPr>
        <w:numPr>
          <w:ilvl w:val="0"/>
          <w:numId w:val="90"/>
        </w:numPr>
      </w:pPr>
      <w:proofErr w:type="spellStart"/>
      <w:r w:rsidRPr="00930025">
        <w:rPr>
          <w:b/>
          <w:bCs/>
        </w:rPr>
        <w:t>client:only</w:t>
      </w:r>
      <w:proofErr w:type="spellEnd"/>
      <w:r w:rsidRPr="00930025">
        <w:rPr>
          <w:b/>
          <w:bCs/>
        </w:rPr>
        <w:t>="</w:t>
      </w:r>
      <w:proofErr w:type="spellStart"/>
      <w:r w:rsidRPr="00930025">
        <w:rPr>
          <w:b/>
          <w:bCs/>
        </w:rPr>
        <w:t>react</w:t>
      </w:r>
      <w:proofErr w:type="spellEnd"/>
      <w:r w:rsidRPr="00930025">
        <w:rPr>
          <w:b/>
          <w:bCs/>
        </w:rPr>
        <w:t>"</w:t>
      </w:r>
      <w:r w:rsidRPr="00930025">
        <w:t>: Exclusivo para componentes que no se renderizan como HTML estático, sino que se cargarán completamente en el navegador.</w:t>
      </w:r>
    </w:p>
    <w:p w:rsidR="00930025" w:rsidRPr="00930025" w:rsidRDefault="00000000" w:rsidP="00930025">
      <w:r>
        <w:pict>
          <v:rect id="_x0000_i1109" style="width:0;height:1.5pt" o:hralign="center" o:hrstd="t" o:hr="t" fillcolor="#a0a0a0" stroked="f"/>
        </w:pict>
      </w:r>
    </w:p>
    <w:p w:rsidR="00930025" w:rsidRPr="00930025" w:rsidRDefault="00930025" w:rsidP="00930025">
      <w:pPr>
        <w:rPr>
          <w:b/>
          <w:bCs/>
        </w:rPr>
      </w:pPr>
      <w:r w:rsidRPr="00930025">
        <w:rPr>
          <w:b/>
          <w:bCs/>
        </w:rPr>
        <w:t>4. Ejemplo Práctico: Botón de Cambio de Tema</w:t>
      </w:r>
    </w:p>
    <w:p w:rsidR="00930025" w:rsidRPr="00930025" w:rsidRDefault="00930025" w:rsidP="00930025">
      <w:r w:rsidRPr="00930025">
        <w:t>Supón que quieres un botón que cambie de “modo claro” a “modo oscuro” en tu sitio:</w:t>
      </w:r>
    </w:p>
    <w:p w:rsidR="00930025" w:rsidRPr="00930025" w:rsidRDefault="00930025" w:rsidP="00930025">
      <w:pPr>
        <w:numPr>
          <w:ilvl w:val="0"/>
          <w:numId w:val="91"/>
        </w:numPr>
      </w:pPr>
      <w:r w:rsidRPr="00930025">
        <w:rPr>
          <w:b/>
          <w:bCs/>
        </w:rPr>
        <w:t xml:space="preserve">Componente </w:t>
      </w:r>
      <w:proofErr w:type="spellStart"/>
      <w:r w:rsidRPr="00930025">
        <w:rPr>
          <w:b/>
          <w:bCs/>
        </w:rPr>
        <w:t>React</w:t>
      </w:r>
      <w:proofErr w:type="spellEnd"/>
      <w:r w:rsidRPr="00930025">
        <w:t>: src/</w:t>
      </w:r>
      <w:proofErr w:type="spellStart"/>
      <w:r w:rsidRPr="00930025">
        <w:t>components</w:t>
      </w:r>
      <w:proofErr w:type="spellEnd"/>
      <w:r w:rsidRPr="00930025">
        <w:t>/</w:t>
      </w:r>
      <w:proofErr w:type="spellStart"/>
      <w:r w:rsidRPr="00930025">
        <w:t>TemaToggler.jsx</w:t>
      </w:r>
      <w:proofErr w:type="spellEnd"/>
    </w:p>
    <w:p w:rsidR="00930025" w:rsidRPr="00930025" w:rsidRDefault="00930025" w:rsidP="00930025">
      <w:pPr>
        <w:numPr>
          <w:ilvl w:val="0"/>
          <w:numId w:val="91"/>
        </w:numPr>
        <w:tabs>
          <w:tab w:val="clear" w:pos="720"/>
        </w:tabs>
        <w:rPr>
          <w:lang w:val="en-US"/>
        </w:rPr>
      </w:pPr>
      <w:r w:rsidRPr="00930025">
        <w:rPr>
          <w:lang w:val="en-US"/>
        </w:rPr>
        <w:t xml:space="preserve">import { </w:t>
      </w:r>
      <w:proofErr w:type="spellStart"/>
      <w:r w:rsidRPr="00930025">
        <w:rPr>
          <w:lang w:val="en-US"/>
        </w:rPr>
        <w:t>useState</w:t>
      </w:r>
      <w:proofErr w:type="spellEnd"/>
      <w:r w:rsidRPr="00930025">
        <w:rPr>
          <w:lang w:val="en-US"/>
        </w:rPr>
        <w:t xml:space="preserve">, </w:t>
      </w:r>
      <w:proofErr w:type="spellStart"/>
      <w:r w:rsidRPr="00930025">
        <w:rPr>
          <w:lang w:val="en-US"/>
        </w:rPr>
        <w:t>useEffect</w:t>
      </w:r>
      <w:proofErr w:type="spellEnd"/>
      <w:r w:rsidRPr="00930025">
        <w:rPr>
          <w:lang w:val="en-US"/>
        </w:rPr>
        <w:t xml:space="preserve"> } from 'react';</w:t>
      </w:r>
    </w:p>
    <w:p w:rsidR="00930025" w:rsidRPr="00930025" w:rsidRDefault="00930025" w:rsidP="00930025">
      <w:pPr>
        <w:numPr>
          <w:ilvl w:val="0"/>
          <w:numId w:val="91"/>
        </w:numPr>
        <w:tabs>
          <w:tab w:val="clear" w:pos="720"/>
        </w:tabs>
        <w:rPr>
          <w:lang w:val="en-US"/>
        </w:rPr>
      </w:pPr>
    </w:p>
    <w:p w:rsidR="00930025" w:rsidRPr="00930025" w:rsidRDefault="00930025" w:rsidP="00930025">
      <w:pPr>
        <w:numPr>
          <w:ilvl w:val="0"/>
          <w:numId w:val="91"/>
        </w:numPr>
        <w:tabs>
          <w:tab w:val="clear" w:pos="720"/>
        </w:tabs>
      </w:pPr>
      <w:proofErr w:type="spellStart"/>
      <w:r w:rsidRPr="00930025">
        <w:t>export</w:t>
      </w:r>
      <w:proofErr w:type="spellEnd"/>
      <w:r w:rsidRPr="00930025">
        <w:t xml:space="preserve"> default </w:t>
      </w:r>
      <w:proofErr w:type="spellStart"/>
      <w:r w:rsidRPr="00930025">
        <w:t>function</w:t>
      </w:r>
      <w:proofErr w:type="spellEnd"/>
      <w:r w:rsidRPr="00930025">
        <w:t xml:space="preserve"> </w:t>
      </w:r>
      <w:proofErr w:type="spellStart"/>
      <w:r w:rsidRPr="00930025">
        <w:t>TemaToggler</w:t>
      </w:r>
      <w:proofErr w:type="spellEnd"/>
      <w:r w:rsidRPr="00930025">
        <w:t>() {</w:t>
      </w:r>
    </w:p>
    <w:p w:rsidR="00930025" w:rsidRPr="00930025" w:rsidRDefault="00930025" w:rsidP="00930025">
      <w:pPr>
        <w:numPr>
          <w:ilvl w:val="0"/>
          <w:numId w:val="91"/>
        </w:numPr>
        <w:tabs>
          <w:tab w:val="clear" w:pos="720"/>
        </w:tabs>
      </w:pPr>
      <w:r w:rsidRPr="00930025">
        <w:t xml:space="preserve">  </w:t>
      </w:r>
      <w:proofErr w:type="spellStart"/>
      <w:r w:rsidRPr="00930025">
        <w:t>const</w:t>
      </w:r>
      <w:proofErr w:type="spellEnd"/>
      <w:r w:rsidRPr="00930025">
        <w:t xml:space="preserve"> [</w:t>
      </w:r>
      <w:proofErr w:type="spellStart"/>
      <w:r w:rsidRPr="00930025">
        <w:t>modoOscuro</w:t>
      </w:r>
      <w:proofErr w:type="spellEnd"/>
      <w:r w:rsidRPr="00930025">
        <w:t xml:space="preserve">, </w:t>
      </w:r>
      <w:proofErr w:type="spellStart"/>
      <w:r w:rsidRPr="00930025">
        <w:t>setModoOscuro</w:t>
      </w:r>
      <w:proofErr w:type="spellEnd"/>
      <w:r w:rsidRPr="00930025">
        <w:t>] = useState(false);</w:t>
      </w:r>
    </w:p>
    <w:p w:rsidR="00930025" w:rsidRPr="00930025" w:rsidRDefault="00930025" w:rsidP="00930025">
      <w:pPr>
        <w:numPr>
          <w:ilvl w:val="0"/>
          <w:numId w:val="91"/>
        </w:numPr>
        <w:tabs>
          <w:tab w:val="clear" w:pos="720"/>
        </w:tabs>
      </w:pPr>
    </w:p>
    <w:p w:rsidR="00930025" w:rsidRPr="00930025" w:rsidRDefault="00930025" w:rsidP="00930025">
      <w:pPr>
        <w:numPr>
          <w:ilvl w:val="0"/>
          <w:numId w:val="91"/>
        </w:numPr>
        <w:tabs>
          <w:tab w:val="clear" w:pos="720"/>
        </w:tabs>
      </w:pPr>
      <w:r w:rsidRPr="00930025">
        <w:t xml:space="preserve">  useEffect(() =&gt; {</w:t>
      </w:r>
    </w:p>
    <w:p w:rsidR="00930025" w:rsidRPr="00930025" w:rsidRDefault="00930025" w:rsidP="00930025">
      <w:pPr>
        <w:numPr>
          <w:ilvl w:val="0"/>
          <w:numId w:val="91"/>
        </w:numPr>
        <w:tabs>
          <w:tab w:val="clear" w:pos="720"/>
        </w:tabs>
      </w:pPr>
      <w:r w:rsidRPr="00930025">
        <w:t xml:space="preserve">    </w:t>
      </w:r>
      <w:proofErr w:type="spellStart"/>
      <w:r w:rsidRPr="00930025">
        <w:t>if</w:t>
      </w:r>
      <w:proofErr w:type="spellEnd"/>
      <w:r w:rsidRPr="00930025">
        <w:t xml:space="preserve"> (</w:t>
      </w:r>
      <w:proofErr w:type="spellStart"/>
      <w:r w:rsidRPr="00930025">
        <w:t>modoOscuro</w:t>
      </w:r>
      <w:proofErr w:type="spellEnd"/>
      <w:r w:rsidRPr="00930025">
        <w:t>) {</w:t>
      </w:r>
    </w:p>
    <w:p w:rsidR="00930025" w:rsidRPr="00930025" w:rsidRDefault="00930025" w:rsidP="00930025">
      <w:pPr>
        <w:numPr>
          <w:ilvl w:val="0"/>
          <w:numId w:val="91"/>
        </w:numPr>
        <w:tabs>
          <w:tab w:val="clear" w:pos="720"/>
        </w:tabs>
      </w:pPr>
      <w:r w:rsidRPr="00930025">
        <w:t xml:space="preserve">      </w:t>
      </w:r>
      <w:proofErr w:type="spellStart"/>
      <w:r w:rsidRPr="00930025">
        <w:t>document.documentElement.classList.add</w:t>
      </w:r>
      <w:proofErr w:type="spellEnd"/>
      <w:r w:rsidRPr="00930025">
        <w:t>('</w:t>
      </w:r>
      <w:proofErr w:type="spellStart"/>
      <w:r w:rsidRPr="00930025">
        <w:t>dark</w:t>
      </w:r>
      <w:proofErr w:type="spellEnd"/>
      <w:r w:rsidRPr="00930025">
        <w:t>');</w:t>
      </w:r>
    </w:p>
    <w:p w:rsidR="00930025" w:rsidRPr="00930025" w:rsidRDefault="00930025" w:rsidP="00930025">
      <w:pPr>
        <w:numPr>
          <w:ilvl w:val="0"/>
          <w:numId w:val="91"/>
        </w:numPr>
        <w:tabs>
          <w:tab w:val="clear" w:pos="720"/>
        </w:tabs>
      </w:pPr>
      <w:r w:rsidRPr="00930025">
        <w:t xml:space="preserve">    } </w:t>
      </w:r>
      <w:proofErr w:type="spellStart"/>
      <w:r w:rsidRPr="00930025">
        <w:t>else</w:t>
      </w:r>
      <w:proofErr w:type="spellEnd"/>
      <w:r w:rsidRPr="00930025">
        <w:t xml:space="preserve"> {</w:t>
      </w:r>
    </w:p>
    <w:p w:rsidR="00930025" w:rsidRPr="00930025" w:rsidRDefault="00930025" w:rsidP="00930025">
      <w:pPr>
        <w:numPr>
          <w:ilvl w:val="0"/>
          <w:numId w:val="91"/>
        </w:numPr>
        <w:tabs>
          <w:tab w:val="clear" w:pos="720"/>
        </w:tabs>
      </w:pPr>
      <w:r w:rsidRPr="00930025">
        <w:t xml:space="preserve">      </w:t>
      </w:r>
      <w:proofErr w:type="spellStart"/>
      <w:r w:rsidRPr="00930025">
        <w:t>document.documentElement.classList.remove</w:t>
      </w:r>
      <w:proofErr w:type="spellEnd"/>
      <w:r w:rsidRPr="00930025">
        <w:t>('</w:t>
      </w:r>
      <w:proofErr w:type="spellStart"/>
      <w:r w:rsidRPr="00930025">
        <w:t>dark</w:t>
      </w:r>
      <w:proofErr w:type="spellEnd"/>
      <w:r w:rsidRPr="00930025">
        <w:t>');</w:t>
      </w:r>
    </w:p>
    <w:p w:rsidR="00930025" w:rsidRPr="00930025" w:rsidRDefault="00930025" w:rsidP="00930025">
      <w:pPr>
        <w:numPr>
          <w:ilvl w:val="0"/>
          <w:numId w:val="91"/>
        </w:numPr>
        <w:tabs>
          <w:tab w:val="clear" w:pos="720"/>
        </w:tabs>
      </w:pPr>
      <w:r w:rsidRPr="00930025">
        <w:lastRenderedPageBreak/>
        <w:t xml:space="preserve">    }</w:t>
      </w:r>
    </w:p>
    <w:p w:rsidR="00930025" w:rsidRPr="00930025" w:rsidRDefault="00930025" w:rsidP="00930025">
      <w:pPr>
        <w:numPr>
          <w:ilvl w:val="0"/>
          <w:numId w:val="91"/>
        </w:numPr>
        <w:tabs>
          <w:tab w:val="clear" w:pos="720"/>
        </w:tabs>
      </w:pPr>
      <w:r w:rsidRPr="00930025">
        <w:t xml:space="preserve">  }, [</w:t>
      </w:r>
      <w:proofErr w:type="spellStart"/>
      <w:r w:rsidRPr="00930025">
        <w:t>modoOscuro</w:t>
      </w:r>
      <w:proofErr w:type="spellEnd"/>
      <w:r w:rsidRPr="00930025">
        <w:t>]);</w:t>
      </w:r>
    </w:p>
    <w:p w:rsidR="00930025" w:rsidRPr="00930025" w:rsidRDefault="00930025" w:rsidP="00930025">
      <w:pPr>
        <w:numPr>
          <w:ilvl w:val="0"/>
          <w:numId w:val="91"/>
        </w:numPr>
        <w:tabs>
          <w:tab w:val="clear" w:pos="720"/>
        </w:tabs>
      </w:pPr>
    </w:p>
    <w:p w:rsidR="00930025" w:rsidRPr="00930025" w:rsidRDefault="00930025" w:rsidP="00930025">
      <w:pPr>
        <w:numPr>
          <w:ilvl w:val="0"/>
          <w:numId w:val="91"/>
        </w:numPr>
        <w:tabs>
          <w:tab w:val="clear" w:pos="720"/>
        </w:tabs>
      </w:pPr>
      <w:r w:rsidRPr="00930025">
        <w:t xml:space="preserve">  </w:t>
      </w:r>
      <w:proofErr w:type="spellStart"/>
      <w:r w:rsidRPr="00930025">
        <w:t>return</w:t>
      </w:r>
      <w:proofErr w:type="spellEnd"/>
      <w:r w:rsidRPr="00930025">
        <w:t xml:space="preserve"> (</w:t>
      </w:r>
    </w:p>
    <w:p w:rsidR="00930025" w:rsidRPr="00930025" w:rsidRDefault="00930025" w:rsidP="00930025">
      <w:pPr>
        <w:numPr>
          <w:ilvl w:val="0"/>
          <w:numId w:val="91"/>
        </w:numPr>
        <w:tabs>
          <w:tab w:val="clear" w:pos="720"/>
        </w:tabs>
      </w:pPr>
      <w:r w:rsidRPr="00930025">
        <w:t xml:space="preserve">    &lt;</w:t>
      </w:r>
      <w:proofErr w:type="spellStart"/>
      <w:r w:rsidRPr="00930025">
        <w:t>button</w:t>
      </w:r>
      <w:proofErr w:type="spellEnd"/>
    </w:p>
    <w:p w:rsidR="00930025" w:rsidRPr="00930025" w:rsidRDefault="00930025" w:rsidP="00930025">
      <w:pPr>
        <w:numPr>
          <w:ilvl w:val="0"/>
          <w:numId w:val="91"/>
        </w:numPr>
        <w:tabs>
          <w:tab w:val="clear" w:pos="720"/>
        </w:tabs>
      </w:pPr>
      <w:r w:rsidRPr="00930025">
        <w:t xml:space="preserve">      onClick={() =&gt; </w:t>
      </w:r>
      <w:proofErr w:type="spellStart"/>
      <w:r w:rsidRPr="00930025">
        <w:t>setModoOscuro</w:t>
      </w:r>
      <w:proofErr w:type="spellEnd"/>
      <w:r w:rsidRPr="00930025">
        <w:t>(!</w:t>
      </w:r>
      <w:proofErr w:type="spellStart"/>
      <w:r w:rsidRPr="00930025">
        <w:t>modoOscuro</w:t>
      </w:r>
      <w:proofErr w:type="spellEnd"/>
      <w:r w:rsidRPr="00930025">
        <w:t>)}</w:t>
      </w:r>
    </w:p>
    <w:p w:rsidR="00930025" w:rsidRPr="00930025" w:rsidRDefault="00930025" w:rsidP="00930025">
      <w:pPr>
        <w:numPr>
          <w:ilvl w:val="0"/>
          <w:numId w:val="91"/>
        </w:numPr>
        <w:tabs>
          <w:tab w:val="clear" w:pos="720"/>
        </w:tabs>
        <w:rPr>
          <w:lang w:val="en-US"/>
        </w:rPr>
      </w:pPr>
      <w:r w:rsidRPr="00930025">
        <w:rPr>
          <w:lang w:val="en-US"/>
        </w:rPr>
        <w:t xml:space="preserve">      </w:t>
      </w:r>
      <w:proofErr w:type="spellStart"/>
      <w:r w:rsidRPr="00930025">
        <w:rPr>
          <w:lang w:val="en-US"/>
        </w:rPr>
        <w:t>className</w:t>
      </w:r>
      <w:proofErr w:type="spellEnd"/>
      <w:r w:rsidRPr="00930025">
        <w:rPr>
          <w:lang w:val="en-US"/>
        </w:rPr>
        <w:t>="px-3 py-1 bg-gray-700 text-white rounded"</w:t>
      </w:r>
    </w:p>
    <w:p w:rsidR="00930025" w:rsidRPr="00930025" w:rsidRDefault="00930025" w:rsidP="00930025">
      <w:pPr>
        <w:numPr>
          <w:ilvl w:val="0"/>
          <w:numId w:val="91"/>
        </w:numPr>
        <w:tabs>
          <w:tab w:val="clear" w:pos="720"/>
        </w:tabs>
      </w:pPr>
      <w:r w:rsidRPr="00930025">
        <w:rPr>
          <w:lang w:val="en-US"/>
        </w:rPr>
        <w:t xml:space="preserve">    </w:t>
      </w:r>
      <w:r w:rsidRPr="00930025">
        <w:t>&gt;</w:t>
      </w:r>
    </w:p>
    <w:p w:rsidR="00930025" w:rsidRPr="00930025" w:rsidRDefault="00930025" w:rsidP="00930025">
      <w:pPr>
        <w:numPr>
          <w:ilvl w:val="0"/>
          <w:numId w:val="91"/>
        </w:numPr>
        <w:tabs>
          <w:tab w:val="clear" w:pos="720"/>
        </w:tabs>
      </w:pPr>
      <w:r w:rsidRPr="00930025">
        <w:t xml:space="preserve">      {</w:t>
      </w:r>
      <w:proofErr w:type="spellStart"/>
      <w:r w:rsidRPr="00930025">
        <w:t>modoOscuro</w:t>
      </w:r>
      <w:proofErr w:type="spellEnd"/>
      <w:r w:rsidRPr="00930025">
        <w:t xml:space="preserve"> ? 'Modo Claro' : 'Modo Oscuro'}</w:t>
      </w:r>
    </w:p>
    <w:p w:rsidR="00930025" w:rsidRPr="00930025" w:rsidRDefault="00930025" w:rsidP="00930025">
      <w:pPr>
        <w:numPr>
          <w:ilvl w:val="0"/>
          <w:numId w:val="91"/>
        </w:numPr>
        <w:tabs>
          <w:tab w:val="clear" w:pos="720"/>
        </w:tabs>
      </w:pPr>
      <w:r w:rsidRPr="00930025">
        <w:t xml:space="preserve">    &lt;/</w:t>
      </w:r>
      <w:proofErr w:type="spellStart"/>
      <w:r w:rsidRPr="00930025">
        <w:t>button</w:t>
      </w:r>
      <w:proofErr w:type="spellEnd"/>
      <w:r w:rsidRPr="00930025">
        <w:t>&gt;</w:t>
      </w:r>
    </w:p>
    <w:p w:rsidR="00930025" w:rsidRPr="00930025" w:rsidRDefault="00930025" w:rsidP="00930025">
      <w:pPr>
        <w:numPr>
          <w:ilvl w:val="0"/>
          <w:numId w:val="91"/>
        </w:numPr>
        <w:tabs>
          <w:tab w:val="clear" w:pos="720"/>
        </w:tabs>
      </w:pPr>
      <w:r w:rsidRPr="00930025">
        <w:t xml:space="preserve">  );</w:t>
      </w:r>
    </w:p>
    <w:p w:rsidR="00930025" w:rsidRPr="00930025" w:rsidRDefault="00930025" w:rsidP="00930025">
      <w:r w:rsidRPr="00930025">
        <w:t>}</w:t>
      </w:r>
    </w:p>
    <w:p w:rsidR="00930025" w:rsidRPr="00930025" w:rsidRDefault="00930025" w:rsidP="00930025">
      <w:r w:rsidRPr="00930025">
        <w:rPr>
          <w:b/>
          <w:bCs/>
        </w:rPr>
        <w:t>Explicación</w:t>
      </w:r>
      <w:r w:rsidRPr="00930025">
        <w:t>:</w:t>
      </w:r>
    </w:p>
    <w:p w:rsidR="00930025" w:rsidRPr="00930025" w:rsidRDefault="00930025" w:rsidP="00930025">
      <w:pPr>
        <w:numPr>
          <w:ilvl w:val="1"/>
          <w:numId w:val="91"/>
        </w:numPr>
      </w:pPr>
      <w:r w:rsidRPr="00930025">
        <w:t xml:space="preserve">useState mantiene un </w:t>
      </w:r>
      <w:proofErr w:type="spellStart"/>
      <w:r w:rsidRPr="00930025">
        <w:t>boolean</w:t>
      </w:r>
      <w:proofErr w:type="spellEnd"/>
      <w:r w:rsidRPr="00930025">
        <w:t xml:space="preserve"> para saber si estamos en modo oscuro.</w:t>
      </w:r>
    </w:p>
    <w:p w:rsidR="00930025" w:rsidRPr="00930025" w:rsidRDefault="00930025" w:rsidP="00930025">
      <w:pPr>
        <w:numPr>
          <w:ilvl w:val="1"/>
          <w:numId w:val="91"/>
        </w:numPr>
      </w:pPr>
      <w:r w:rsidRPr="00930025">
        <w:t xml:space="preserve">useEffect aplica/remueve la clase </w:t>
      </w:r>
      <w:proofErr w:type="spellStart"/>
      <w:r w:rsidRPr="00930025">
        <w:t>dark</w:t>
      </w:r>
      <w:proofErr w:type="spellEnd"/>
      <w:r w:rsidRPr="00930025">
        <w:t xml:space="preserve"> en &lt;</w:t>
      </w:r>
      <w:proofErr w:type="spellStart"/>
      <w:r w:rsidRPr="00930025">
        <w:t>html</w:t>
      </w:r>
      <w:proofErr w:type="spellEnd"/>
      <w:r w:rsidRPr="00930025">
        <w:t xml:space="preserve">&gt; cada vez que cambie </w:t>
      </w:r>
      <w:proofErr w:type="spellStart"/>
      <w:r w:rsidRPr="00930025">
        <w:t>modoOscuro</w:t>
      </w:r>
      <w:proofErr w:type="spellEnd"/>
      <w:r w:rsidRPr="00930025">
        <w:t>.</w:t>
      </w:r>
    </w:p>
    <w:p w:rsidR="00930025" w:rsidRPr="00930025" w:rsidRDefault="00930025" w:rsidP="00930025">
      <w:pPr>
        <w:numPr>
          <w:ilvl w:val="0"/>
          <w:numId w:val="91"/>
        </w:numPr>
      </w:pPr>
      <w:r w:rsidRPr="00930025">
        <w:rPr>
          <w:b/>
          <w:bCs/>
        </w:rPr>
        <w:t>Astro File</w:t>
      </w:r>
      <w:r w:rsidRPr="00930025">
        <w:t>: src/</w:t>
      </w:r>
      <w:proofErr w:type="spellStart"/>
      <w:r w:rsidRPr="00930025">
        <w:t>pages</w:t>
      </w:r>
      <w:proofErr w:type="spellEnd"/>
      <w:r w:rsidRPr="00930025">
        <w:t>/</w:t>
      </w:r>
      <w:proofErr w:type="spellStart"/>
      <w:r w:rsidRPr="00930025">
        <w:t>index.astro</w:t>
      </w:r>
      <w:proofErr w:type="spellEnd"/>
    </w:p>
    <w:p w:rsidR="00930025" w:rsidRPr="00930025" w:rsidRDefault="00930025" w:rsidP="00930025">
      <w:pPr>
        <w:numPr>
          <w:ilvl w:val="0"/>
          <w:numId w:val="91"/>
        </w:numPr>
        <w:tabs>
          <w:tab w:val="clear" w:pos="720"/>
        </w:tabs>
      </w:pPr>
      <w:r w:rsidRPr="00930025">
        <w:t>---</w:t>
      </w:r>
    </w:p>
    <w:p w:rsidR="00930025" w:rsidRPr="00930025" w:rsidRDefault="00930025" w:rsidP="00930025">
      <w:pPr>
        <w:numPr>
          <w:ilvl w:val="0"/>
          <w:numId w:val="91"/>
        </w:numPr>
        <w:tabs>
          <w:tab w:val="clear" w:pos="720"/>
        </w:tabs>
        <w:rPr>
          <w:lang w:val="en-US"/>
        </w:rPr>
      </w:pPr>
      <w:r w:rsidRPr="00930025">
        <w:rPr>
          <w:lang w:val="en-US"/>
        </w:rPr>
        <w:t xml:space="preserve">import </w:t>
      </w:r>
      <w:proofErr w:type="spellStart"/>
      <w:r w:rsidRPr="00930025">
        <w:rPr>
          <w:lang w:val="en-US"/>
        </w:rPr>
        <w:t>TemaToggler</w:t>
      </w:r>
      <w:proofErr w:type="spellEnd"/>
      <w:r w:rsidRPr="00930025">
        <w:rPr>
          <w:lang w:val="en-US"/>
        </w:rPr>
        <w:t xml:space="preserve"> from '../components/</w:t>
      </w:r>
      <w:proofErr w:type="spellStart"/>
      <w:r w:rsidRPr="00930025">
        <w:rPr>
          <w:lang w:val="en-US"/>
        </w:rPr>
        <w:t>TemaToggler.jsx</w:t>
      </w:r>
      <w:proofErr w:type="spellEnd"/>
      <w:r w:rsidRPr="00930025">
        <w:rPr>
          <w:lang w:val="en-US"/>
        </w:rPr>
        <w:t>';</w:t>
      </w:r>
    </w:p>
    <w:p w:rsidR="00930025" w:rsidRPr="00930025" w:rsidRDefault="00930025" w:rsidP="00930025">
      <w:pPr>
        <w:numPr>
          <w:ilvl w:val="0"/>
          <w:numId w:val="91"/>
        </w:numPr>
        <w:tabs>
          <w:tab w:val="clear" w:pos="720"/>
        </w:tabs>
      </w:pPr>
      <w:r w:rsidRPr="00930025">
        <w:t>---</w:t>
      </w:r>
    </w:p>
    <w:p w:rsidR="00930025" w:rsidRPr="00930025" w:rsidRDefault="00930025" w:rsidP="00930025">
      <w:pPr>
        <w:numPr>
          <w:ilvl w:val="0"/>
          <w:numId w:val="91"/>
        </w:numPr>
        <w:tabs>
          <w:tab w:val="clear" w:pos="720"/>
        </w:tabs>
      </w:pPr>
    </w:p>
    <w:p w:rsidR="00930025" w:rsidRPr="00930025" w:rsidRDefault="00930025" w:rsidP="00930025">
      <w:pPr>
        <w:numPr>
          <w:ilvl w:val="0"/>
          <w:numId w:val="91"/>
        </w:numPr>
        <w:tabs>
          <w:tab w:val="clear" w:pos="720"/>
        </w:tabs>
      </w:pPr>
      <w:r w:rsidRPr="00930025">
        <w:t>&lt;</w:t>
      </w:r>
      <w:proofErr w:type="spellStart"/>
      <w:r w:rsidRPr="00930025">
        <w:t>html</w:t>
      </w:r>
      <w:proofErr w:type="spellEnd"/>
      <w:r w:rsidRPr="00930025">
        <w:t>&gt;</w:t>
      </w:r>
    </w:p>
    <w:p w:rsidR="00930025" w:rsidRPr="00930025" w:rsidRDefault="00930025" w:rsidP="00930025">
      <w:pPr>
        <w:numPr>
          <w:ilvl w:val="0"/>
          <w:numId w:val="91"/>
        </w:numPr>
        <w:tabs>
          <w:tab w:val="clear" w:pos="720"/>
        </w:tabs>
      </w:pPr>
      <w:r w:rsidRPr="00930025">
        <w:t xml:space="preserve">  &lt;head&gt;</w:t>
      </w:r>
    </w:p>
    <w:p w:rsidR="00930025" w:rsidRPr="00930025" w:rsidRDefault="00930025" w:rsidP="00930025">
      <w:pPr>
        <w:numPr>
          <w:ilvl w:val="0"/>
          <w:numId w:val="91"/>
        </w:numPr>
        <w:tabs>
          <w:tab w:val="clear" w:pos="720"/>
        </w:tabs>
      </w:pPr>
      <w:r w:rsidRPr="00930025">
        <w:t xml:space="preserve">    &lt;meta </w:t>
      </w:r>
      <w:proofErr w:type="spellStart"/>
      <w:r w:rsidRPr="00930025">
        <w:t>charset</w:t>
      </w:r>
      <w:proofErr w:type="spellEnd"/>
      <w:r w:rsidRPr="00930025">
        <w:t>="UTF-8" /&gt;</w:t>
      </w:r>
    </w:p>
    <w:p w:rsidR="00930025" w:rsidRPr="00930025" w:rsidRDefault="00930025" w:rsidP="00930025">
      <w:pPr>
        <w:numPr>
          <w:ilvl w:val="0"/>
          <w:numId w:val="91"/>
        </w:numPr>
        <w:tabs>
          <w:tab w:val="clear" w:pos="720"/>
        </w:tabs>
        <w:rPr>
          <w:lang w:val="en-US"/>
        </w:rPr>
      </w:pPr>
      <w:r w:rsidRPr="00930025">
        <w:rPr>
          <w:lang w:val="en-US"/>
        </w:rPr>
        <w:t xml:space="preserve">    &lt;title&gt;Tema con React&lt;/title&gt;</w:t>
      </w:r>
    </w:p>
    <w:p w:rsidR="00930025" w:rsidRPr="00930025" w:rsidRDefault="00930025" w:rsidP="00930025">
      <w:pPr>
        <w:numPr>
          <w:ilvl w:val="0"/>
          <w:numId w:val="91"/>
        </w:numPr>
        <w:tabs>
          <w:tab w:val="clear" w:pos="720"/>
        </w:tabs>
      </w:pPr>
      <w:r w:rsidRPr="00930025">
        <w:rPr>
          <w:lang w:val="en-US"/>
        </w:rPr>
        <w:t xml:space="preserve">    </w:t>
      </w:r>
      <w:r w:rsidRPr="00930025">
        <w:t xml:space="preserve">&lt;!-- Ejemplo de uso de </w:t>
      </w:r>
      <w:proofErr w:type="spellStart"/>
      <w:r w:rsidRPr="00930025">
        <w:t>Tailwind</w:t>
      </w:r>
      <w:proofErr w:type="spellEnd"/>
      <w:r w:rsidRPr="00930025">
        <w:t xml:space="preserve"> con modo oscuro. --&gt;</w:t>
      </w:r>
    </w:p>
    <w:p w:rsidR="00930025" w:rsidRPr="00930025" w:rsidRDefault="00930025" w:rsidP="00930025">
      <w:pPr>
        <w:numPr>
          <w:ilvl w:val="0"/>
          <w:numId w:val="91"/>
        </w:numPr>
        <w:tabs>
          <w:tab w:val="clear" w:pos="720"/>
        </w:tabs>
      </w:pPr>
      <w:r w:rsidRPr="00930025">
        <w:t xml:space="preserve">    &lt;script&gt;</w:t>
      </w:r>
    </w:p>
    <w:p w:rsidR="00930025" w:rsidRPr="00930025" w:rsidRDefault="00930025" w:rsidP="00930025">
      <w:pPr>
        <w:numPr>
          <w:ilvl w:val="0"/>
          <w:numId w:val="91"/>
        </w:numPr>
        <w:tabs>
          <w:tab w:val="clear" w:pos="720"/>
        </w:tabs>
      </w:pPr>
      <w:r w:rsidRPr="00930025">
        <w:t xml:space="preserve">      // Si quieres, detecta preferencia del usuario al cargar la página</w:t>
      </w:r>
    </w:p>
    <w:p w:rsidR="00930025" w:rsidRPr="00930025" w:rsidRDefault="00930025" w:rsidP="00930025">
      <w:pPr>
        <w:numPr>
          <w:ilvl w:val="0"/>
          <w:numId w:val="91"/>
        </w:numPr>
        <w:tabs>
          <w:tab w:val="clear" w:pos="720"/>
        </w:tabs>
      </w:pPr>
      <w:r w:rsidRPr="00930025">
        <w:t xml:space="preserve">    &lt;/script&gt;</w:t>
      </w:r>
    </w:p>
    <w:p w:rsidR="00930025" w:rsidRPr="00930025" w:rsidRDefault="00930025" w:rsidP="00930025">
      <w:pPr>
        <w:numPr>
          <w:ilvl w:val="0"/>
          <w:numId w:val="91"/>
        </w:numPr>
        <w:tabs>
          <w:tab w:val="clear" w:pos="720"/>
        </w:tabs>
      </w:pPr>
      <w:r w:rsidRPr="00930025">
        <w:t xml:space="preserve">  &lt;/head&gt;</w:t>
      </w:r>
    </w:p>
    <w:p w:rsidR="00930025" w:rsidRPr="00930025" w:rsidRDefault="00930025" w:rsidP="00930025">
      <w:pPr>
        <w:numPr>
          <w:ilvl w:val="0"/>
          <w:numId w:val="91"/>
        </w:numPr>
        <w:tabs>
          <w:tab w:val="clear" w:pos="720"/>
        </w:tabs>
        <w:rPr>
          <w:lang w:val="en-US"/>
        </w:rPr>
      </w:pPr>
      <w:r w:rsidRPr="00930025">
        <w:rPr>
          <w:lang w:val="en-US"/>
        </w:rPr>
        <w:t xml:space="preserve">  &lt;body class="p-4 dark:bg-gray-900 </w:t>
      </w:r>
      <w:proofErr w:type="spellStart"/>
      <w:r w:rsidRPr="00930025">
        <w:rPr>
          <w:lang w:val="en-US"/>
        </w:rPr>
        <w:t>dark:text-white</w:t>
      </w:r>
      <w:proofErr w:type="spellEnd"/>
      <w:r w:rsidRPr="00930025">
        <w:rPr>
          <w:lang w:val="en-US"/>
        </w:rPr>
        <w:t>"&gt;</w:t>
      </w:r>
    </w:p>
    <w:p w:rsidR="00930025" w:rsidRPr="00930025" w:rsidRDefault="00930025" w:rsidP="00930025">
      <w:pPr>
        <w:numPr>
          <w:ilvl w:val="0"/>
          <w:numId w:val="91"/>
        </w:numPr>
        <w:tabs>
          <w:tab w:val="clear" w:pos="720"/>
        </w:tabs>
      </w:pPr>
      <w:r w:rsidRPr="00930025">
        <w:rPr>
          <w:lang w:val="en-US"/>
        </w:rPr>
        <w:lastRenderedPageBreak/>
        <w:t xml:space="preserve">    </w:t>
      </w:r>
      <w:r w:rsidRPr="00930025">
        <w:t xml:space="preserve">&lt;h1 </w:t>
      </w:r>
      <w:proofErr w:type="spellStart"/>
      <w:r w:rsidRPr="00930025">
        <w:t>class</w:t>
      </w:r>
      <w:proofErr w:type="spellEnd"/>
      <w:r w:rsidRPr="00930025">
        <w:t xml:space="preserve">="text-2xl </w:t>
      </w:r>
      <w:proofErr w:type="spellStart"/>
      <w:r w:rsidRPr="00930025">
        <w:t>font-bold</w:t>
      </w:r>
      <w:proofErr w:type="spellEnd"/>
      <w:r w:rsidRPr="00930025">
        <w:t xml:space="preserve"> mb-4"&gt;Modo Oscuro/Claro&lt;/h1&gt;</w:t>
      </w:r>
    </w:p>
    <w:p w:rsidR="00930025" w:rsidRPr="00930025" w:rsidRDefault="00930025" w:rsidP="00930025">
      <w:pPr>
        <w:numPr>
          <w:ilvl w:val="0"/>
          <w:numId w:val="91"/>
        </w:numPr>
        <w:tabs>
          <w:tab w:val="clear" w:pos="720"/>
        </w:tabs>
      </w:pPr>
      <w:r w:rsidRPr="00930025">
        <w:t xml:space="preserve">    &lt;</w:t>
      </w:r>
      <w:proofErr w:type="spellStart"/>
      <w:r w:rsidRPr="00930025">
        <w:t>TemaToggler</w:t>
      </w:r>
      <w:proofErr w:type="spellEnd"/>
      <w:r w:rsidRPr="00930025">
        <w:t xml:space="preserve"> </w:t>
      </w:r>
      <w:proofErr w:type="spellStart"/>
      <w:r w:rsidRPr="00930025">
        <w:t>client:load</w:t>
      </w:r>
      <w:proofErr w:type="spellEnd"/>
      <w:r w:rsidRPr="00930025">
        <w:t xml:space="preserve"> /&gt;</w:t>
      </w:r>
    </w:p>
    <w:p w:rsidR="00930025" w:rsidRPr="00930025" w:rsidRDefault="00930025" w:rsidP="00930025">
      <w:pPr>
        <w:numPr>
          <w:ilvl w:val="0"/>
          <w:numId w:val="91"/>
        </w:numPr>
        <w:tabs>
          <w:tab w:val="clear" w:pos="720"/>
        </w:tabs>
      </w:pPr>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numPr>
          <w:ilvl w:val="1"/>
          <w:numId w:val="91"/>
        </w:numPr>
      </w:pPr>
      <w:proofErr w:type="spellStart"/>
      <w:r w:rsidRPr="00930025">
        <w:rPr>
          <w:b/>
          <w:bCs/>
        </w:rPr>
        <w:t>client:load</w:t>
      </w:r>
      <w:proofErr w:type="spellEnd"/>
      <w:r w:rsidRPr="00930025">
        <w:t>: Hidrata en cuanto la página cargue.</w:t>
      </w:r>
    </w:p>
    <w:p w:rsidR="00930025" w:rsidRPr="00930025" w:rsidRDefault="00930025" w:rsidP="00930025">
      <w:pPr>
        <w:numPr>
          <w:ilvl w:val="1"/>
          <w:numId w:val="91"/>
        </w:numPr>
      </w:pPr>
      <w:proofErr w:type="spellStart"/>
      <w:r w:rsidRPr="00930025">
        <w:rPr>
          <w:b/>
          <w:bCs/>
        </w:rPr>
        <w:t>Tailwind</w:t>
      </w:r>
      <w:proofErr w:type="spellEnd"/>
      <w:r w:rsidRPr="00930025">
        <w:t xml:space="preserve">: Asumiendo que tienes configurada la opción </w:t>
      </w:r>
      <w:proofErr w:type="spellStart"/>
      <w:r w:rsidRPr="00930025">
        <w:t>darkMode</w:t>
      </w:r>
      <w:proofErr w:type="spellEnd"/>
      <w:r w:rsidRPr="00930025">
        <w:t>: '</w:t>
      </w:r>
      <w:proofErr w:type="spellStart"/>
      <w:r w:rsidRPr="00930025">
        <w:t>class</w:t>
      </w:r>
      <w:proofErr w:type="spellEnd"/>
      <w:r w:rsidRPr="00930025">
        <w:t>' en tailwind.config.js. Así, cuando .</w:t>
      </w:r>
      <w:proofErr w:type="spellStart"/>
      <w:r w:rsidRPr="00930025">
        <w:t>dark</w:t>
      </w:r>
      <w:proofErr w:type="spellEnd"/>
      <w:r w:rsidRPr="00930025">
        <w:t xml:space="preserve"> está en &lt;</w:t>
      </w:r>
      <w:proofErr w:type="spellStart"/>
      <w:r w:rsidRPr="00930025">
        <w:t>html</w:t>
      </w:r>
      <w:proofErr w:type="spellEnd"/>
      <w:r w:rsidRPr="00930025">
        <w:t>&gt;, se activan estilos oscuros.</w:t>
      </w:r>
    </w:p>
    <w:p w:rsidR="00930025" w:rsidRPr="00930025" w:rsidRDefault="00930025" w:rsidP="00930025">
      <w:r w:rsidRPr="00930025">
        <w:t>Resultado: El botón alterna el modo oscuro del sitio.</w:t>
      </w:r>
    </w:p>
    <w:p w:rsidR="00930025" w:rsidRPr="00930025" w:rsidRDefault="00000000" w:rsidP="00930025">
      <w:r>
        <w:pict>
          <v:rect id="_x0000_i1110" style="width:0;height:1.5pt" o:hralign="center" o:hrstd="t" o:hr="t" fillcolor="#a0a0a0" stroked="f"/>
        </w:pict>
      </w:r>
    </w:p>
    <w:p w:rsidR="00930025" w:rsidRPr="00930025" w:rsidRDefault="00930025" w:rsidP="00930025">
      <w:pPr>
        <w:rPr>
          <w:b/>
          <w:bCs/>
        </w:rPr>
      </w:pPr>
      <w:r w:rsidRPr="00930025">
        <w:rPr>
          <w:b/>
          <w:bCs/>
        </w:rPr>
        <w:t xml:space="preserve">5. Compilación y </w:t>
      </w:r>
      <w:proofErr w:type="spellStart"/>
      <w:r w:rsidRPr="00930025">
        <w:rPr>
          <w:b/>
          <w:bCs/>
        </w:rPr>
        <w:t>Build</w:t>
      </w:r>
      <w:proofErr w:type="spellEnd"/>
    </w:p>
    <w:p w:rsidR="00930025" w:rsidRPr="00930025" w:rsidRDefault="00930025" w:rsidP="00930025">
      <w:r w:rsidRPr="00930025">
        <w:t xml:space="preserve">Astro compilará tu sitio estático y los componentes </w:t>
      </w:r>
      <w:proofErr w:type="spellStart"/>
      <w:r w:rsidRPr="00930025">
        <w:t>React</w:t>
      </w:r>
      <w:proofErr w:type="spellEnd"/>
      <w:r w:rsidRPr="00930025">
        <w:t xml:space="preserve"> que hayas marcado con </w:t>
      </w:r>
      <w:proofErr w:type="spellStart"/>
      <w:r w:rsidRPr="00930025">
        <w:t>client</w:t>
      </w:r>
      <w:proofErr w:type="spellEnd"/>
      <w:r w:rsidRPr="00930025">
        <w:t>:* se empaquetarán y cargarán en el cliente. Para ver esto:</w:t>
      </w:r>
    </w:p>
    <w:p w:rsidR="00930025" w:rsidRPr="00930025" w:rsidRDefault="00930025" w:rsidP="00930025">
      <w:pPr>
        <w:numPr>
          <w:ilvl w:val="0"/>
          <w:numId w:val="92"/>
        </w:numPr>
      </w:pPr>
      <w:r w:rsidRPr="00930025">
        <w:rPr>
          <w:b/>
          <w:bCs/>
        </w:rPr>
        <w:t>Modo Desarrollo</w:t>
      </w:r>
      <w:r w:rsidRPr="00930025">
        <w:t>:</w:t>
      </w:r>
    </w:p>
    <w:p w:rsidR="00930025" w:rsidRPr="00930025" w:rsidRDefault="00930025" w:rsidP="00930025">
      <w:proofErr w:type="spellStart"/>
      <w:r w:rsidRPr="00930025">
        <w:t>npm</w:t>
      </w:r>
      <w:proofErr w:type="spellEnd"/>
      <w:r w:rsidRPr="00930025">
        <w:t xml:space="preserve"> run </w:t>
      </w:r>
      <w:proofErr w:type="spellStart"/>
      <w:r w:rsidRPr="00930025">
        <w:t>dev</w:t>
      </w:r>
      <w:proofErr w:type="spellEnd"/>
    </w:p>
    <w:p w:rsidR="00930025" w:rsidRPr="00930025" w:rsidRDefault="00930025" w:rsidP="00930025">
      <w:r w:rsidRPr="00930025">
        <w:t xml:space="preserve">Abre </w:t>
      </w:r>
      <w:hyperlink r:id="rId7" w:history="1">
        <w:r w:rsidRPr="00930025">
          <w:rPr>
            <w:rStyle w:val="Hipervnculo"/>
          </w:rPr>
          <w:t>http://localhost:3000</w:t>
        </w:r>
      </w:hyperlink>
      <w:r w:rsidRPr="00930025">
        <w:t xml:space="preserve">. Al hacer clic en tu componente </w:t>
      </w:r>
      <w:proofErr w:type="spellStart"/>
      <w:r w:rsidRPr="00930025">
        <w:t>React</w:t>
      </w:r>
      <w:proofErr w:type="spellEnd"/>
      <w:r w:rsidRPr="00930025">
        <w:t>, verás la interactividad.</w:t>
      </w:r>
    </w:p>
    <w:p w:rsidR="00930025" w:rsidRPr="00930025" w:rsidRDefault="00930025" w:rsidP="00930025">
      <w:pPr>
        <w:numPr>
          <w:ilvl w:val="0"/>
          <w:numId w:val="92"/>
        </w:numPr>
      </w:pPr>
      <w:proofErr w:type="spellStart"/>
      <w:r w:rsidRPr="00930025">
        <w:rPr>
          <w:b/>
          <w:bCs/>
        </w:rPr>
        <w:t>Build</w:t>
      </w:r>
      <w:proofErr w:type="spellEnd"/>
      <w:r w:rsidRPr="00930025">
        <w:rPr>
          <w:b/>
          <w:bCs/>
        </w:rPr>
        <w:t xml:space="preserve"> para Producción</w:t>
      </w:r>
      <w:r w:rsidRPr="00930025">
        <w:t>:</w:t>
      </w:r>
    </w:p>
    <w:p w:rsidR="00930025" w:rsidRPr="00930025" w:rsidRDefault="00930025" w:rsidP="00930025">
      <w:pPr>
        <w:numPr>
          <w:ilvl w:val="0"/>
          <w:numId w:val="92"/>
        </w:numPr>
        <w:tabs>
          <w:tab w:val="clear" w:pos="720"/>
        </w:tabs>
      </w:pPr>
      <w:proofErr w:type="spellStart"/>
      <w:r w:rsidRPr="00930025">
        <w:t>npm</w:t>
      </w:r>
      <w:proofErr w:type="spellEnd"/>
      <w:r w:rsidRPr="00930025">
        <w:t xml:space="preserve"> run </w:t>
      </w:r>
      <w:proofErr w:type="spellStart"/>
      <w:r w:rsidRPr="00930025">
        <w:t>build</w:t>
      </w:r>
      <w:proofErr w:type="spellEnd"/>
    </w:p>
    <w:p w:rsidR="00930025" w:rsidRPr="00930025" w:rsidRDefault="00930025" w:rsidP="00930025">
      <w:proofErr w:type="spellStart"/>
      <w:r w:rsidRPr="00930025">
        <w:t>npm</w:t>
      </w:r>
      <w:proofErr w:type="spellEnd"/>
      <w:r w:rsidRPr="00930025">
        <w:t xml:space="preserve"> run </w:t>
      </w:r>
      <w:proofErr w:type="spellStart"/>
      <w:r w:rsidRPr="00930025">
        <w:t>preview</w:t>
      </w:r>
      <w:proofErr w:type="spellEnd"/>
    </w:p>
    <w:p w:rsidR="00930025" w:rsidRPr="00930025" w:rsidRDefault="00930025" w:rsidP="00930025">
      <w:pPr>
        <w:numPr>
          <w:ilvl w:val="1"/>
          <w:numId w:val="92"/>
        </w:numPr>
      </w:pPr>
      <w:r w:rsidRPr="00930025">
        <w:t xml:space="preserve">En la carpeta </w:t>
      </w:r>
      <w:proofErr w:type="spellStart"/>
      <w:r w:rsidRPr="00930025">
        <w:t>dist</w:t>
      </w:r>
      <w:proofErr w:type="spellEnd"/>
      <w:r w:rsidRPr="00930025">
        <w:t>/, Astro generará HTML estático.</w:t>
      </w:r>
    </w:p>
    <w:p w:rsidR="00930025" w:rsidRPr="00930025" w:rsidRDefault="00930025" w:rsidP="00930025">
      <w:pPr>
        <w:numPr>
          <w:ilvl w:val="1"/>
          <w:numId w:val="92"/>
        </w:numPr>
      </w:pPr>
      <w:r w:rsidRPr="00930025">
        <w:t xml:space="preserve">Incluye tus scripts empacados de </w:t>
      </w:r>
      <w:proofErr w:type="spellStart"/>
      <w:r w:rsidRPr="00930025">
        <w:t>React</w:t>
      </w:r>
      <w:proofErr w:type="spellEnd"/>
      <w:r w:rsidRPr="00930025">
        <w:t xml:space="preserve"> para la parte interactiva.</w:t>
      </w:r>
    </w:p>
    <w:p w:rsidR="00930025" w:rsidRPr="00930025" w:rsidRDefault="00000000" w:rsidP="00930025">
      <w:r>
        <w:pict>
          <v:rect id="_x0000_i1111" style="width:0;height:1.5pt" o:hralign="center" o:hrstd="t" o:hr="t" fillcolor="#a0a0a0" stroked="f"/>
        </w:pict>
      </w:r>
    </w:p>
    <w:p w:rsidR="00930025" w:rsidRPr="00930025" w:rsidRDefault="00930025" w:rsidP="00930025">
      <w:pPr>
        <w:rPr>
          <w:b/>
          <w:bCs/>
        </w:rPr>
      </w:pPr>
      <w:r w:rsidRPr="00930025">
        <w:rPr>
          <w:b/>
          <w:bCs/>
        </w:rPr>
        <w:t>6. Más Ejemplos Prácticos</w:t>
      </w:r>
    </w:p>
    <w:p w:rsidR="00930025" w:rsidRPr="00930025" w:rsidRDefault="00930025" w:rsidP="00930025">
      <w:pPr>
        <w:numPr>
          <w:ilvl w:val="0"/>
          <w:numId w:val="93"/>
        </w:numPr>
      </w:pPr>
      <w:r w:rsidRPr="00930025">
        <w:rPr>
          <w:b/>
          <w:bCs/>
        </w:rPr>
        <w:t>Formulario de Contacto</w:t>
      </w:r>
      <w:r w:rsidRPr="00930025">
        <w:t>:</w:t>
      </w:r>
      <w:r w:rsidRPr="00930025">
        <w:br/>
        <w:t xml:space="preserve">Crea un componente </w:t>
      </w:r>
      <w:proofErr w:type="spellStart"/>
      <w:r w:rsidRPr="00930025">
        <w:t>React</w:t>
      </w:r>
      <w:proofErr w:type="spellEnd"/>
      <w:r w:rsidRPr="00930025">
        <w:t xml:space="preserve"> con validaciones en tiempo real. </w:t>
      </w:r>
    </w:p>
    <w:p w:rsidR="00930025" w:rsidRPr="00930025" w:rsidRDefault="00930025" w:rsidP="00930025">
      <w:pPr>
        <w:numPr>
          <w:ilvl w:val="0"/>
          <w:numId w:val="93"/>
        </w:numPr>
        <w:tabs>
          <w:tab w:val="clear" w:pos="720"/>
        </w:tabs>
      </w:pPr>
      <w:proofErr w:type="spellStart"/>
      <w:r w:rsidRPr="00930025">
        <w:t>import</w:t>
      </w:r>
      <w:proofErr w:type="spellEnd"/>
      <w:r w:rsidRPr="00930025">
        <w:t xml:space="preserve"> { useState } </w:t>
      </w:r>
      <w:proofErr w:type="spellStart"/>
      <w:r w:rsidRPr="00930025">
        <w:t>from</w:t>
      </w:r>
      <w:proofErr w:type="spellEnd"/>
      <w:r w:rsidRPr="00930025">
        <w:t xml:space="preserve"> '</w:t>
      </w:r>
      <w:proofErr w:type="spellStart"/>
      <w:r w:rsidRPr="00930025">
        <w:t>react</w:t>
      </w:r>
      <w:proofErr w:type="spellEnd"/>
      <w:r w:rsidRPr="00930025">
        <w:t>';</w:t>
      </w:r>
    </w:p>
    <w:p w:rsidR="00930025" w:rsidRPr="00930025" w:rsidRDefault="00930025" w:rsidP="00930025">
      <w:pPr>
        <w:numPr>
          <w:ilvl w:val="0"/>
          <w:numId w:val="93"/>
        </w:numPr>
        <w:tabs>
          <w:tab w:val="clear" w:pos="720"/>
        </w:tabs>
      </w:pPr>
    </w:p>
    <w:p w:rsidR="00930025" w:rsidRPr="00930025" w:rsidRDefault="00930025" w:rsidP="00930025">
      <w:pPr>
        <w:numPr>
          <w:ilvl w:val="0"/>
          <w:numId w:val="93"/>
        </w:numPr>
        <w:tabs>
          <w:tab w:val="clear" w:pos="720"/>
        </w:tabs>
      </w:pPr>
      <w:proofErr w:type="spellStart"/>
      <w:r w:rsidRPr="00930025">
        <w:t>export</w:t>
      </w:r>
      <w:proofErr w:type="spellEnd"/>
      <w:r w:rsidRPr="00930025">
        <w:t xml:space="preserve"> default </w:t>
      </w:r>
      <w:proofErr w:type="spellStart"/>
      <w:r w:rsidRPr="00930025">
        <w:t>function</w:t>
      </w:r>
      <w:proofErr w:type="spellEnd"/>
      <w:r w:rsidRPr="00930025">
        <w:t xml:space="preserve"> </w:t>
      </w:r>
      <w:proofErr w:type="spellStart"/>
      <w:r w:rsidRPr="00930025">
        <w:t>FormularioContacto</w:t>
      </w:r>
      <w:proofErr w:type="spellEnd"/>
      <w:r w:rsidRPr="00930025">
        <w:t>() {</w:t>
      </w:r>
    </w:p>
    <w:p w:rsidR="00930025" w:rsidRPr="00930025" w:rsidRDefault="00930025" w:rsidP="00930025">
      <w:pPr>
        <w:numPr>
          <w:ilvl w:val="0"/>
          <w:numId w:val="93"/>
        </w:numPr>
        <w:tabs>
          <w:tab w:val="clear" w:pos="720"/>
        </w:tabs>
      </w:pPr>
      <w:r w:rsidRPr="00930025">
        <w:t xml:space="preserve">  </w:t>
      </w:r>
      <w:proofErr w:type="spellStart"/>
      <w:r w:rsidRPr="00930025">
        <w:t>const</w:t>
      </w:r>
      <w:proofErr w:type="spellEnd"/>
      <w:r w:rsidRPr="00930025">
        <w:t xml:space="preserve"> [nombre, </w:t>
      </w:r>
      <w:proofErr w:type="spellStart"/>
      <w:r w:rsidRPr="00930025">
        <w:t>setNombre</w:t>
      </w:r>
      <w:proofErr w:type="spellEnd"/>
      <w:r w:rsidRPr="00930025">
        <w:t>] = useState('');</w:t>
      </w:r>
    </w:p>
    <w:p w:rsidR="00930025" w:rsidRPr="00930025" w:rsidRDefault="00930025" w:rsidP="00930025">
      <w:pPr>
        <w:numPr>
          <w:ilvl w:val="0"/>
          <w:numId w:val="93"/>
        </w:numPr>
        <w:tabs>
          <w:tab w:val="clear" w:pos="720"/>
        </w:tabs>
      </w:pPr>
      <w:r w:rsidRPr="00930025">
        <w:t xml:space="preserve">  </w:t>
      </w:r>
      <w:proofErr w:type="spellStart"/>
      <w:r w:rsidRPr="00930025">
        <w:t>const</w:t>
      </w:r>
      <w:proofErr w:type="spellEnd"/>
      <w:r w:rsidRPr="00930025">
        <w:t xml:space="preserve"> [mensaje, </w:t>
      </w:r>
      <w:proofErr w:type="spellStart"/>
      <w:r w:rsidRPr="00930025">
        <w:t>setMensaje</w:t>
      </w:r>
      <w:proofErr w:type="spellEnd"/>
      <w:r w:rsidRPr="00930025">
        <w:t>] = useState('');</w:t>
      </w:r>
    </w:p>
    <w:p w:rsidR="00930025" w:rsidRPr="00930025" w:rsidRDefault="00930025" w:rsidP="00930025">
      <w:pPr>
        <w:numPr>
          <w:ilvl w:val="0"/>
          <w:numId w:val="93"/>
        </w:numPr>
        <w:tabs>
          <w:tab w:val="clear" w:pos="720"/>
        </w:tabs>
      </w:pPr>
    </w:p>
    <w:p w:rsidR="00930025" w:rsidRPr="00930025" w:rsidRDefault="00930025" w:rsidP="00930025">
      <w:pPr>
        <w:numPr>
          <w:ilvl w:val="0"/>
          <w:numId w:val="93"/>
        </w:numPr>
        <w:tabs>
          <w:tab w:val="clear" w:pos="720"/>
        </w:tabs>
      </w:pPr>
      <w:r w:rsidRPr="00930025">
        <w:t xml:space="preserve">  </w:t>
      </w:r>
      <w:proofErr w:type="spellStart"/>
      <w:r w:rsidRPr="00930025">
        <w:t>const</w:t>
      </w:r>
      <w:proofErr w:type="spellEnd"/>
      <w:r w:rsidRPr="00930025">
        <w:t xml:space="preserve"> </w:t>
      </w:r>
      <w:proofErr w:type="spellStart"/>
      <w:r w:rsidRPr="00930025">
        <w:t>manejarSubmit</w:t>
      </w:r>
      <w:proofErr w:type="spellEnd"/>
      <w:r w:rsidRPr="00930025">
        <w:t xml:space="preserve"> = (e) =&gt; {</w:t>
      </w:r>
    </w:p>
    <w:p w:rsidR="00930025" w:rsidRPr="00930025" w:rsidRDefault="00930025" w:rsidP="00930025">
      <w:pPr>
        <w:numPr>
          <w:ilvl w:val="0"/>
          <w:numId w:val="93"/>
        </w:numPr>
        <w:tabs>
          <w:tab w:val="clear" w:pos="720"/>
        </w:tabs>
      </w:pPr>
      <w:r w:rsidRPr="00930025">
        <w:t xml:space="preserve">    </w:t>
      </w:r>
      <w:proofErr w:type="spellStart"/>
      <w:r w:rsidRPr="00930025">
        <w:t>e.preventDefault</w:t>
      </w:r>
      <w:proofErr w:type="spellEnd"/>
      <w:r w:rsidRPr="00930025">
        <w:t>();</w:t>
      </w:r>
    </w:p>
    <w:p w:rsidR="00930025" w:rsidRPr="00930025" w:rsidRDefault="00930025" w:rsidP="00930025">
      <w:pPr>
        <w:numPr>
          <w:ilvl w:val="0"/>
          <w:numId w:val="93"/>
        </w:numPr>
        <w:tabs>
          <w:tab w:val="clear" w:pos="720"/>
        </w:tabs>
      </w:pPr>
      <w:r w:rsidRPr="00930025">
        <w:lastRenderedPageBreak/>
        <w:t xml:space="preserve">    </w:t>
      </w:r>
      <w:proofErr w:type="spellStart"/>
      <w:r w:rsidRPr="00930025">
        <w:t>alert</w:t>
      </w:r>
      <w:proofErr w:type="spellEnd"/>
      <w:r w:rsidRPr="00930025">
        <w:t>(`Enviando mensaje de ${nombre}`);</w:t>
      </w:r>
    </w:p>
    <w:p w:rsidR="00930025" w:rsidRPr="00930025" w:rsidRDefault="00930025" w:rsidP="00930025">
      <w:pPr>
        <w:numPr>
          <w:ilvl w:val="0"/>
          <w:numId w:val="93"/>
        </w:numPr>
        <w:tabs>
          <w:tab w:val="clear" w:pos="720"/>
        </w:tabs>
      </w:pPr>
      <w:r w:rsidRPr="00930025">
        <w:t xml:space="preserve">  };</w:t>
      </w:r>
    </w:p>
    <w:p w:rsidR="00930025" w:rsidRPr="00930025" w:rsidRDefault="00930025" w:rsidP="00930025">
      <w:pPr>
        <w:numPr>
          <w:ilvl w:val="0"/>
          <w:numId w:val="93"/>
        </w:numPr>
        <w:tabs>
          <w:tab w:val="clear" w:pos="720"/>
        </w:tabs>
      </w:pPr>
    </w:p>
    <w:p w:rsidR="00930025" w:rsidRPr="00930025" w:rsidRDefault="00930025" w:rsidP="00930025">
      <w:pPr>
        <w:numPr>
          <w:ilvl w:val="0"/>
          <w:numId w:val="93"/>
        </w:numPr>
        <w:tabs>
          <w:tab w:val="clear" w:pos="720"/>
        </w:tabs>
      </w:pPr>
      <w:r w:rsidRPr="00930025">
        <w:t xml:space="preserve">  </w:t>
      </w:r>
      <w:proofErr w:type="spellStart"/>
      <w:r w:rsidRPr="00930025">
        <w:t>return</w:t>
      </w:r>
      <w:proofErr w:type="spellEnd"/>
      <w:r w:rsidRPr="00930025">
        <w:t xml:space="preserve"> (</w:t>
      </w:r>
    </w:p>
    <w:p w:rsidR="00930025" w:rsidRPr="00930025" w:rsidRDefault="00930025" w:rsidP="00930025">
      <w:pPr>
        <w:numPr>
          <w:ilvl w:val="0"/>
          <w:numId w:val="93"/>
        </w:numPr>
        <w:tabs>
          <w:tab w:val="clear" w:pos="720"/>
        </w:tabs>
      </w:pPr>
      <w:r w:rsidRPr="00930025">
        <w:t xml:space="preserve">    &lt;</w:t>
      </w:r>
      <w:proofErr w:type="spellStart"/>
      <w:r w:rsidRPr="00930025">
        <w:t>form</w:t>
      </w:r>
      <w:proofErr w:type="spellEnd"/>
      <w:r w:rsidRPr="00930025">
        <w:t xml:space="preserve"> </w:t>
      </w:r>
      <w:proofErr w:type="spellStart"/>
      <w:r w:rsidRPr="00930025">
        <w:t>onSubmit</w:t>
      </w:r>
      <w:proofErr w:type="spellEnd"/>
      <w:r w:rsidRPr="00930025">
        <w:t>={</w:t>
      </w:r>
      <w:proofErr w:type="spellStart"/>
      <w:r w:rsidRPr="00930025">
        <w:t>manejarSubmit</w:t>
      </w:r>
      <w:proofErr w:type="spellEnd"/>
      <w:r w:rsidRPr="00930025">
        <w:t>}&gt;</w:t>
      </w:r>
    </w:p>
    <w:p w:rsidR="00930025" w:rsidRPr="00930025" w:rsidRDefault="00930025" w:rsidP="00930025">
      <w:pPr>
        <w:numPr>
          <w:ilvl w:val="0"/>
          <w:numId w:val="93"/>
        </w:numPr>
        <w:tabs>
          <w:tab w:val="clear" w:pos="720"/>
        </w:tabs>
      </w:pPr>
      <w:r w:rsidRPr="00930025">
        <w:t xml:space="preserve">      &lt;input</w:t>
      </w:r>
    </w:p>
    <w:p w:rsidR="00930025" w:rsidRPr="00930025" w:rsidRDefault="00930025" w:rsidP="00930025">
      <w:pPr>
        <w:numPr>
          <w:ilvl w:val="0"/>
          <w:numId w:val="93"/>
        </w:numPr>
        <w:tabs>
          <w:tab w:val="clear" w:pos="720"/>
        </w:tabs>
      </w:pPr>
      <w:r w:rsidRPr="00930025">
        <w:t xml:space="preserve">        </w:t>
      </w:r>
      <w:proofErr w:type="spellStart"/>
      <w:r w:rsidRPr="00930025">
        <w:t>type</w:t>
      </w:r>
      <w:proofErr w:type="spellEnd"/>
      <w:r w:rsidRPr="00930025">
        <w:t>="</w:t>
      </w:r>
      <w:proofErr w:type="spellStart"/>
      <w:r w:rsidRPr="00930025">
        <w:t>text</w:t>
      </w:r>
      <w:proofErr w:type="spellEnd"/>
      <w:r w:rsidRPr="00930025">
        <w:t>"</w:t>
      </w:r>
    </w:p>
    <w:p w:rsidR="00930025" w:rsidRPr="00930025" w:rsidRDefault="00930025" w:rsidP="00930025">
      <w:pPr>
        <w:numPr>
          <w:ilvl w:val="0"/>
          <w:numId w:val="93"/>
        </w:numPr>
        <w:tabs>
          <w:tab w:val="clear" w:pos="720"/>
        </w:tabs>
      </w:pPr>
      <w:r w:rsidRPr="00930025">
        <w:t xml:space="preserve">        </w:t>
      </w:r>
      <w:proofErr w:type="spellStart"/>
      <w:r w:rsidRPr="00930025">
        <w:t>placeholder</w:t>
      </w:r>
      <w:proofErr w:type="spellEnd"/>
      <w:r w:rsidRPr="00930025">
        <w:t>="Tu Nombre"</w:t>
      </w:r>
    </w:p>
    <w:p w:rsidR="00930025" w:rsidRPr="00930025" w:rsidRDefault="00930025" w:rsidP="00930025">
      <w:pPr>
        <w:numPr>
          <w:ilvl w:val="0"/>
          <w:numId w:val="93"/>
        </w:numPr>
        <w:tabs>
          <w:tab w:val="clear" w:pos="720"/>
        </w:tabs>
      </w:pPr>
      <w:r w:rsidRPr="00930025">
        <w:t xml:space="preserve">        </w:t>
      </w:r>
      <w:proofErr w:type="spellStart"/>
      <w:r w:rsidRPr="00930025">
        <w:t>value</w:t>
      </w:r>
      <w:proofErr w:type="spellEnd"/>
      <w:r w:rsidRPr="00930025">
        <w:t>={nombre}</w:t>
      </w:r>
    </w:p>
    <w:p w:rsidR="00930025" w:rsidRPr="00930025" w:rsidRDefault="00930025" w:rsidP="00930025">
      <w:pPr>
        <w:numPr>
          <w:ilvl w:val="0"/>
          <w:numId w:val="93"/>
        </w:numPr>
        <w:tabs>
          <w:tab w:val="clear" w:pos="720"/>
        </w:tabs>
      </w:pPr>
      <w:r w:rsidRPr="00930025">
        <w:t xml:space="preserve">        onChange={(e) =&gt; </w:t>
      </w:r>
      <w:proofErr w:type="spellStart"/>
      <w:r w:rsidRPr="00930025">
        <w:t>setNombre</w:t>
      </w:r>
      <w:proofErr w:type="spellEnd"/>
      <w:r w:rsidRPr="00930025">
        <w:t>(</w:t>
      </w:r>
      <w:proofErr w:type="spellStart"/>
      <w:r w:rsidRPr="00930025">
        <w:t>e.target.value</w:t>
      </w:r>
      <w:proofErr w:type="spellEnd"/>
      <w:r w:rsidRPr="00930025">
        <w:t>)}</w:t>
      </w:r>
    </w:p>
    <w:p w:rsidR="00930025" w:rsidRPr="00930025" w:rsidRDefault="00930025" w:rsidP="00930025">
      <w:pPr>
        <w:numPr>
          <w:ilvl w:val="0"/>
          <w:numId w:val="93"/>
        </w:numPr>
        <w:tabs>
          <w:tab w:val="clear" w:pos="720"/>
        </w:tabs>
      </w:pPr>
      <w:r w:rsidRPr="00930025">
        <w:t xml:space="preserve">      /&gt;</w:t>
      </w:r>
    </w:p>
    <w:p w:rsidR="00930025" w:rsidRPr="00930025" w:rsidRDefault="00930025" w:rsidP="00930025">
      <w:pPr>
        <w:numPr>
          <w:ilvl w:val="0"/>
          <w:numId w:val="93"/>
        </w:numPr>
        <w:tabs>
          <w:tab w:val="clear" w:pos="720"/>
        </w:tabs>
      </w:pPr>
      <w:r w:rsidRPr="00930025">
        <w:t xml:space="preserve">      &lt;</w:t>
      </w:r>
      <w:proofErr w:type="spellStart"/>
      <w:r w:rsidRPr="00930025">
        <w:t>textarea</w:t>
      </w:r>
      <w:proofErr w:type="spellEnd"/>
    </w:p>
    <w:p w:rsidR="00930025" w:rsidRPr="00930025" w:rsidRDefault="00930025" w:rsidP="00930025">
      <w:pPr>
        <w:numPr>
          <w:ilvl w:val="0"/>
          <w:numId w:val="93"/>
        </w:numPr>
        <w:tabs>
          <w:tab w:val="clear" w:pos="720"/>
        </w:tabs>
      </w:pPr>
      <w:r w:rsidRPr="00930025">
        <w:t xml:space="preserve">        </w:t>
      </w:r>
      <w:proofErr w:type="spellStart"/>
      <w:r w:rsidRPr="00930025">
        <w:t>placeholder</w:t>
      </w:r>
      <w:proofErr w:type="spellEnd"/>
      <w:r w:rsidRPr="00930025">
        <w:t>="Escribe tu mensaje"</w:t>
      </w:r>
    </w:p>
    <w:p w:rsidR="00930025" w:rsidRPr="00930025" w:rsidRDefault="00930025" w:rsidP="00930025">
      <w:pPr>
        <w:numPr>
          <w:ilvl w:val="0"/>
          <w:numId w:val="93"/>
        </w:numPr>
        <w:tabs>
          <w:tab w:val="clear" w:pos="720"/>
        </w:tabs>
      </w:pPr>
      <w:r w:rsidRPr="00930025">
        <w:t xml:space="preserve">        </w:t>
      </w:r>
      <w:proofErr w:type="spellStart"/>
      <w:r w:rsidRPr="00930025">
        <w:t>value</w:t>
      </w:r>
      <w:proofErr w:type="spellEnd"/>
      <w:r w:rsidRPr="00930025">
        <w:t>={mensaje}</w:t>
      </w:r>
    </w:p>
    <w:p w:rsidR="00930025" w:rsidRPr="00930025" w:rsidRDefault="00930025" w:rsidP="00930025">
      <w:pPr>
        <w:numPr>
          <w:ilvl w:val="0"/>
          <w:numId w:val="93"/>
        </w:numPr>
        <w:tabs>
          <w:tab w:val="clear" w:pos="720"/>
        </w:tabs>
      </w:pPr>
      <w:r w:rsidRPr="00930025">
        <w:t xml:space="preserve">        onChange={(e) =&gt; </w:t>
      </w:r>
      <w:proofErr w:type="spellStart"/>
      <w:r w:rsidRPr="00930025">
        <w:t>setMensaje</w:t>
      </w:r>
      <w:proofErr w:type="spellEnd"/>
      <w:r w:rsidRPr="00930025">
        <w:t>(</w:t>
      </w:r>
      <w:proofErr w:type="spellStart"/>
      <w:r w:rsidRPr="00930025">
        <w:t>e.target.value</w:t>
      </w:r>
      <w:proofErr w:type="spellEnd"/>
      <w:r w:rsidRPr="00930025">
        <w:t>)}</w:t>
      </w:r>
    </w:p>
    <w:p w:rsidR="00930025" w:rsidRPr="00930025" w:rsidRDefault="00930025" w:rsidP="00930025">
      <w:pPr>
        <w:numPr>
          <w:ilvl w:val="0"/>
          <w:numId w:val="93"/>
        </w:numPr>
        <w:tabs>
          <w:tab w:val="clear" w:pos="720"/>
        </w:tabs>
      </w:pPr>
      <w:r w:rsidRPr="00930025">
        <w:t xml:space="preserve">      &gt;&lt;/</w:t>
      </w:r>
      <w:proofErr w:type="spellStart"/>
      <w:r w:rsidRPr="00930025">
        <w:t>textarea</w:t>
      </w:r>
      <w:proofErr w:type="spellEnd"/>
      <w:r w:rsidRPr="00930025">
        <w:t>&gt;</w:t>
      </w:r>
    </w:p>
    <w:p w:rsidR="00930025" w:rsidRPr="00930025" w:rsidRDefault="00930025" w:rsidP="00930025">
      <w:pPr>
        <w:numPr>
          <w:ilvl w:val="0"/>
          <w:numId w:val="93"/>
        </w:numPr>
        <w:tabs>
          <w:tab w:val="clear" w:pos="720"/>
        </w:tabs>
        <w:rPr>
          <w:lang w:val="en-US"/>
        </w:rPr>
      </w:pPr>
      <w:r w:rsidRPr="00930025">
        <w:rPr>
          <w:lang w:val="en-US"/>
        </w:rPr>
        <w:t xml:space="preserve">      &lt;button type="submit"&gt;</w:t>
      </w:r>
      <w:proofErr w:type="spellStart"/>
      <w:r w:rsidRPr="00930025">
        <w:rPr>
          <w:lang w:val="en-US"/>
        </w:rPr>
        <w:t>Enviar</w:t>
      </w:r>
      <w:proofErr w:type="spellEnd"/>
      <w:r w:rsidRPr="00930025">
        <w:rPr>
          <w:lang w:val="en-US"/>
        </w:rPr>
        <w:t>&lt;/button&gt;</w:t>
      </w:r>
    </w:p>
    <w:p w:rsidR="00930025" w:rsidRPr="00930025" w:rsidRDefault="00930025" w:rsidP="00930025">
      <w:pPr>
        <w:numPr>
          <w:ilvl w:val="0"/>
          <w:numId w:val="93"/>
        </w:numPr>
        <w:tabs>
          <w:tab w:val="clear" w:pos="720"/>
        </w:tabs>
      </w:pPr>
      <w:r w:rsidRPr="00930025">
        <w:rPr>
          <w:lang w:val="en-US"/>
        </w:rPr>
        <w:t xml:space="preserve">    </w:t>
      </w:r>
      <w:r w:rsidRPr="00930025">
        <w:t>&lt;/</w:t>
      </w:r>
      <w:proofErr w:type="spellStart"/>
      <w:r w:rsidRPr="00930025">
        <w:t>form</w:t>
      </w:r>
      <w:proofErr w:type="spellEnd"/>
      <w:r w:rsidRPr="00930025">
        <w:t>&gt;</w:t>
      </w:r>
    </w:p>
    <w:p w:rsidR="00930025" w:rsidRPr="00930025" w:rsidRDefault="00930025" w:rsidP="00930025">
      <w:pPr>
        <w:numPr>
          <w:ilvl w:val="0"/>
          <w:numId w:val="93"/>
        </w:numPr>
        <w:tabs>
          <w:tab w:val="clear" w:pos="720"/>
        </w:tabs>
      </w:pPr>
      <w:r w:rsidRPr="00930025">
        <w:t xml:space="preserve">  );</w:t>
      </w:r>
    </w:p>
    <w:p w:rsidR="00930025" w:rsidRPr="00930025" w:rsidRDefault="00930025" w:rsidP="00930025">
      <w:r w:rsidRPr="00930025">
        <w:t>}</w:t>
      </w:r>
    </w:p>
    <w:p w:rsidR="00930025" w:rsidRPr="00930025" w:rsidRDefault="00930025" w:rsidP="00930025">
      <w:r w:rsidRPr="00930025">
        <w:t xml:space="preserve">Luego en .astro: </w:t>
      </w:r>
    </w:p>
    <w:p w:rsidR="00930025" w:rsidRPr="00930025" w:rsidRDefault="00930025" w:rsidP="00930025">
      <w:r w:rsidRPr="00930025">
        <w:t>---</w:t>
      </w:r>
    </w:p>
    <w:p w:rsidR="00930025" w:rsidRPr="00930025" w:rsidRDefault="00930025" w:rsidP="00930025">
      <w:pPr>
        <w:rPr>
          <w:lang w:val="en-US"/>
        </w:rPr>
      </w:pPr>
      <w:r w:rsidRPr="00930025">
        <w:rPr>
          <w:lang w:val="en-US"/>
        </w:rPr>
        <w:t xml:space="preserve">import </w:t>
      </w:r>
      <w:proofErr w:type="spellStart"/>
      <w:r w:rsidRPr="00930025">
        <w:rPr>
          <w:lang w:val="en-US"/>
        </w:rPr>
        <w:t>FormularioContacto</w:t>
      </w:r>
      <w:proofErr w:type="spellEnd"/>
      <w:r w:rsidRPr="00930025">
        <w:rPr>
          <w:lang w:val="en-US"/>
        </w:rPr>
        <w:t xml:space="preserve"> from '../components/</w:t>
      </w:r>
      <w:proofErr w:type="spellStart"/>
      <w:r w:rsidRPr="00930025">
        <w:rPr>
          <w:lang w:val="en-US"/>
        </w:rPr>
        <w:t>FormularioContacto.jsx</w:t>
      </w:r>
      <w:proofErr w:type="spellEnd"/>
      <w:r w:rsidRPr="00930025">
        <w:rPr>
          <w:lang w:val="en-US"/>
        </w:rPr>
        <w:t>';</w:t>
      </w:r>
    </w:p>
    <w:p w:rsidR="00930025" w:rsidRPr="00930025" w:rsidRDefault="00930025" w:rsidP="00930025">
      <w:r w:rsidRPr="00930025">
        <w:t>---</w:t>
      </w:r>
    </w:p>
    <w:p w:rsidR="00930025" w:rsidRPr="00930025" w:rsidRDefault="00930025" w:rsidP="00930025"/>
    <w:p w:rsidR="00930025" w:rsidRPr="00930025" w:rsidRDefault="00930025" w:rsidP="00930025">
      <w:r w:rsidRPr="00930025">
        <w:t>&lt;</w:t>
      </w:r>
      <w:proofErr w:type="spellStart"/>
      <w:r w:rsidRPr="00930025">
        <w:t>FormularioContacto</w:t>
      </w:r>
      <w:proofErr w:type="spellEnd"/>
      <w:r w:rsidRPr="00930025">
        <w:t xml:space="preserve"> </w:t>
      </w:r>
      <w:proofErr w:type="spellStart"/>
      <w:r w:rsidRPr="00930025">
        <w:t>client:load</w:t>
      </w:r>
      <w:proofErr w:type="spellEnd"/>
      <w:r w:rsidRPr="00930025">
        <w:t xml:space="preserve"> /&gt;</w:t>
      </w:r>
    </w:p>
    <w:p w:rsidR="00930025" w:rsidRPr="00930025" w:rsidRDefault="00930025" w:rsidP="00930025">
      <w:pPr>
        <w:numPr>
          <w:ilvl w:val="0"/>
          <w:numId w:val="93"/>
        </w:numPr>
      </w:pPr>
      <w:proofErr w:type="spellStart"/>
      <w:r w:rsidRPr="00930025">
        <w:rPr>
          <w:b/>
          <w:bCs/>
        </w:rPr>
        <w:t>Carousel</w:t>
      </w:r>
      <w:proofErr w:type="spellEnd"/>
      <w:r w:rsidRPr="00930025">
        <w:t>:</w:t>
      </w:r>
      <w:r w:rsidRPr="00930025">
        <w:br/>
        <w:t xml:space="preserve">Un carrusel con </w:t>
      </w:r>
      <w:proofErr w:type="spellStart"/>
      <w:r w:rsidRPr="00930025">
        <w:t>React</w:t>
      </w:r>
      <w:proofErr w:type="spellEnd"/>
      <w:r w:rsidRPr="00930025">
        <w:t xml:space="preserve"> que maneje estados de la imagen actual, flechas de siguiente/anterior, etc.</w:t>
      </w:r>
    </w:p>
    <w:p w:rsidR="00930025" w:rsidRPr="00930025" w:rsidRDefault="00000000" w:rsidP="00930025">
      <w:r>
        <w:pict>
          <v:rect id="_x0000_i1112" style="width:0;height:1.5pt" o:hralign="center" o:hrstd="t" o:hr="t" fillcolor="#a0a0a0" stroked="f"/>
        </w:pict>
      </w:r>
    </w:p>
    <w:p w:rsidR="00930025" w:rsidRPr="00930025" w:rsidRDefault="00930025" w:rsidP="00930025">
      <w:pPr>
        <w:rPr>
          <w:b/>
          <w:bCs/>
        </w:rPr>
      </w:pPr>
      <w:r w:rsidRPr="00930025">
        <w:rPr>
          <w:b/>
          <w:bCs/>
        </w:rPr>
        <w:t>7. Buenas Prácticas</w:t>
      </w:r>
    </w:p>
    <w:p w:rsidR="00930025" w:rsidRPr="00930025" w:rsidRDefault="00930025" w:rsidP="00930025">
      <w:pPr>
        <w:numPr>
          <w:ilvl w:val="0"/>
          <w:numId w:val="94"/>
        </w:numPr>
      </w:pPr>
      <w:r w:rsidRPr="00930025">
        <w:rPr>
          <w:b/>
          <w:bCs/>
        </w:rPr>
        <w:t>Usar Directivas de Hidratación con Cautela</w:t>
      </w:r>
    </w:p>
    <w:p w:rsidR="00930025" w:rsidRPr="00930025" w:rsidRDefault="00930025" w:rsidP="00930025">
      <w:pPr>
        <w:numPr>
          <w:ilvl w:val="1"/>
          <w:numId w:val="94"/>
        </w:numPr>
      </w:pPr>
      <w:r w:rsidRPr="00930025">
        <w:lastRenderedPageBreak/>
        <w:t xml:space="preserve">Solo aplica </w:t>
      </w:r>
      <w:proofErr w:type="spellStart"/>
      <w:r w:rsidRPr="00930025">
        <w:t>client:load</w:t>
      </w:r>
      <w:proofErr w:type="spellEnd"/>
      <w:r w:rsidRPr="00930025">
        <w:t xml:space="preserve"> o </w:t>
      </w:r>
      <w:proofErr w:type="spellStart"/>
      <w:r w:rsidRPr="00930025">
        <w:t>client:idle</w:t>
      </w:r>
      <w:proofErr w:type="spellEnd"/>
      <w:r w:rsidRPr="00930025">
        <w:t xml:space="preserve"> a los componentes que necesiten interactividad real.</w:t>
      </w:r>
    </w:p>
    <w:p w:rsidR="00930025" w:rsidRPr="00930025" w:rsidRDefault="00930025" w:rsidP="00930025">
      <w:pPr>
        <w:numPr>
          <w:ilvl w:val="1"/>
          <w:numId w:val="94"/>
        </w:numPr>
      </w:pPr>
      <w:r w:rsidRPr="00930025">
        <w:t>El resto puede ser HTML estático, para mantener tu sitio rápido.</w:t>
      </w:r>
    </w:p>
    <w:p w:rsidR="00930025" w:rsidRPr="00930025" w:rsidRDefault="00930025" w:rsidP="00930025">
      <w:pPr>
        <w:numPr>
          <w:ilvl w:val="0"/>
          <w:numId w:val="94"/>
        </w:numPr>
      </w:pPr>
      <w:r w:rsidRPr="00930025">
        <w:rPr>
          <w:b/>
          <w:bCs/>
        </w:rPr>
        <w:t xml:space="preserve">Mantén Pequeños tus Componentes de </w:t>
      </w:r>
      <w:proofErr w:type="spellStart"/>
      <w:r w:rsidRPr="00930025">
        <w:rPr>
          <w:b/>
          <w:bCs/>
        </w:rPr>
        <w:t>React</w:t>
      </w:r>
      <w:proofErr w:type="spellEnd"/>
    </w:p>
    <w:p w:rsidR="00930025" w:rsidRPr="00930025" w:rsidRDefault="00930025" w:rsidP="00930025">
      <w:pPr>
        <w:numPr>
          <w:ilvl w:val="1"/>
          <w:numId w:val="94"/>
        </w:numPr>
      </w:pPr>
      <w:r w:rsidRPr="00930025">
        <w:t xml:space="preserve">Astro te permite separar la interactividad en pequeñas partes, en vez de un gran </w:t>
      </w:r>
      <w:proofErr w:type="spellStart"/>
      <w:r w:rsidRPr="00930025">
        <w:t>bundle</w:t>
      </w:r>
      <w:proofErr w:type="spellEnd"/>
      <w:r w:rsidRPr="00930025">
        <w:t xml:space="preserve"> global. Así optimizas la carga.</w:t>
      </w:r>
    </w:p>
    <w:p w:rsidR="00930025" w:rsidRPr="00930025" w:rsidRDefault="00930025" w:rsidP="00930025">
      <w:pPr>
        <w:numPr>
          <w:ilvl w:val="0"/>
          <w:numId w:val="94"/>
        </w:numPr>
      </w:pPr>
      <w:r w:rsidRPr="00930025">
        <w:rPr>
          <w:b/>
          <w:bCs/>
        </w:rPr>
        <w:t>Combina con MD/MDX si Quieres</w:t>
      </w:r>
    </w:p>
    <w:p w:rsidR="00930025" w:rsidRPr="00930025" w:rsidRDefault="00930025" w:rsidP="00930025">
      <w:pPr>
        <w:numPr>
          <w:ilvl w:val="1"/>
          <w:numId w:val="94"/>
        </w:numPr>
      </w:pPr>
      <w:r w:rsidRPr="00930025">
        <w:t xml:space="preserve">Si deseas contenido en </w:t>
      </w:r>
      <w:proofErr w:type="spellStart"/>
      <w:r w:rsidRPr="00930025">
        <w:t>Markdown</w:t>
      </w:r>
      <w:proofErr w:type="spellEnd"/>
      <w:r w:rsidRPr="00930025">
        <w:t xml:space="preserve"> con secciones interactivas de </w:t>
      </w:r>
      <w:proofErr w:type="spellStart"/>
      <w:r w:rsidRPr="00930025">
        <w:t>React</w:t>
      </w:r>
      <w:proofErr w:type="spellEnd"/>
      <w:r w:rsidRPr="00930025">
        <w:t xml:space="preserve">, podrías instalar la integración </w:t>
      </w:r>
      <w:hyperlink r:id="rId8" w:history="1">
        <w:r w:rsidRPr="00930025">
          <w:rPr>
            <w:rStyle w:val="Hipervnculo"/>
          </w:rPr>
          <w:t>MDX</w:t>
        </w:r>
      </w:hyperlink>
      <w:r w:rsidRPr="00930025">
        <w:t>.</w:t>
      </w:r>
    </w:p>
    <w:p w:rsidR="00930025" w:rsidRPr="00930025" w:rsidRDefault="00930025" w:rsidP="00930025">
      <w:pPr>
        <w:numPr>
          <w:ilvl w:val="0"/>
          <w:numId w:val="94"/>
        </w:numPr>
      </w:pPr>
      <w:r w:rsidRPr="00930025">
        <w:rPr>
          <w:b/>
          <w:bCs/>
        </w:rPr>
        <w:t>Refactoriza Lógica</w:t>
      </w:r>
    </w:p>
    <w:p w:rsidR="00930025" w:rsidRPr="00930025" w:rsidRDefault="00930025" w:rsidP="00930025">
      <w:pPr>
        <w:numPr>
          <w:ilvl w:val="1"/>
          <w:numId w:val="94"/>
        </w:numPr>
      </w:pPr>
      <w:r w:rsidRPr="00930025">
        <w:t xml:space="preserve">Para componentes </w:t>
      </w:r>
      <w:proofErr w:type="spellStart"/>
      <w:r w:rsidRPr="00930025">
        <w:t>React</w:t>
      </w:r>
      <w:proofErr w:type="spellEnd"/>
      <w:r w:rsidRPr="00930025">
        <w:t xml:space="preserve"> muy grandes, considera extraerlos a su propia carpeta </w:t>
      </w:r>
      <w:proofErr w:type="spellStart"/>
      <w:r w:rsidRPr="00930025">
        <w:t>components</w:t>
      </w:r>
      <w:proofErr w:type="spellEnd"/>
      <w:r w:rsidRPr="00930025">
        <w:t>/ y reusarlos en múltiples .astro o .</w:t>
      </w:r>
      <w:proofErr w:type="spellStart"/>
      <w:r w:rsidRPr="00930025">
        <w:t>mdx</w:t>
      </w:r>
      <w:proofErr w:type="spellEnd"/>
      <w:r w:rsidRPr="00930025">
        <w:t>.</w:t>
      </w:r>
    </w:p>
    <w:p w:rsidR="00930025" w:rsidRPr="00930025" w:rsidRDefault="00000000" w:rsidP="00930025">
      <w:r>
        <w:pict>
          <v:rect id="_x0000_i1113" style="width:0;height:1.5pt" o:hralign="center" o:hrstd="t" o:hr="t" fillcolor="#a0a0a0" stroked="f"/>
        </w:pict>
      </w:r>
    </w:p>
    <w:p w:rsidR="00930025" w:rsidRPr="00930025" w:rsidRDefault="00930025" w:rsidP="00930025">
      <w:pPr>
        <w:rPr>
          <w:b/>
          <w:bCs/>
        </w:rPr>
      </w:pPr>
      <w:r w:rsidRPr="00930025">
        <w:rPr>
          <w:b/>
          <w:bCs/>
        </w:rPr>
        <w:t>8. Conclusión</w:t>
      </w:r>
    </w:p>
    <w:p w:rsidR="00930025" w:rsidRPr="00930025" w:rsidRDefault="00930025" w:rsidP="00930025">
      <w:r w:rsidRPr="00930025">
        <w:t xml:space="preserve">Agregar </w:t>
      </w:r>
      <w:proofErr w:type="spellStart"/>
      <w:r w:rsidRPr="00930025">
        <w:rPr>
          <w:b/>
          <w:bCs/>
        </w:rPr>
        <w:t>React</w:t>
      </w:r>
      <w:proofErr w:type="spellEnd"/>
      <w:r w:rsidRPr="00930025">
        <w:t xml:space="preserve"> a Astro te brinda lo mejor de ambos mundos:</w:t>
      </w:r>
    </w:p>
    <w:p w:rsidR="00930025" w:rsidRPr="00930025" w:rsidRDefault="00930025" w:rsidP="00930025">
      <w:pPr>
        <w:numPr>
          <w:ilvl w:val="0"/>
          <w:numId w:val="95"/>
        </w:numPr>
      </w:pPr>
      <w:r w:rsidRPr="00930025">
        <w:rPr>
          <w:b/>
          <w:bCs/>
        </w:rPr>
        <w:t>Velocidad</w:t>
      </w:r>
      <w:r w:rsidRPr="00930025">
        <w:t xml:space="preserve"> y </w:t>
      </w:r>
      <w:proofErr w:type="spellStart"/>
      <w:r w:rsidRPr="00930025">
        <w:rPr>
          <w:i/>
          <w:iCs/>
        </w:rPr>
        <w:t>build</w:t>
      </w:r>
      <w:proofErr w:type="spellEnd"/>
      <w:r w:rsidRPr="00930025">
        <w:t xml:space="preserve"> estático de Astro.</w:t>
      </w:r>
    </w:p>
    <w:p w:rsidR="00930025" w:rsidRPr="00930025" w:rsidRDefault="00930025" w:rsidP="00930025">
      <w:pPr>
        <w:numPr>
          <w:ilvl w:val="0"/>
          <w:numId w:val="95"/>
        </w:numPr>
      </w:pPr>
      <w:r w:rsidRPr="00930025">
        <w:rPr>
          <w:b/>
          <w:bCs/>
        </w:rPr>
        <w:t>Interactividad</w:t>
      </w:r>
      <w:r w:rsidRPr="00930025">
        <w:t xml:space="preserve"> en componentes específicos con </w:t>
      </w:r>
      <w:proofErr w:type="spellStart"/>
      <w:r w:rsidRPr="00930025">
        <w:t>React</w:t>
      </w:r>
      <w:proofErr w:type="spellEnd"/>
      <w:r w:rsidRPr="00930025">
        <w:t>.</w:t>
      </w:r>
    </w:p>
    <w:p w:rsidR="00930025" w:rsidRPr="00930025" w:rsidRDefault="00930025" w:rsidP="00930025">
      <w:r w:rsidRPr="00930025">
        <w:t>Pasos Clave:</w:t>
      </w:r>
    </w:p>
    <w:p w:rsidR="00930025" w:rsidRPr="00930025" w:rsidRDefault="00930025" w:rsidP="00930025">
      <w:pPr>
        <w:numPr>
          <w:ilvl w:val="0"/>
          <w:numId w:val="96"/>
        </w:numPr>
        <w:rPr>
          <w:lang w:val="en-US"/>
        </w:rPr>
      </w:pPr>
      <w:proofErr w:type="spellStart"/>
      <w:r w:rsidRPr="00930025">
        <w:rPr>
          <w:b/>
          <w:bCs/>
          <w:lang w:val="en-US"/>
        </w:rPr>
        <w:t>Instalar</w:t>
      </w:r>
      <w:proofErr w:type="spellEnd"/>
      <w:r w:rsidRPr="00930025">
        <w:rPr>
          <w:lang w:val="en-US"/>
        </w:rPr>
        <w:t xml:space="preserve"> react y react-dom.</w:t>
      </w:r>
    </w:p>
    <w:p w:rsidR="00930025" w:rsidRPr="00930025" w:rsidRDefault="00930025" w:rsidP="00930025">
      <w:pPr>
        <w:numPr>
          <w:ilvl w:val="0"/>
          <w:numId w:val="96"/>
        </w:numPr>
      </w:pPr>
      <w:r w:rsidRPr="00930025">
        <w:rPr>
          <w:b/>
          <w:bCs/>
        </w:rPr>
        <w:t>Crear</w:t>
      </w:r>
      <w:r w:rsidRPr="00930025">
        <w:t xml:space="preserve"> componentes </w:t>
      </w:r>
      <w:proofErr w:type="spellStart"/>
      <w:r w:rsidRPr="00930025">
        <w:t>React</w:t>
      </w:r>
      <w:proofErr w:type="spellEnd"/>
      <w:r w:rsidRPr="00930025">
        <w:t xml:space="preserve"> en .</w:t>
      </w:r>
      <w:proofErr w:type="spellStart"/>
      <w:r w:rsidRPr="00930025">
        <w:t>jsx</w:t>
      </w:r>
      <w:proofErr w:type="spellEnd"/>
      <w:r w:rsidRPr="00930025">
        <w:t xml:space="preserve"> o .</w:t>
      </w:r>
      <w:proofErr w:type="spellStart"/>
      <w:r w:rsidRPr="00930025">
        <w:t>tsx</w:t>
      </w:r>
      <w:proofErr w:type="spellEnd"/>
      <w:r w:rsidRPr="00930025">
        <w:t>.</w:t>
      </w:r>
    </w:p>
    <w:p w:rsidR="00930025" w:rsidRPr="00930025" w:rsidRDefault="00930025" w:rsidP="00930025">
      <w:pPr>
        <w:numPr>
          <w:ilvl w:val="0"/>
          <w:numId w:val="96"/>
        </w:numPr>
      </w:pPr>
      <w:r w:rsidRPr="00930025">
        <w:rPr>
          <w:b/>
          <w:bCs/>
        </w:rPr>
        <w:t>Importar</w:t>
      </w:r>
      <w:r w:rsidRPr="00930025">
        <w:t xml:space="preserve"> en tu archivo .astro con la directiva </w:t>
      </w:r>
      <w:proofErr w:type="spellStart"/>
      <w:r w:rsidRPr="00930025">
        <w:t>client</w:t>
      </w:r>
      <w:proofErr w:type="spellEnd"/>
      <w:r w:rsidRPr="00930025">
        <w:t>:*.</w:t>
      </w:r>
    </w:p>
    <w:p w:rsidR="00930025" w:rsidRPr="00930025" w:rsidRDefault="00930025" w:rsidP="00930025">
      <w:pPr>
        <w:numPr>
          <w:ilvl w:val="0"/>
          <w:numId w:val="96"/>
        </w:numPr>
      </w:pPr>
      <w:r w:rsidRPr="00930025">
        <w:rPr>
          <w:b/>
          <w:bCs/>
        </w:rPr>
        <w:t>Disfrutar</w:t>
      </w:r>
      <w:r w:rsidRPr="00930025">
        <w:t xml:space="preserve"> de un sitio rápido con solo las partes interactivas necesarias.</w:t>
      </w:r>
    </w:p>
    <w:p w:rsidR="00930025" w:rsidRPr="00930025" w:rsidRDefault="00930025" w:rsidP="00930025">
      <w:pPr>
        <w:rPr>
          <w:b/>
          <w:bCs/>
        </w:rPr>
      </w:pPr>
      <w:r w:rsidRPr="00930025">
        <w:rPr>
          <w:b/>
          <w:bCs/>
        </w:rPr>
        <w:t>02 - Pages</w:t>
      </w:r>
    </w:p>
    <w:p w:rsidR="00930025" w:rsidRPr="00930025" w:rsidRDefault="00930025" w:rsidP="00930025">
      <w:r w:rsidRPr="00930025">
        <w:t xml:space="preserve">En este segundo capítulo, profundizaremos en el sistema de </w:t>
      </w:r>
      <w:r w:rsidRPr="00930025">
        <w:rPr>
          <w:b/>
          <w:bCs/>
        </w:rPr>
        <w:t>páginas</w:t>
      </w:r>
      <w:r w:rsidRPr="00930025">
        <w:t xml:space="preserve"> y </w:t>
      </w:r>
      <w:r w:rsidRPr="00930025">
        <w:rPr>
          <w:b/>
          <w:bCs/>
        </w:rPr>
        <w:t>componentes</w:t>
      </w:r>
      <w:r w:rsidRPr="00930025">
        <w:t xml:space="preserve"> de Astro, centrándonos en los archivos .astro y cómo se genera contenido estático. Al finalizar, veremos cómo compilar el proyecto, obtener su salida estática y las ventajas de este enfoque.</w:t>
      </w:r>
    </w:p>
    <w:p w:rsidR="00930025" w:rsidRPr="00930025" w:rsidRDefault="00000000" w:rsidP="00930025">
      <w:r>
        <w:pict>
          <v:rect id="_x0000_i1114" style="width:0;height:1.5pt" o:hralign="center" o:hrstd="t" o:hr="t" fillcolor="#a0a0a0" stroked="f"/>
        </w:pict>
      </w:r>
    </w:p>
    <w:p w:rsidR="00930025" w:rsidRPr="00930025" w:rsidRDefault="00930025" w:rsidP="00930025">
      <w:pPr>
        <w:rPr>
          <w:b/>
          <w:bCs/>
        </w:rPr>
      </w:pPr>
      <w:r w:rsidRPr="00930025">
        <w:rPr>
          <w:b/>
          <w:bCs/>
        </w:rPr>
        <w:t>1. Estructura de Páginas en Astro</w:t>
      </w:r>
    </w:p>
    <w:p w:rsidR="00930025" w:rsidRPr="00930025" w:rsidRDefault="00930025" w:rsidP="00930025">
      <w:r w:rsidRPr="00930025">
        <w:t xml:space="preserve">Astro utiliza un sistema de </w:t>
      </w:r>
      <w:proofErr w:type="spellStart"/>
      <w:r w:rsidRPr="00930025">
        <w:rPr>
          <w:b/>
          <w:bCs/>
        </w:rPr>
        <w:t>routes</w:t>
      </w:r>
      <w:proofErr w:type="spellEnd"/>
      <w:r w:rsidRPr="00930025">
        <w:t xml:space="preserve"> basado en archivos, lo que significa que cada archivo .astro dentro de src/</w:t>
      </w:r>
      <w:proofErr w:type="spellStart"/>
      <w:r w:rsidRPr="00930025">
        <w:t>pages</w:t>
      </w:r>
      <w:proofErr w:type="spellEnd"/>
      <w:r w:rsidRPr="00930025">
        <w:t>/ se convierte automáticamente en una ruta. Por ejemplo:</w:t>
      </w:r>
    </w:p>
    <w:p w:rsidR="00930025" w:rsidRPr="00930025" w:rsidRDefault="00930025" w:rsidP="00930025">
      <w:r w:rsidRPr="00930025">
        <w:t>src/</w:t>
      </w:r>
    </w:p>
    <w:p w:rsidR="00930025" w:rsidRPr="00930025" w:rsidRDefault="00930025" w:rsidP="00930025">
      <w:r w:rsidRPr="00930025">
        <w:t xml:space="preserve">  </w:t>
      </w:r>
      <w:proofErr w:type="spellStart"/>
      <w:r w:rsidRPr="00930025">
        <w:t>pages</w:t>
      </w:r>
      <w:proofErr w:type="spellEnd"/>
      <w:r w:rsidRPr="00930025">
        <w:t>/</w:t>
      </w:r>
    </w:p>
    <w:p w:rsidR="00930025" w:rsidRPr="00930025" w:rsidRDefault="00930025" w:rsidP="00930025">
      <w:r w:rsidRPr="00930025">
        <w:t xml:space="preserve">    </w:t>
      </w:r>
      <w:proofErr w:type="spellStart"/>
      <w:r w:rsidRPr="00930025">
        <w:t>index.astro</w:t>
      </w:r>
      <w:proofErr w:type="spellEnd"/>
      <w:r w:rsidRPr="00930025">
        <w:t xml:space="preserve">        -&gt; Ruta: /</w:t>
      </w:r>
    </w:p>
    <w:p w:rsidR="00930025" w:rsidRPr="00930025" w:rsidRDefault="00930025" w:rsidP="00930025">
      <w:r w:rsidRPr="00930025">
        <w:t xml:space="preserve">    </w:t>
      </w:r>
      <w:proofErr w:type="spellStart"/>
      <w:r w:rsidRPr="00930025">
        <w:t>about.astro</w:t>
      </w:r>
      <w:proofErr w:type="spellEnd"/>
      <w:r w:rsidRPr="00930025">
        <w:t xml:space="preserve">        -&gt; Ruta: /</w:t>
      </w:r>
      <w:proofErr w:type="spellStart"/>
      <w:r w:rsidRPr="00930025">
        <w:t>about</w:t>
      </w:r>
      <w:proofErr w:type="spellEnd"/>
    </w:p>
    <w:p w:rsidR="00930025" w:rsidRPr="00491452" w:rsidRDefault="00930025" w:rsidP="00930025">
      <w:r w:rsidRPr="00930025">
        <w:lastRenderedPageBreak/>
        <w:t xml:space="preserve">    </w:t>
      </w:r>
      <w:r w:rsidRPr="00491452">
        <w:t>blog/</w:t>
      </w:r>
    </w:p>
    <w:p w:rsidR="00930025" w:rsidRPr="00930025" w:rsidRDefault="00930025" w:rsidP="00930025">
      <w:pPr>
        <w:rPr>
          <w:lang w:val="en-US"/>
        </w:rPr>
      </w:pPr>
      <w:r w:rsidRPr="00491452">
        <w:t xml:space="preserve">      </w:t>
      </w:r>
      <w:proofErr w:type="spellStart"/>
      <w:r w:rsidRPr="00930025">
        <w:rPr>
          <w:lang w:val="en-US"/>
        </w:rPr>
        <w:t>index.astro</w:t>
      </w:r>
      <w:proofErr w:type="spellEnd"/>
      <w:r w:rsidRPr="00930025">
        <w:rPr>
          <w:lang w:val="en-US"/>
        </w:rPr>
        <w:t xml:space="preserve">      -&gt; Ruta: /blog</w:t>
      </w:r>
    </w:p>
    <w:p w:rsidR="00930025" w:rsidRPr="00930025" w:rsidRDefault="00930025" w:rsidP="00930025">
      <w:pPr>
        <w:rPr>
          <w:lang w:val="en-US"/>
        </w:rPr>
      </w:pPr>
      <w:r w:rsidRPr="00930025">
        <w:rPr>
          <w:lang w:val="en-US"/>
        </w:rPr>
        <w:t xml:space="preserve">      post1.astro      -&gt; Ruta: /blog/post1</w:t>
      </w:r>
    </w:p>
    <w:p w:rsidR="00930025" w:rsidRPr="00930025" w:rsidRDefault="00930025" w:rsidP="00930025">
      <w:pPr>
        <w:numPr>
          <w:ilvl w:val="0"/>
          <w:numId w:val="97"/>
        </w:numPr>
      </w:pPr>
      <w:proofErr w:type="spellStart"/>
      <w:r w:rsidRPr="00930025">
        <w:rPr>
          <w:b/>
          <w:bCs/>
        </w:rPr>
        <w:t>index.astro</w:t>
      </w:r>
      <w:proofErr w:type="spellEnd"/>
      <w:r w:rsidRPr="00930025">
        <w:t xml:space="preserve"> en la raíz de </w:t>
      </w:r>
      <w:proofErr w:type="spellStart"/>
      <w:r w:rsidRPr="00930025">
        <w:t>pages</w:t>
      </w:r>
      <w:proofErr w:type="spellEnd"/>
      <w:r w:rsidRPr="00930025">
        <w:t xml:space="preserve"> corresponde a la página principal (/).</w:t>
      </w:r>
    </w:p>
    <w:p w:rsidR="00930025" w:rsidRPr="00930025" w:rsidRDefault="00930025" w:rsidP="00930025">
      <w:pPr>
        <w:numPr>
          <w:ilvl w:val="0"/>
          <w:numId w:val="97"/>
        </w:numPr>
      </w:pPr>
      <w:r w:rsidRPr="00930025">
        <w:t>Cualquier archivo .astro dentro de una subcarpeta (por ejemplo, blog/post1.astro) se corresponde con esa ruta anidada (/blog/post1).</w:t>
      </w:r>
    </w:p>
    <w:p w:rsidR="00930025" w:rsidRPr="00930025" w:rsidRDefault="00930025" w:rsidP="00930025">
      <w:pPr>
        <w:rPr>
          <w:b/>
          <w:bCs/>
        </w:rPr>
      </w:pPr>
      <w:r w:rsidRPr="00930025">
        <w:rPr>
          <w:b/>
          <w:bCs/>
        </w:rPr>
        <w:t xml:space="preserve">Ejemplo básico: </w:t>
      </w:r>
      <w:proofErr w:type="spellStart"/>
      <w:r w:rsidRPr="00930025">
        <w:rPr>
          <w:b/>
          <w:bCs/>
        </w:rPr>
        <w:t>index.astro</w:t>
      </w:r>
      <w:proofErr w:type="spellEnd"/>
    </w:p>
    <w:p w:rsidR="00930025" w:rsidRPr="00930025" w:rsidRDefault="00930025" w:rsidP="00930025">
      <w:r w:rsidRPr="00930025">
        <w:t>---</w:t>
      </w:r>
    </w:p>
    <w:p w:rsidR="00930025" w:rsidRPr="00930025" w:rsidRDefault="00930025" w:rsidP="00930025">
      <w:proofErr w:type="spellStart"/>
      <w:r w:rsidRPr="00930025">
        <w:t>const</w:t>
      </w:r>
      <w:proofErr w:type="spellEnd"/>
      <w:r w:rsidRPr="00930025">
        <w:t xml:space="preserve"> </w:t>
      </w:r>
      <w:proofErr w:type="spellStart"/>
      <w:r w:rsidRPr="00930025">
        <w:t>title</w:t>
      </w:r>
      <w:proofErr w:type="spellEnd"/>
      <w:r w:rsidRPr="00930025">
        <w:t xml:space="preserve"> = "Bienvenido a 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&lt;!DOCTYPE html&gt;</w:t>
      </w:r>
    </w:p>
    <w:p w:rsidR="00930025" w:rsidRPr="00930025" w:rsidRDefault="00930025" w:rsidP="00930025">
      <w:pPr>
        <w:rPr>
          <w:lang w:val="en-US"/>
        </w:rPr>
      </w:pPr>
      <w:r w:rsidRPr="00930025">
        <w:rPr>
          <w:lang w:val="en-US"/>
        </w:rPr>
        <w:t>&lt;html lang="es"&gt;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&lt;meta charset="UTF-8" /&gt;</w:t>
      </w:r>
    </w:p>
    <w:p w:rsidR="00930025" w:rsidRPr="00930025" w:rsidRDefault="00930025" w:rsidP="00930025">
      <w:pPr>
        <w:rPr>
          <w:lang w:val="en-US"/>
        </w:rPr>
      </w:pPr>
      <w:r w:rsidRPr="00930025">
        <w:rPr>
          <w:lang w:val="en-US"/>
        </w:rPr>
        <w:t xml:space="preserve">    &lt;title&gt;{title}&lt;/title&gt;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&lt;h1&gt;{title}&lt;/h1&gt;</w:t>
      </w:r>
    </w:p>
    <w:p w:rsidR="00930025" w:rsidRPr="00930025" w:rsidRDefault="00930025" w:rsidP="00930025">
      <w:r w:rsidRPr="00930025">
        <w:rPr>
          <w:lang w:val="en-US"/>
        </w:rPr>
        <w:t xml:space="preserve">    </w:t>
      </w:r>
      <w:r w:rsidRPr="00930025">
        <w:t>&lt;p&gt;Esta es la página de inicio generada con Astro.&lt;/p&gt;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numPr>
          <w:ilvl w:val="0"/>
          <w:numId w:val="98"/>
        </w:numPr>
      </w:pPr>
      <w:r w:rsidRPr="00930025">
        <w:rPr>
          <w:b/>
          <w:bCs/>
        </w:rPr>
        <w:t xml:space="preserve">Sección </w:t>
      </w:r>
      <w:proofErr w:type="spellStart"/>
      <w:r w:rsidRPr="00930025">
        <w:rPr>
          <w:b/>
          <w:bCs/>
        </w:rPr>
        <w:t>Frontmatter</w:t>
      </w:r>
      <w:proofErr w:type="spellEnd"/>
      <w:r w:rsidRPr="00930025">
        <w:rPr>
          <w:b/>
          <w:bCs/>
        </w:rPr>
        <w:t xml:space="preserve"> (---)</w:t>
      </w:r>
      <w:r w:rsidRPr="00930025">
        <w:t xml:space="preserve">: Aquí puedes incluir lógica en JavaScript o </w:t>
      </w:r>
      <w:proofErr w:type="spellStart"/>
      <w:r w:rsidRPr="00930025">
        <w:t>TypeScript</w:t>
      </w:r>
      <w:proofErr w:type="spellEnd"/>
      <w:r w:rsidRPr="00930025">
        <w:t>, como variables (</w:t>
      </w:r>
      <w:proofErr w:type="spellStart"/>
      <w:r w:rsidRPr="00930025">
        <w:t>title</w:t>
      </w:r>
      <w:proofErr w:type="spellEnd"/>
      <w:r w:rsidRPr="00930025">
        <w:t xml:space="preserve">) o datos traídos de un </w:t>
      </w:r>
      <w:proofErr w:type="spellStart"/>
      <w:r w:rsidRPr="00930025">
        <w:t>fetch</w:t>
      </w:r>
      <w:proofErr w:type="spellEnd"/>
      <w:r w:rsidRPr="00930025">
        <w:t>.</w:t>
      </w:r>
    </w:p>
    <w:p w:rsidR="00930025" w:rsidRPr="00930025" w:rsidRDefault="00930025" w:rsidP="00930025">
      <w:pPr>
        <w:numPr>
          <w:ilvl w:val="0"/>
          <w:numId w:val="98"/>
        </w:numPr>
      </w:pPr>
      <w:r w:rsidRPr="00930025">
        <w:rPr>
          <w:b/>
          <w:bCs/>
        </w:rPr>
        <w:t>HTML + sintaxis de interpolación</w:t>
      </w:r>
      <w:r w:rsidRPr="00930025">
        <w:t xml:space="preserve"> ({</w:t>
      </w:r>
      <w:proofErr w:type="spellStart"/>
      <w:r w:rsidRPr="00930025">
        <w:t>title</w:t>
      </w:r>
      <w:proofErr w:type="spellEnd"/>
      <w:r w:rsidRPr="00930025">
        <w:t>}): Astro te permite usar expresiones de JavaScript dentro de llaves.</w:t>
      </w:r>
    </w:p>
    <w:p w:rsidR="00930025" w:rsidRPr="00930025" w:rsidRDefault="00930025" w:rsidP="00930025">
      <w:pPr>
        <w:numPr>
          <w:ilvl w:val="0"/>
          <w:numId w:val="98"/>
        </w:numPr>
      </w:pPr>
      <w:r w:rsidRPr="00930025">
        <w:rPr>
          <w:b/>
          <w:bCs/>
        </w:rPr>
        <w:t>Salida en HTML</w:t>
      </w:r>
      <w:r w:rsidRPr="00930025">
        <w:t>: Tras la compilación, este archivo generará una página estática con todo el HTML resultante.</w:t>
      </w:r>
    </w:p>
    <w:p w:rsidR="00930025" w:rsidRPr="00930025" w:rsidRDefault="00000000" w:rsidP="00930025">
      <w:r>
        <w:pict>
          <v:rect id="_x0000_i1115" style="width:0;height:1.5pt" o:hralign="center" o:hrstd="t" o:hr="t" fillcolor="#a0a0a0" stroked="f"/>
        </w:pict>
      </w:r>
    </w:p>
    <w:p w:rsidR="00930025" w:rsidRPr="00930025" w:rsidRDefault="00930025" w:rsidP="00930025">
      <w:pPr>
        <w:rPr>
          <w:b/>
          <w:bCs/>
        </w:rPr>
      </w:pPr>
      <w:r w:rsidRPr="00930025">
        <w:rPr>
          <w:b/>
          <w:bCs/>
        </w:rPr>
        <w:t>2. Componentes de Astro</w:t>
      </w:r>
    </w:p>
    <w:p w:rsidR="00930025" w:rsidRPr="00930025" w:rsidRDefault="00930025" w:rsidP="00930025">
      <w:r w:rsidRPr="00930025">
        <w:t xml:space="preserve">Además de las páginas, Astro te permite crear </w:t>
      </w:r>
      <w:r w:rsidRPr="00930025">
        <w:rPr>
          <w:b/>
          <w:bCs/>
        </w:rPr>
        <w:t>componentes</w:t>
      </w:r>
      <w:r w:rsidRPr="00930025">
        <w:t xml:space="preserve"> en archivos .astro dentro de la carpeta src/</w:t>
      </w:r>
      <w:proofErr w:type="spellStart"/>
      <w:r w:rsidRPr="00930025">
        <w:t>components</w:t>
      </w:r>
      <w:proofErr w:type="spellEnd"/>
      <w:r w:rsidRPr="00930025">
        <w:t xml:space="preserve">/. Esto sirve para reutilizar partes comunes (por ejemplo, un </w:t>
      </w:r>
      <w:proofErr w:type="spellStart"/>
      <w:r w:rsidRPr="00930025">
        <w:t>header</w:t>
      </w:r>
      <w:proofErr w:type="spellEnd"/>
      <w:r w:rsidRPr="00930025">
        <w:t xml:space="preserve"> o </w:t>
      </w:r>
      <w:proofErr w:type="spellStart"/>
      <w:r w:rsidRPr="00930025">
        <w:t>footer</w:t>
      </w:r>
      <w:proofErr w:type="spellEnd"/>
      <w:r w:rsidRPr="00930025">
        <w:t>).</w:t>
      </w:r>
    </w:p>
    <w:p w:rsidR="00930025" w:rsidRPr="00930025" w:rsidRDefault="00930025" w:rsidP="00930025">
      <w:r w:rsidRPr="00930025">
        <w:rPr>
          <w:b/>
          <w:bCs/>
        </w:rPr>
        <w:lastRenderedPageBreak/>
        <w:t xml:space="preserve">Ejemplo: </w:t>
      </w:r>
      <w:proofErr w:type="spellStart"/>
      <w:r w:rsidRPr="00930025">
        <w:rPr>
          <w:b/>
          <w:bCs/>
        </w:rPr>
        <w:t>Header.astro</w:t>
      </w:r>
      <w:proofErr w:type="spellEnd"/>
    </w:p>
    <w:p w:rsidR="00930025" w:rsidRPr="00930025" w:rsidRDefault="00930025" w:rsidP="00930025">
      <w:r w:rsidRPr="00930025">
        <w:t>---</w:t>
      </w:r>
    </w:p>
    <w:p w:rsidR="00930025" w:rsidRPr="00930025" w:rsidRDefault="00930025" w:rsidP="00930025">
      <w:proofErr w:type="spellStart"/>
      <w:r w:rsidRPr="00930025">
        <w:t>const</w:t>
      </w:r>
      <w:proofErr w:type="spellEnd"/>
      <w:r w:rsidRPr="00930025">
        <w:t xml:space="preserve"> </w:t>
      </w:r>
      <w:proofErr w:type="spellStart"/>
      <w:r w:rsidRPr="00930025">
        <w:t>siteTitle</w:t>
      </w:r>
      <w:proofErr w:type="spellEnd"/>
      <w:r w:rsidRPr="00930025">
        <w:t xml:space="preserve"> = "Mi Sitio en 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&lt;header style="background: #ddd; padding: 1rem;"&gt;</w:t>
      </w:r>
    </w:p>
    <w:p w:rsidR="00930025" w:rsidRPr="00930025" w:rsidRDefault="00930025" w:rsidP="00930025">
      <w:r w:rsidRPr="00930025">
        <w:rPr>
          <w:lang w:val="en-US"/>
        </w:rPr>
        <w:t xml:space="preserve">  </w:t>
      </w:r>
      <w:r w:rsidRPr="00930025">
        <w:t>&lt;h2&gt;{</w:t>
      </w:r>
      <w:proofErr w:type="spellStart"/>
      <w:r w:rsidRPr="00930025">
        <w:t>siteTitle</w:t>
      </w:r>
      <w:proofErr w:type="spellEnd"/>
      <w:r w:rsidRPr="00930025">
        <w:t>}&lt;/h2&gt;</w:t>
      </w:r>
    </w:p>
    <w:p w:rsidR="00930025" w:rsidRPr="00930025" w:rsidRDefault="00930025" w:rsidP="00930025">
      <w:r w:rsidRPr="00930025">
        <w:t>&lt;/</w:t>
      </w:r>
      <w:proofErr w:type="spellStart"/>
      <w:r w:rsidRPr="00930025">
        <w:t>header</w:t>
      </w:r>
      <w:proofErr w:type="spellEnd"/>
      <w:r w:rsidRPr="00930025">
        <w:t>&gt;</w:t>
      </w:r>
    </w:p>
    <w:p w:rsidR="00930025" w:rsidRPr="00930025" w:rsidRDefault="00930025" w:rsidP="00930025">
      <w:r w:rsidRPr="00930025">
        <w:t>Para usar este componente en una página, simplemente lo importas y lo incluyes en el HTML de otro archivo .astro: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Header from '../components/</w:t>
      </w:r>
      <w:proofErr w:type="spellStart"/>
      <w:r w:rsidRPr="00930025">
        <w:rPr>
          <w:lang w:val="en-US"/>
        </w:rPr>
        <w:t>Header.astro</w:t>
      </w:r>
      <w:proofErr w:type="spellEnd"/>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&lt;Header /&gt;</w:t>
      </w:r>
    </w:p>
    <w:p w:rsidR="00930025" w:rsidRPr="00930025" w:rsidRDefault="00930025" w:rsidP="00930025">
      <w:pPr>
        <w:rPr>
          <w:lang w:val="en-US"/>
        </w:rPr>
      </w:pPr>
      <w:r w:rsidRPr="00930025">
        <w:rPr>
          <w:lang w:val="en-US"/>
        </w:rPr>
        <w:t xml:space="preserve">    &lt;main&gt;</w:t>
      </w:r>
    </w:p>
    <w:p w:rsidR="00930025" w:rsidRPr="00930025" w:rsidRDefault="00930025" w:rsidP="00930025">
      <w:pPr>
        <w:rPr>
          <w:lang w:val="en-US"/>
        </w:rPr>
      </w:pPr>
      <w:r w:rsidRPr="00930025">
        <w:rPr>
          <w:lang w:val="en-US"/>
        </w:rPr>
        <w:t xml:space="preserve">      &lt;h1&gt;</w:t>
      </w:r>
      <w:proofErr w:type="spellStart"/>
      <w:r w:rsidRPr="00930025">
        <w:rPr>
          <w:lang w:val="en-US"/>
        </w:rPr>
        <w:t>Contenido</w:t>
      </w:r>
      <w:proofErr w:type="spellEnd"/>
      <w:r w:rsidRPr="00930025">
        <w:rPr>
          <w:lang w:val="en-US"/>
        </w:rPr>
        <w:t xml:space="preserve"> principal&lt;/h1&gt;</w:t>
      </w:r>
    </w:p>
    <w:p w:rsidR="00930025" w:rsidRPr="00930025" w:rsidRDefault="00930025" w:rsidP="00930025">
      <w:r w:rsidRPr="00930025">
        <w:rPr>
          <w:lang w:val="en-US"/>
        </w:rPr>
        <w:t xml:space="preserve">    </w:t>
      </w:r>
      <w:r w:rsidRPr="00930025">
        <w:t>&lt;/</w:t>
      </w:r>
      <w:proofErr w:type="spellStart"/>
      <w:r w:rsidRPr="00930025">
        <w:t>main</w:t>
      </w:r>
      <w:proofErr w:type="spellEnd"/>
      <w:r w:rsidRPr="00930025">
        <w:t>&gt;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r w:rsidRPr="00930025">
        <w:rPr>
          <w:b/>
          <w:bCs/>
        </w:rPr>
        <w:t>Ventajas de los componentes .astro:</w:t>
      </w:r>
    </w:p>
    <w:p w:rsidR="00930025" w:rsidRPr="00930025" w:rsidRDefault="00930025" w:rsidP="00930025">
      <w:pPr>
        <w:numPr>
          <w:ilvl w:val="0"/>
          <w:numId w:val="99"/>
        </w:numPr>
      </w:pPr>
      <w:r w:rsidRPr="00930025">
        <w:rPr>
          <w:b/>
          <w:bCs/>
        </w:rPr>
        <w:t>Reutilizables</w:t>
      </w:r>
      <w:r w:rsidRPr="00930025">
        <w:t xml:space="preserve">: Puedes tener un </w:t>
      </w:r>
      <w:proofErr w:type="spellStart"/>
      <w:r w:rsidRPr="00930025">
        <w:t>header</w:t>
      </w:r>
      <w:proofErr w:type="spellEnd"/>
      <w:r w:rsidRPr="00930025">
        <w:t xml:space="preserve">, </w:t>
      </w:r>
      <w:proofErr w:type="spellStart"/>
      <w:r w:rsidRPr="00930025">
        <w:t>footer</w:t>
      </w:r>
      <w:proofErr w:type="spellEnd"/>
      <w:r w:rsidRPr="00930025">
        <w:t xml:space="preserve">, </w:t>
      </w:r>
      <w:proofErr w:type="spellStart"/>
      <w:r w:rsidRPr="00930025">
        <w:t>sidebar</w:t>
      </w:r>
      <w:proofErr w:type="spellEnd"/>
      <w:r w:rsidRPr="00930025">
        <w:t>, etc.</w:t>
      </w:r>
    </w:p>
    <w:p w:rsidR="00930025" w:rsidRPr="00930025" w:rsidRDefault="00930025" w:rsidP="00930025">
      <w:pPr>
        <w:numPr>
          <w:ilvl w:val="0"/>
          <w:numId w:val="99"/>
        </w:numPr>
      </w:pPr>
      <w:r w:rsidRPr="00930025">
        <w:rPr>
          <w:b/>
          <w:bCs/>
        </w:rPr>
        <w:t>Livianos</w:t>
      </w:r>
      <w:r w:rsidRPr="00930025">
        <w:t>: Se compilan a HTML estático, sin JavaScript adicional en el cliente (a menos que tú lo requieras).</w:t>
      </w:r>
    </w:p>
    <w:p w:rsidR="00930025" w:rsidRPr="00930025" w:rsidRDefault="00000000" w:rsidP="00930025">
      <w:r>
        <w:pict>
          <v:rect id="_x0000_i1116" style="width:0;height:1.5pt" o:hralign="center" o:hrstd="t" o:hr="t" fillcolor="#a0a0a0" stroked="f"/>
        </w:pict>
      </w:r>
    </w:p>
    <w:p w:rsidR="00930025" w:rsidRPr="00930025" w:rsidRDefault="00930025" w:rsidP="00930025">
      <w:pPr>
        <w:rPr>
          <w:b/>
          <w:bCs/>
        </w:rPr>
      </w:pPr>
      <w:r w:rsidRPr="00930025">
        <w:rPr>
          <w:b/>
          <w:bCs/>
        </w:rPr>
        <w:t>3. Compilar y Comprobar la Salida Estática</w:t>
      </w:r>
    </w:p>
    <w:p w:rsidR="00930025" w:rsidRPr="00930025" w:rsidRDefault="00930025" w:rsidP="00930025">
      <w:r w:rsidRPr="00930025">
        <w:t>Para ver el resultado estático final que genera Astro, debes ejecutar el proceso de compilación (</w:t>
      </w:r>
      <w:proofErr w:type="spellStart"/>
      <w:r w:rsidRPr="00930025">
        <w:rPr>
          <w:i/>
          <w:iCs/>
        </w:rPr>
        <w:t>build</w:t>
      </w:r>
      <w:proofErr w:type="spellEnd"/>
      <w:r w:rsidRPr="00930025">
        <w:t>):</w:t>
      </w:r>
    </w:p>
    <w:p w:rsidR="00930025" w:rsidRPr="00930025" w:rsidRDefault="00930025" w:rsidP="00930025">
      <w:pPr>
        <w:numPr>
          <w:ilvl w:val="0"/>
          <w:numId w:val="100"/>
        </w:numPr>
      </w:pPr>
      <w:r w:rsidRPr="00930025">
        <w:rPr>
          <w:b/>
          <w:bCs/>
        </w:rPr>
        <w:t xml:space="preserve">Ejecutar el </w:t>
      </w:r>
      <w:proofErr w:type="spellStart"/>
      <w:r w:rsidRPr="00930025">
        <w:rPr>
          <w:b/>
          <w:bCs/>
        </w:rPr>
        <w:t>build</w:t>
      </w:r>
      <w:proofErr w:type="spellEnd"/>
      <w:r w:rsidRPr="00930025">
        <w:br/>
        <w:t>Desde la terminal, en la carpeta del proyecto, usa:</w:t>
      </w:r>
    </w:p>
    <w:p w:rsidR="00930025" w:rsidRPr="00930025" w:rsidRDefault="00930025" w:rsidP="00930025">
      <w:proofErr w:type="spellStart"/>
      <w:r w:rsidRPr="00930025">
        <w:lastRenderedPageBreak/>
        <w:t>npm</w:t>
      </w:r>
      <w:proofErr w:type="spellEnd"/>
      <w:r w:rsidRPr="00930025">
        <w:t xml:space="preserve"> run </w:t>
      </w:r>
      <w:proofErr w:type="spellStart"/>
      <w:r w:rsidRPr="00930025">
        <w:t>build</w:t>
      </w:r>
      <w:proofErr w:type="spellEnd"/>
    </w:p>
    <w:p w:rsidR="00930025" w:rsidRPr="00930025" w:rsidRDefault="00930025" w:rsidP="00930025">
      <w:r w:rsidRPr="00930025">
        <w:t xml:space="preserve">Esto creará una carpeta </w:t>
      </w:r>
      <w:proofErr w:type="spellStart"/>
      <w:r w:rsidRPr="00930025">
        <w:t>dist</w:t>
      </w:r>
      <w:proofErr w:type="spellEnd"/>
      <w:r w:rsidRPr="00930025">
        <w:t>/ (por defecto) con todos los archivos HTML, CSS y demás recursos listos para producción.</w:t>
      </w:r>
    </w:p>
    <w:p w:rsidR="00930025" w:rsidRPr="00930025" w:rsidRDefault="00930025" w:rsidP="00930025">
      <w:pPr>
        <w:numPr>
          <w:ilvl w:val="0"/>
          <w:numId w:val="100"/>
        </w:numPr>
      </w:pPr>
      <w:r w:rsidRPr="00930025">
        <w:rPr>
          <w:b/>
          <w:bCs/>
        </w:rPr>
        <w:t>Vista previa local</w:t>
      </w:r>
      <w:r w:rsidRPr="00930025">
        <w:br/>
        <w:t>Después de compilar, puedes hacer:</w:t>
      </w:r>
    </w:p>
    <w:p w:rsidR="00930025" w:rsidRPr="00930025" w:rsidRDefault="00930025" w:rsidP="00930025">
      <w:proofErr w:type="spellStart"/>
      <w:r w:rsidRPr="00930025">
        <w:t>npm</w:t>
      </w:r>
      <w:proofErr w:type="spellEnd"/>
      <w:r w:rsidRPr="00930025">
        <w:t xml:space="preserve"> run </w:t>
      </w:r>
      <w:proofErr w:type="spellStart"/>
      <w:r w:rsidRPr="00930025">
        <w:t>preview</w:t>
      </w:r>
      <w:proofErr w:type="spellEnd"/>
    </w:p>
    <w:p w:rsidR="00930025" w:rsidRPr="00930025" w:rsidRDefault="00930025" w:rsidP="00930025">
      <w:r w:rsidRPr="00930025">
        <w:t xml:space="preserve">Esto inicia un servidor local que sirve el contenido de </w:t>
      </w:r>
      <w:proofErr w:type="spellStart"/>
      <w:r w:rsidRPr="00930025">
        <w:t>dist</w:t>
      </w:r>
      <w:proofErr w:type="spellEnd"/>
      <w:r w:rsidRPr="00930025">
        <w:t>/. Ingresa a la URL que te indique (por defecto, http://localhost:4173 u otro puerto) para ver cómo lucen tus páginas generadas.</w:t>
      </w:r>
    </w:p>
    <w:p w:rsidR="00930025" w:rsidRPr="00930025" w:rsidRDefault="00930025" w:rsidP="00930025">
      <w:pPr>
        <w:numPr>
          <w:ilvl w:val="0"/>
          <w:numId w:val="100"/>
        </w:numPr>
      </w:pPr>
      <w:r w:rsidRPr="00930025">
        <w:rPr>
          <w:b/>
          <w:bCs/>
        </w:rPr>
        <w:t xml:space="preserve">Revisar la carpeta </w:t>
      </w:r>
      <w:proofErr w:type="spellStart"/>
      <w:r w:rsidRPr="00930025">
        <w:rPr>
          <w:b/>
          <w:bCs/>
        </w:rPr>
        <w:t>dist</w:t>
      </w:r>
      <w:proofErr w:type="spellEnd"/>
      <w:r w:rsidRPr="00930025">
        <w:br/>
        <w:t>Verás que cada archivo .astro se ha convertido en un archivo HTML:</w:t>
      </w:r>
    </w:p>
    <w:p w:rsidR="00930025" w:rsidRPr="00930025" w:rsidRDefault="00930025" w:rsidP="00930025">
      <w:pPr>
        <w:numPr>
          <w:ilvl w:val="0"/>
          <w:numId w:val="100"/>
        </w:numPr>
        <w:tabs>
          <w:tab w:val="clear" w:pos="720"/>
        </w:tabs>
      </w:pPr>
      <w:proofErr w:type="spellStart"/>
      <w:r w:rsidRPr="00930025">
        <w:t>dist</w:t>
      </w:r>
      <w:proofErr w:type="spellEnd"/>
      <w:r w:rsidRPr="00930025">
        <w:t>/</w:t>
      </w:r>
    </w:p>
    <w:p w:rsidR="00930025" w:rsidRPr="00930025" w:rsidRDefault="00930025" w:rsidP="00930025">
      <w:pPr>
        <w:numPr>
          <w:ilvl w:val="0"/>
          <w:numId w:val="100"/>
        </w:numPr>
        <w:tabs>
          <w:tab w:val="clear" w:pos="720"/>
        </w:tabs>
      </w:pPr>
      <w:r w:rsidRPr="00930025">
        <w:rPr>
          <w:rFonts w:ascii="MS Gothic" w:eastAsia="MS Gothic" w:hAnsi="MS Gothic" w:cs="MS Gothic" w:hint="eastAsia"/>
        </w:rPr>
        <w:t>├</w:t>
      </w:r>
      <w:r w:rsidRPr="00930025">
        <w:rPr>
          <w:rFonts w:ascii="Calibri" w:hAnsi="Calibri" w:cs="Calibri"/>
        </w:rPr>
        <w:t>─</w:t>
      </w:r>
      <w:r w:rsidRPr="00930025">
        <w:t xml:space="preserve"> index.html      (de </w:t>
      </w:r>
      <w:proofErr w:type="spellStart"/>
      <w:r w:rsidRPr="00930025">
        <w:t>index.astro</w:t>
      </w:r>
      <w:proofErr w:type="spellEnd"/>
      <w:r w:rsidRPr="00930025">
        <w:t>)</w:t>
      </w:r>
    </w:p>
    <w:p w:rsidR="00930025" w:rsidRPr="00930025" w:rsidRDefault="00930025" w:rsidP="00930025">
      <w:pPr>
        <w:numPr>
          <w:ilvl w:val="0"/>
          <w:numId w:val="100"/>
        </w:numPr>
        <w:tabs>
          <w:tab w:val="clear" w:pos="720"/>
        </w:tabs>
      </w:pPr>
      <w:r w:rsidRPr="00930025">
        <w:rPr>
          <w:rFonts w:ascii="MS Gothic" w:eastAsia="MS Gothic" w:hAnsi="MS Gothic" w:cs="MS Gothic" w:hint="eastAsia"/>
        </w:rPr>
        <w:t>├</w:t>
      </w:r>
      <w:r w:rsidRPr="00930025">
        <w:rPr>
          <w:rFonts w:ascii="Calibri" w:hAnsi="Calibri" w:cs="Calibri"/>
        </w:rPr>
        <w:t>─</w:t>
      </w:r>
      <w:r w:rsidRPr="00930025">
        <w:t xml:space="preserve"> </w:t>
      </w:r>
      <w:proofErr w:type="spellStart"/>
      <w:r w:rsidRPr="00930025">
        <w:t>about</w:t>
      </w:r>
      <w:proofErr w:type="spellEnd"/>
      <w:r w:rsidRPr="00930025">
        <w:t>/index.html (si hab</w:t>
      </w:r>
      <w:r w:rsidRPr="00930025">
        <w:rPr>
          <w:rFonts w:ascii="Calibri" w:hAnsi="Calibri" w:cs="Calibri"/>
        </w:rPr>
        <w:t>í</w:t>
      </w:r>
      <w:r w:rsidRPr="00930025">
        <w:t xml:space="preserve">a </w:t>
      </w:r>
      <w:proofErr w:type="spellStart"/>
      <w:r w:rsidRPr="00930025">
        <w:t>about.astro</w:t>
      </w:r>
      <w:proofErr w:type="spellEnd"/>
      <w:r w:rsidRPr="00930025">
        <w:t>)</w:t>
      </w:r>
    </w:p>
    <w:p w:rsidR="00930025" w:rsidRPr="00930025" w:rsidRDefault="00930025" w:rsidP="00930025">
      <w:pPr>
        <w:numPr>
          <w:ilvl w:val="0"/>
          <w:numId w:val="100"/>
        </w:numPr>
        <w:tabs>
          <w:tab w:val="clear" w:pos="720"/>
        </w:tabs>
      </w:pPr>
      <w:r w:rsidRPr="00930025">
        <w:t xml:space="preserve">└─ </w:t>
      </w:r>
      <w:proofErr w:type="spellStart"/>
      <w:r w:rsidRPr="00930025">
        <w:t>assets</w:t>
      </w:r>
      <w:proofErr w:type="spellEnd"/>
      <w:r w:rsidRPr="00930025">
        <w:t>/...</w:t>
      </w:r>
    </w:p>
    <w:p w:rsidR="00930025" w:rsidRPr="00930025" w:rsidRDefault="00930025" w:rsidP="00930025">
      <w:r w:rsidRPr="00930025">
        <w:t>También se incluyen estilos, imágenes y otros recursos en subcarpetas correspondientes.</w:t>
      </w:r>
    </w:p>
    <w:p w:rsidR="00930025" w:rsidRPr="00930025" w:rsidRDefault="00000000" w:rsidP="00930025">
      <w:r>
        <w:pict>
          <v:rect id="_x0000_i1117" style="width:0;height:1.5pt" o:hralign="center" o:hrstd="t" o:hr="t" fillcolor="#a0a0a0" stroked="f"/>
        </w:pict>
      </w:r>
    </w:p>
    <w:p w:rsidR="00930025" w:rsidRPr="00930025" w:rsidRDefault="00930025" w:rsidP="00930025">
      <w:pPr>
        <w:rPr>
          <w:b/>
          <w:bCs/>
        </w:rPr>
      </w:pPr>
      <w:r w:rsidRPr="00930025">
        <w:rPr>
          <w:b/>
          <w:bCs/>
        </w:rPr>
        <w:t>4. Ventajas del Enfoque Estático</w:t>
      </w:r>
    </w:p>
    <w:p w:rsidR="00930025" w:rsidRPr="00930025" w:rsidRDefault="00930025" w:rsidP="00930025">
      <w:pPr>
        <w:numPr>
          <w:ilvl w:val="0"/>
          <w:numId w:val="101"/>
        </w:numPr>
      </w:pPr>
      <w:r w:rsidRPr="00930025">
        <w:rPr>
          <w:b/>
          <w:bCs/>
        </w:rPr>
        <w:t>Rendimiento Mejorado</w:t>
      </w:r>
      <w:r w:rsidRPr="00930025">
        <w:t xml:space="preserve">: Las páginas se sirven como HTML puro, sin necesidad de JavaScript adicional para mostrar contenido estático. Esto se traduce en un </w:t>
      </w:r>
      <w:r w:rsidRPr="00930025">
        <w:rPr>
          <w:i/>
          <w:iCs/>
        </w:rPr>
        <w:t xml:space="preserve">Time </w:t>
      </w:r>
      <w:proofErr w:type="spellStart"/>
      <w:r w:rsidRPr="00930025">
        <w:rPr>
          <w:i/>
          <w:iCs/>
        </w:rPr>
        <w:t>to</w:t>
      </w:r>
      <w:proofErr w:type="spellEnd"/>
      <w:r w:rsidRPr="00930025">
        <w:rPr>
          <w:i/>
          <w:iCs/>
        </w:rPr>
        <w:t xml:space="preserve"> </w:t>
      </w:r>
      <w:proofErr w:type="spellStart"/>
      <w:r w:rsidRPr="00930025">
        <w:rPr>
          <w:i/>
          <w:iCs/>
        </w:rPr>
        <w:t>First</w:t>
      </w:r>
      <w:proofErr w:type="spellEnd"/>
      <w:r w:rsidRPr="00930025">
        <w:rPr>
          <w:i/>
          <w:iCs/>
        </w:rPr>
        <w:t xml:space="preserve"> Byte (TTFB)</w:t>
      </w:r>
      <w:r w:rsidRPr="00930025">
        <w:t xml:space="preserve"> más rápido.</w:t>
      </w:r>
    </w:p>
    <w:p w:rsidR="00930025" w:rsidRPr="00930025" w:rsidRDefault="00930025" w:rsidP="00930025">
      <w:pPr>
        <w:numPr>
          <w:ilvl w:val="0"/>
          <w:numId w:val="101"/>
        </w:numPr>
      </w:pPr>
      <w:r w:rsidRPr="00930025">
        <w:rPr>
          <w:b/>
          <w:bCs/>
        </w:rPr>
        <w:t>Coste de Hospedaje Reducido</w:t>
      </w:r>
      <w:r w:rsidRPr="00930025">
        <w:t>: Como es una web estática, puedes desplegarla en servicios de hosting estático (</w:t>
      </w:r>
      <w:proofErr w:type="spellStart"/>
      <w:r w:rsidRPr="00930025">
        <w:t>Netlify</w:t>
      </w:r>
      <w:proofErr w:type="spellEnd"/>
      <w:r w:rsidRPr="00930025">
        <w:t xml:space="preserve">, GitHub Pages, </w:t>
      </w:r>
      <w:proofErr w:type="spellStart"/>
      <w:r w:rsidRPr="00930025">
        <w:t>Vercel</w:t>
      </w:r>
      <w:proofErr w:type="spellEnd"/>
      <w:r w:rsidRPr="00930025">
        <w:t>, etc.) sin complejas configuraciones de servidor.</w:t>
      </w:r>
    </w:p>
    <w:p w:rsidR="00930025" w:rsidRPr="00930025" w:rsidRDefault="00930025" w:rsidP="00930025">
      <w:pPr>
        <w:numPr>
          <w:ilvl w:val="0"/>
          <w:numId w:val="101"/>
        </w:numPr>
      </w:pPr>
      <w:r w:rsidRPr="00930025">
        <w:rPr>
          <w:b/>
          <w:bCs/>
        </w:rPr>
        <w:t>Menor Complejidad</w:t>
      </w:r>
      <w:r w:rsidRPr="00930025">
        <w:t xml:space="preserve">: No necesitas un </w:t>
      </w:r>
      <w:proofErr w:type="spellStart"/>
      <w:r w:rsidRPr="00930025">
        <w:t>backend</w:t>
      </w:r>
      <w:proofErr w:type="spellEnd"/>
      <w:r w:rsidRPr="00930025">
        <w:t xml:space="preserve"> para servir contenido dinámico básico, y Astro se encarga de la estructura final de los archivos.</w:t>
      </w:r>
    </w:p>
    <w:p w:rsidR="00930025" w:rsidRPr="00930025" w:rsidRDefault="00930025" w:rsidP="00930025">
      <w:pPr>
        <w:numPr>
          <w:ilvl w:val="0"/>
          <w:numId w:val="101"/>
        </w:numPr>
      </w:pPr>
      <w:r w:rsidRPr="00930025">
        <w:rPr>
          <w:b/>
          <w:bCs/>
        </w:rPr>
        <w:t>Mejor SEO</w:t>
      </w:r>
      <w:r w:rsidRPr="00930025">
        <w:t>: Los motores de búsqueda pueden rastrear el contenido HTML directamente, sin esperar a la ejecución de JavaScript.</w:t>
      </w:r>
    </w:p>
    <w:p w:rsidR="00930025" w:rsidRPr="00930025" w:rsidRDefault="00000000" w:rsidP="00930025">
      <w:r>
        <w:pict>
          <v:rect id="_x0000_i1118" style="width:0;height:1.5pt" o:hralign="center" o:hrstd="t" o:hr="t" fillcolor="#a0a0a0" stroked="f"/>
        </w:pict>
      </w:r>
    </w:p>
    <w:p w:rsidR="00930025" w:rsidRPr="00930025" w:rsidRDefault="00930025" w:rsidP="00930025">
      <w:pPr>
        <w:rPr>
          <w:b/>
          <w:bCs/>
        </w:rPr>
      </w:pPr>
      <w:r w:rsidRPr="00930025">
        <w:rPr>
          <w:b/>
          <w:bCs/>
        </w:rPr>
        <w:t>03 - Pages 2</w:t>
      </w:r>
    </w:p>
    <w:p w:rsidR="00930025" w:rsidRPr="00930025" w:rsidRDefault="00930025" w:rsidP="00930025">
      <w:r w:rsidRPr="00930025">
        <w:t xml:space="preserve">En este archivo profundizaremos en la creación de páginas más avanzadas, como un </w:t>
      </w:r>
      <w:r w:rsidRPr="00930025">
        <w:rPr>
          <w:b/>
          <w:bCs/>
        </w:rPr>
        <w:t>blog</w:t>
      </w:r>
      <w:r w:rsidRPr="00930025">
        <w:t xml:space="preserve"> con rutas dinámicas. Veremos cómo Astro permite manejar slugs (identificadores de página) de forma sencilla, cómo aprovechar funcionalidades como </w:t>
      </w:r>
      <w:proofErr w:type="spellStart"/>
      <w:r w:rsidRPr="00930025">
        <w:t>Astro.params</w:t>
      </w:r>
      <w:proofErr w:type="spellEnd"/>
      <w:r w:rsidRPr="00930025">
        <w:t xml:space="preserve">, el uso de archivos </w:t>
      </w:r>
      <w:proofErr w:type="spellStart"/>
      <w:r w:rsidRPr="00930025">
        <w:t>Markdown</w:t>
      </w:r>
      <w:proofErr w:type="spellEnd"/>
      <w:r w:rsidRPr="00930025">
        <w:t xml:space="preserve"> para manejar contenido y, muy importante, cómo usar </w:t>
      </w:r>
      <w:proofErr w:type="spellStart"/>
      <w:r w:rsidRPr="00930025">
        <w:rPr>
          <w:b/>
          <w:bCs/>
        </w:rPr>
        <w:t>getStaticPaths</w:t>
      </w:r>
      <w:proofErr w:type="spellEnd"/>
      <w:r w:rsidRPr="00930025">
        <w:t xml:space="preserve"> para generar múltiples rutas estáticas automáticamente. Además, veremos brevemente cómo organizar un pequeño blog y permitir que cada entrada tenga su propia ruta, incluyendo el uso de </w:t>
      </w:r>
      <w:r w:rsidRPr="00930025">
        <w:rPr>
          <w:b/>
          <w:bCs/>
        </w:rPr>
        <w:t>rutas comodín</w:t>
      </w:r>
      <w:r w:rsidRPr="00930025">
        <w:t xml:space="preserve"> con [...slug].astro.</w:t>
      </w:r>
    </w:p>
    <w:p w:rsidR="00930025" w:rsidRPr="00930025" w:rsidRDefault="00000000" w:rsidP="00930025">
      <w:r>
        <w:pict>
          <v:rect id="_x0000_i1119" style="width:0;height:1.5pt" o:hralign="center" o:hrstd="t" o:hr="t" fillcolor="#a0a0a0" stroked="f"/>
        </w:pict>
      </w:r>
    </w:p>
    <w:p w:rsidR="00930025" w:rsidRPr="00930025" w:rsidRDefault="00930025" w:rsidP="00930025">
      <w:pPr>
        <w:rPr>
          <w:b/>
          <w:bCs/>
        </w:rPr>
      </w:pPr>
      <w:r w:rsidRPr="00930025">
        <w:rPr>
          <w:b/>
          <w:bCs/>
        </w:rPr>
        <w:lastRenderedPageBreak/>
        <w:t>1. Rutas Dinámicas con Slugs</w:t>
      </w:r>
    </w:p>
    <w:p w:rsidR="00930025" w:rsidRPr="00930025" w:rsidRDefault="00930025" w:rsidP="00930025">
      <w:r w:rsidRPr="00930025">
        <w:t>Una de las grandes ventajas de Astro es que puedes crear rutas dinámicas de forma declarativa. Para ello, se emplean archivos con el patrón [slug].astro dentro de src/</w:t>
      </w:r>
      <w:proofErr w:type="spellStart"/>
      <w:r w:rsidRPr="00930025">
        <w:t>pages</w:t>
      </w:r>
      <w:proofErr w:type="spellEnd"/>
      <w:r w:rsidRPr="00930025">
        <w:t>/. Por ejemplo:</w:t>
      </w:r>
    </w:p>
    <w:p w:rsidR="00930025" w:rsidRPr="00930025" w:rsidRDefault="00930025" w:rsidP="00930025">
      <w:r w:rsidRPr="00930025">
        <w:t>src/</w:t>
      </w:r>
    </w:p>
    <w:p w:rsidR="00930025" w:rsidRPr="00930025" w:rsidRDefault="00930025" w:rsidP="00930025">
      <w:r w:rsidRPr="00930025">
        <w:t xml:space="preserve">  </w:t>
      </w:r>
      <w:proofErr w:type="spellStart"/>
      <w:r w:rsidRPr="00930025">
        <w:t>pages</w:t>
      </w:r>
      <w:proofErr w:type="spellEnd"/>
      <w:r w:rsidRPr="00930025">
        <w:t>/</w:t>
      </w:r>
    </w:p>
    <w:p w:rsidR="00930025" w:rsidRPr="00930025" w:rsidRDefault="00930025" w:rsidP="00930025">
      <w:r w:rsidRPr="00930025">
        <w:t xml:space="preserve">    blog/</w:t>
      </w:r>
    </w:p>
    <w:p w:rsidR="00930025" w:rsidRPr="00930025" w:rsidRDefault="00930025" w:rsidP="00930025">
      <w:r w:rsidRPr="00930025">
        <w:t xml:space="preserve">      [slug].astro</w:t>
      </w:r>
    </w:p>
    <w:p w:rsidR="00930025" w:rsidRPr="00930025" w:rsidRDefault="00930025" w:rsidP="00930025">
      <w:r w:rsidRPr="00930025">
        <w:t xml:space="preserve">      </w:t>
      </w:r>
      <w:proofErr w:type="spellStart"/>
      <w:r w:rsidRPr="00930025">
        <w:t>index.astro</w:t>
      </w:r>
      <w:proofErr w:type="spellEnd"/>
    </w:p>
    <w:p w:rsidR="00930025" w:rsidRPr="00930025" w:rsidRDefault="00930025" w:rsidP="00930025">
      <w:pPr>
        <w:numPr>
          <w:ilvl w:val="0"/>
          <w:numId w:val="102"/>
        </w:numPr>
      </w:pPr>
      <w:r w:rsidRPr="00930025">
        <w:rPr>
          <w:b/>
          <w:bCs/>
        </w:rPr>
        <w:t>blog/[slug].astro</w:t>
      </w:r>
      <w:r w:rsidRPr="00930025">
        <w:t xml:space="preserve"> definirá una ruta de la forma /blog/lo-que-sea.</w:t>
      </w:r>
    </w:p>
    <w:p w:rsidR="00930025" w:rsidRPr="00930025" w:rsidRDefault="00930025" w:rsidP="00930025">
      <w:pPr>
        <w:numPr>
          <w:ilvl w:val="0"/>
          <w:numId w:val="102"/>
        </w:numPr>
      </w:pPr>
      <w:r w:rsidRPr="00930025">
        <w:t xml:space="preserve">slug se convierte en un parámetro que podrás leer dentro del archivo .astro usando </w:t>
      </w:r>
      <w:proofErr w:type="spellStart"/>
      <w:r w:rsidRPr="00930025">
        <w:t>Astro.params</w:t>
      </w:r>
      <w:proofErr w:type="spellEnd"/>
      <w:r w:rsidRPr="00930025">
        <w:t>.</w:t>
      </w:r>
    </w:p>
    <w:p w:rsidR="00930025" w:rsidRPr="00930025" w:rsidRDefault="00930025" w:rsidP="00930025">
      <w:pPr>
        <w:rPr>
          <w:b/>
          <w:bCs/>
        </w:rPr>
      </w:pPr>
      <w:r w:rsidRPr="00930025">
        <w:rPr>
          <w:b/>
          <w:bCs/>
        </w:rPr>
        <w:t>Ejemplo Básico de [slug].astro</w:t>
      </w:r>
    </w:p>
    <w:p w:rsidR="00930025" w:rsidRPr="00930025" w:rsidRDefault="00930025" w:rsidP="00930025">
      <w:r w:rsidRPr="00930025">
        <w:t>---</w:t>
      </w:r>
    </w:p>
    <w:p w:rsidR="00930025" w:rsidRPr="00930025" w:rsidRDefault="00930025" w:rsidP="00930025">
      <w:proofErr w:type="spellStart"/>
      <w:r w:rsidRPr="00930025">
        <w:t>const</w:t>
      </w:r>
      <w:proofErr w:type="spellEnd"/>
      <w:r w:rsidRPr="00930025">
        <w:t xml:space="preserve"> { slug } = </w:t>
      </w:r>
      <w:proofErr w:type="spellStart"/>
      <w:r w:rsidRPr="00930025">
        <w:t>Astro.params</w:t>
      </w:r>
      <w:proofErr w:type="spellEnd"/>
      <w:r w:rsidRPr="00930025">
        <w:t>;</w:t>
      </w:r>
    </w:p>
    <w:p w:rsidR="00930025" w:rsidRPr="00930025" w:rsidRDefault="00930025" w:rsidP="00930025"/>
    <w:p w:rsidR="00930025" w:rsidRPr="00930025" w:rsidRDefault="00930025" w:rsidP="00930025">
      <w:r w:rsidRPr="00930025">
        <w:t xml:space="preserve">// Podrías usar esta variable para buscar contenido, por ejemplo, de un CMS o de un archivo </w:t>
      </w:r>
      <w:proofErr w:type="spellStart"/>
      <w:r w:rsidRPr="00930025">
        <w:t>Markdown</w:t>
      </w:r>
      <w:proofErr w:type="spellEnd"/>
      <w:r w:rsidRPr="00930025">
        <w:t>.</w:t>
      </w:r>
    </w:p>
    <w:p w:rsidR="00930025" w:rsidRPr="00930025" w:rsidRDefault="00930025" w:rsidP="00930025">
      <w:pPr>
        <w:rPr>
          <w:lang w:val="en-US"/>
        </w:rPr>
      </w:pPr>
      <w:r w:rsidRPr="00930025">
        <w:rPr>
          <w:lang w:val="en-US"/>
        </w:rPr>
        <w:t xml:space="preserve">// const </w:t>
      </w:r>
      <w:proofErr w:type="spellStart"/>
      <w:r w:rsidRPr="00930025">
        <w:rPr>
          <w:lang w:val="en-US"/>
        </w:rPr>
        <w:t>postData</w:t>
      </w:r>
      <w:proofErr w:type="spellEnd"/>
      <w:r w:rsidRPr="00930025">
        <w:rPr>
          <w:lang w:val="en-US"/>
        </w:rPr>
        <w:t xml:space="preserve"> = await </w:t>
      </w:r>
      <w:proofErr w:type="spellStart"/>
      <w:r w:rsidRPr="00930025">
        <w:rPr>
          <w:lang w:val="en-US"/>
        </w:rPr>
        <w:t>obtenerPostPorSlug</w:t>
      </w:r>
      <w:proofErr w:type="spellEnd"/>
      <w:r w:rsidRPr="00930025">
        <w:rPr>
          <w:lang w:val="en-US"/>
        </w:rPr>
        <w:t>(slug);</w:t>
      </w:r>
    </w:p>
    <w:p w:rsidR="00930025" w:rsidRPr="00930025" w:rsidRDefault="00930025" w:rsidP="00930025">
      <w:pPr>
        <w:rPr>
          <w:lang w:val="en-US"/>
        </w:rPr>
      </w:pPr>
    </w:p>
    <w:p w:rsidR="00930025" w:rsidRPr="00930025" w:rsidRDefault="00930025" w:rsidP="00930025">
      <w:proofErr w:type="spellStart"/>
      <w:r w:rsidRPr="00930025">
        <w:t>const</w:t>
      </w:r>
      <w:proofErr w:type="spellEnd"/>
      <w:r w:rsidRPr="00930025">
        <w:t xml:space="preserve"> </w:t>
      </w:r>
      <w:proofErr w:type="spellStart"/>
      <w:r w:rsidRPr="00930025">
        <w:t>postData</w:t>
      </w:r>
      <w:proofErr w:type="spellEnd"/>
      <w:r w:rsidRPr="00930025">
        <w:t xml:space="preserve"> = {</w:t>
      </w:r>
    </w:p>
    <w:p w:rsidR="00930025" w:rsidRPr="00930025" w:rsidRDefault="00930025" w:rsidP="00930025">
      <w:r w:rsidRPr="00930025">
        <w:t xml:space="preserve">  </w:t>
      </w:r>
      <w:proofErr w:type="spellStart"/>
      <w:r w:rsidRPr="00930025">
        <w:t>titulo</w:t>
      </w:r>
      <w:proofErr w:type="spellEnd"/>
      <w:r w:rsidRPr="00930025">
        <w:t>: `Título para el slug: ${slug}`,</w:t>
      </w:r>
    </w:p>
    <w:p w:rsidR="00930025" w:rsidRPr="00930025" w:rsidRDefault="00930025" w:rsidP="00930025">
      <w:r w:rsidRPr="00930025">
        <w:t xml:space="preserve">  contenido: `Contenido simulado para el slug "${slug}".`,</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&lt;title&gt;{</w:t>
      </w:r>
      <w:proofErr w:type="spellStart"/>
      <w:r w:rsidRPr="00930025">
        <w:rPr>
          <w:lang w:val="en-US"/>
        </w:rPr>
        <w:t>postData.titulo</w:t>
      </w:r>
      <w:proofErr w:type="spellEnd"/>
      <w:r w:rsidRPr="00930025">
        <w:rPr>
          <w:lang w:val="en-US"/>
        </w:rPr>
        <w:t>}&lt;/title&gt;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w:t>
      </w:r>
      <w:proofErr w:type="spellStart"/>
      <w:r w:rsidRPr="00930025">
        <w:rPr>
          <w:lang w:val="en-US"/>
        </w:rPr>
        <w:t>postData.titulo</w:t>
      </w:r>
      <w:proofErr w:type="spellEnd"/>
      <w:r w:rsidRPr="00930025">
        <w:rPr>
          <w:lang w:val="en-US"/>
        </w:rPr>
        <w:t>}&lt;/h1&gt;</w:t>
      </w:r>
    </w:p>
    <w:p w:rsidR="00930025" w:rsidRPr="00930025" w:rsidRDefault="00930025" w:rsidP="00930025">
      <w:pPr>
        <w:rPr>
          <w:lang w:val="en-US"/>
        </w:rPr>
      </w:pPr>
      <w:r w:rsidRPr="00930025">
        <w:rPr>
          <w:lang w:val="en-US"/>
        </w:rPr>
        <w:lastRenderedPageBreak/>
        <w:t xml:space="preserve">    &lt;p&gt;{</w:t>
      </w:r>
      <w:proofErr w:type="spellStart"/>
      <w:r w:rsidRPr="00930025">
        <w:rPr>
          <w:lang w:val="en-US"/>
        </w:rPr>
        <w:t>postData.contenido</w:t>
      </w:r>
      <w:proofErr w:type="spellEnd"/>
      <w:r w:rsidRPr="00930025">
        <w:rPr>
          <w:lang w:val="en-US"/>
        </w:rPr>
        <w:t>}&lt;/p&gt;</w:t>
      </w:r>
    </w:p>
    <w:p w:rsidR="00930025" w:rsidRPr="00930025" w:rsidRDefault="00930025" w:rsidP="00930025">
      <w:pPr>
        <w:rPr>
          <w:lang w:val="en-US"/>
        </w:rPr>
      </w:pPr>
      <w:r w:rsidRPr="00930025">
        <w:rPr>
          <w:lang w:val="en-US"/>
        </w:rPr>
        <w:t xml:space="preserve">  &lt;/body&gt;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r w:rsidRPr="00930025">
        <w:rPr>
          <w:b/>
          <w:bCs/>
        </w:rPr>
        <w:t>Explicación:</w:t>
      </w:r>
    </w:p>
    <w:p w:rsidR="00930025" w:rsidRPr="00930025" w:rsidRDefault="00930025" w:rsidP="00930025">
      <w:pPr>
        <w:numPr>
          <w:ilvl w:val="0"/>
          <w:numId w:val="103"/>
        </w:numPr>
      </w:pPr>
      <w:proofErr w:type="spellStart"/>
      <w:r w:rsidRPr="00930025">
        <w:t>Astro.params.slug</w:t>
      </w:r>
      <w:proofErr w:type="spellEnd"/>
      <w:r w:rsidRPr="00930025">
        <w:t xml:space="preserve"> te devuelve la parte de la URL que aparece después de /blog/.</w:t>
      </w:r>
    </w:p>
    <w:p w:rsidR="00930025" w:rsidRPr="00930025" w:rsidRDefault="00930025" w:rsidP="00930025">
      <w:pPr>
        <w:numPr>
          <w:ilvl w:val="0"/>
          <w:numId w:val="103"/>
        </w:numPr>
      </w:pPr>
      <w:r w:rsidRPr="00930025">
        <w:t xml:space="preserve">En este ejemplo, simulamos que </w:t>
      </w:r>
      <w:proofErr w:type="spellStart"/>
      <w:r w:rsidRPr="00930025">
        <w:t>obtenerPostPorSlug</w:t>
      </w:r>
      <w:proofErr w:type="spellEnd"/>
      <w:r w:rsidRPr="00930025">
        <w:t>(slug) retorna la información del post.</w:t>
      </w:r>
    </w:p>
    <w:p w:rsidR="00930025" w:rsidRPr="00930025" w:rsidRDefault="00930025" w:rsidP="00930025">
      <w:pPr>
        <w:numPr>
          <w:ilvl w:val="0"/>
          <w:numId w:val="103"/>
        </w:numPr>
      </w:pPr>
      <w:r w:rsidRPr="00930025">
        <w:t>Puedes crear tantas rutas dinámicas como quieras, por ejemplo: /blog/mi-post, /blog/otro-post, etc.</w:t>
      </w:r>
    </w:p>
    <w:p w:rsidR="00930025" w:rsidRPr="00930025" w:rsidRDefault="00000000" w:rsidP="00930025">
      <w:r>
        <w:pict>
          <v:rect id="_x0000_i1120" style="width:0;height:1.5pt" o:hralign="center" o:hrstd="t" o:hr="t" fillcolor="#a0a0a0" stroked="f"/>
        </w:pict>
      </w:r>
    </w:p>
    <w:p w:rsidR="00930025" w:rsidRPr="00930025" w:rsidRDefault="00930025" w:rsidP="00930025">
      <w:pPr>
        <w:rPr>
          <w:b/>
          <w:bCs/>
        </w:rPr>
      </w:pPr>
      <w:r w:rsidRPr="00930025">
        <w:rPr>
          <w:b/>
          <w:bCs/>
        </w:rPr>
        <w:t>Rutas Comodín: [...slug].astro</w:t>
      </w:r>
    </w:p>
    <w:p w:rsidR="00930025" w:rsidRPr="00930025" w:rsidRDefault="00930025" w:rsidP="00930025">
      <w:r w:rsidRPr="00930025">
        <w:t xml:space="preserve">Cuando quieras capturar </w:t>
      </w:r>
      <w:r w:rsidRPr="00930025">
        <w:rPr>
          <w:b/>
          <w:bCs/>
        </w:rPr>
        <w:t>uno o varios segmentos</w:t>
      </w:r>
      <w:r w:rsidRPr="00930025">
        <w:t xml:space="preserve"> en la ruta, puedes usar un </w:t>
      </w:r>
      <w:r w:rsidRPr="00930025">
        <w:rPr>
          <w:b/>
          <w:bCs/>
        </w:rPr>
        <w:t>archivo comodín</w:t>
      </w:r>
      <w:r w:rsidRPr="00930025">
        <w:t xml:space="preserve"> [...slug].astro. Por ejemplo:</w:t>
      </w:r>
    </w:p>
    <w:p w:rsidR="00930025" w:rsidRPr="00930025" w:rsidRDefault="00930025" w:rsidP="00930025">
      <w:r w:rsidRPr="00930025">
        <w:t>src/</w:t>
      </w:r>
    </w:p>
    <w:p w:rsidR="00930025" w:rsidRPr="00930025" w:rsidRDefault="00930025" w:rsidP="00930025">
      <w:r w:rsidRPr="00930025">
        <w:t xml:space="preserve">  </w:t>
      </w:r>
      <w:proofErr w:type="spellStart"/>
      <w:r w:rsidRPr="00930025">
        <w:t>pages</w:t>
      </w:r>
      <w:proofErr w:type="spellEnd"/>
      <w:r w:rsidRPr="00930025">
        <w:t>/</w:t>
      </w:r>
    </w:p>
    <w:p w:rsidR="00930025" w:rsidRPr="00930025" w:rsidRDefault="00930025" w:rsidP="00930025">
      <w:r w:rsidRPr="00930025">
        <w:t xml:space="preserve">    blog/</w:t>
      </w:r>
    </w:p>
    <w:p w:rsidR="00930025" w:rsidRPr="00930025" w:rsidRDefault="00930025" w:rsidP="00930025">
      <w:r w:rsidRPr="00930025">
        <w:t xml:space="preserve">      [...slug].astro</w:t>
      </w:r>
    </w:p>
    <w:p w:rsidR="00930025" w:rsidRPr="00930025" w:rsidRDefault="00930025" w:rsidP="00930025">
      <w:pPr>
        <w:numPr>
          <w:ilvl w:val="0"/>
          <w:numId w:val="104"/>
        </w:numPr>
      </w:pPr>
      <w:r w:rsidRPr="00930025">
        <w:rPr>
          <w:b/>
          <w:bCs/>
        </w:rPr>
        <w:t>blog/[...slug].astro</w:t>
      </w:r>
      <w:r w:rsidRPr="00930025">
        <w:t xml:space="preserve"> definirá rutas como: </w:t>
      </w:r>
    </w:p>
    <w:p w:rsidR="00930025" w:rsidRPr="00930025" w:rsidRDefault="00930025" w:rsidP="00930025">
      <w:pPr>
        <w:numPr>
          <w:ilvl w:val="1"/>
          <w:numId w:val="104"/>
        </w:numPr>
      </w:pPr>
      <w:r w:rsidRPr="00930025">
        <w:t xml:space="preserve">/blog/mi-post → </w:t>
      </w:r>
      <w:proofErr w:type="spellStart"/>
      <w:r w:rsidRPr="00930025">
        <w:t>Astro.params.slug</w:t>
      </w:r>
      <w:proofErr w:type="spellEnd"/>
      <w:r w:rsidRPr="00930025">
        <w:t xml:space="preserve"> = ["mi-post"]</w:t>
      </w:r>
    </w:p>
    <w:p w:rsidR="00930025" w:rsidRPr="00930025" w:rsidRDefault="00930025" w:rsidP="00930025">
      <w:pPr>
        <w:numPr>
          <w:ilvl w:val="1"/>
          <w:numId w:val="104"/>
        </w:numPr>
      </w:pPr>
      <w:r w:rsidRPr="00930025">
        <w:t xml:space="preserve">/blog/2023/mayo/nuevo-post → </w:t>
      </w:r>
      <w:proofErr w:type="spellStart"/>
      <w:r w:rsidRPr="00930025">
        <w:t>Astro.params.slug</w:t>
      </w:r>
      <w:proofErr w:type="spellEnd"/>
      <w:r w:rsidRPr="00930025">
        <w:t xml:space="preserve"> = ["2023","mayo","nuevo-post"]</w:t>
      </w:r>
    </w:p>
    <w:p w:rsidR="00930025" w:rsidRPr="00930025" w:rsidRDefault="00930025" w:rsidP="00930025">
      <w:pPr>
        <w:numPr>
          <w:ilvl w:val="0"/>
          <w:numId w:val="104"/>
        </w:numPr>
      </w:pPr>
      <w:r w:rsidRPr="00930025">
        <w:t>Esto te permite tener múltiples niveles de anidación sin crear varias subcarpetas.</w:t>
      </w:r>
    </w:p>
    <w:p w:rsidR="00930025" w:rsidRPr="00930025" w:rsidRDefault="00930025" w:rsidP="00930025">
      <w:r w:rsidRPr="00930025">
        <w:rPr>
          <w:b/>
          <w:bCs/>
        </w:rPr>
        <w:t>Ejemplo básico de [...slug].astro:</w:t>
      </w:r>
    </w:p>
    <w:p w:rsidR="00930025" w:rsidRPr="00930025" w:rsidRDefault="00930025" w:rsidP="00930025">
      <w:r w:rsidRPr="00930025">
        <w:t>---</w:t>
      </w:r>
    </w:p>
    <w:p w:rsidR="00930025" w:rsidRPr="00930025" w:rsidRDefault="00930025" w:rsidP="00930025">
      <w:proofErr w:type="spellStart"/>
      <w:r w:rsidRPr="00930025">
        <w:t>const</w:t>
      </w:r>
      <w:proofErr w:type="spellEnd"/>
      <w:r w:rsidRPr="00930025">
        <w:t xml:space="preserve"> { slug } = </w:t>
      </w:r>
      <w:proofErr w:type="spellStart"/>
      <w:r w:rsidRPr="00930025">
        <w:t>Astro.params</w:t>
      </w:r>
      <w:proofErr w:type="spellEnd"/>
      <w:r w:rsidRPr="00930025">
        <w:t>; // slug será un array, ej. ["2023","mayo","mi-post"]</w:t>
      </w:r>
    </w:p>
    <w:p w:rsidR="00930025" w:rsidRPr="00930025" w:rsidRDefault="00930025" w:rsidP="00930025"/>
    <w:p w:rsidR="00930025" w:rsidRPr="00930025" w:rsidRDefault="00930025" w:rsidP="00930025">
      <w:proofErr w:type="spellStart"/>
      <w:r w:rsidRPr="00930025">
        <w:t>let</w:t>
      </w:r>
      <w:proofErr w:type="spellEnd"/>
      <w:r w:rsidRPr="00930025">
        <w:t xml:space="preserve"> </w:t>
      </w:r>
      <w:proofErr w:type="spellStart"/>
      <w:r w:rsidRPr="00930025">
        <w:t>titulo</w:t>
      </w:r>
      <w:proofErr w:type="spellEnd"/>
      <w:r w:rsidRPr="00930025">
        <w:t xml:space="preserve"> = "Página Dinámica con Slug";</w:t>
      </w:r>
    </w:p>
    <w:p w:rsidR="00930025" w:rsidRPr="00930025" w:rsidRDefault="00930025" w:rsidP="00930025">
      <w:proofErr w:type="spellStart"/>
      <w:r w:rsidRPr="00930025">
        <w:t>let</w:t>
      </w:r>
      <w:proofErr w:type="spellEnd"/>
      <w:r w:rsidRPr="00930025">
        <w:t xml:space="preserve"> contenido = `Ruta capturada: ${</w:t>
      </w:r>
      <w:proofErr w:type="spellStart"/>
      <w:r w:rsidRPr="00930025">
        <w:t>slug.join</w:t>
      </w:r>
      <w:proofErr w:type="spellEnd"/>
      <w:r w:rsidRPr="00930025">
        <w:t>("/")}`;</w:t>
      </w:r>
    </w:p>
    <w:p w:rsidR="00930025" w:rsidRPr="00930025" w:rsidRDefault="00930025" w:rsidP="00930025"/>
    <w:p w:rsidR="00930025" w:rsidRPr="00930025" w:rsidRDefault="00930025" w:rsidP="00930025">
      <w:r w:rsidRPr="00930025">
        <w:t xml:space="preserve">// Podrías </w:t>
      </w:r>
      <w:proofErr w:type="spellStart"/>
      <w:r w:rsidRPr="00930025">
        <w:t>parsear</w:t>
      </w:r>
      <w:proofErr w:type="spellEnd"/>
      <w:r w:rsidRPr="00930025">
        <w:t xml:space="preserve"> slug[0] como el año, slug[1] como el mes, etc.</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lastRenderedPageBreak/>
        <w:t>&lt;html&gt;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&lt;title&gt;{</w:t>
      </w:r>
      <w:proofErr w:type="spellStart"/>
      <w:r w:rsidRPr="00930025">
        <w:rPr>
          <w:lang w:val="en-US"/>
        </w:rPr>
        <w:t>titulo</w:t>
      </w:r>
      <w:proofErr w:type="spellEnd"/>
      <w:r w:rsidRPr="00930025">
        <w:rPr>
          <w:lang w:val="en-US"/>
        </w:rPr>
        <w:t>}&lt;/title&gt;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w:t>
      </w:r>
      <w:proofErr w:type="spellStart"/>
      <w:r w:rsidRPr="00930025">
        <w:rPr>
          <w:lang w:val="en-US"/>
        </w:rPr>
        <w:t>titulo</w:t>
      </w:r>
      <w:proofErr w:type="spellEnd"/>
      <w:r w:rsidRPr="00930025">
        <w:rPr>
          <w:lang w:val="en-US"/>
        </w:rPr>
        <w:t>}&lt;/h1&gt;</w:t>
      </w:r>
    </w:p>
    <w:p w:rsidR="00930025" w:rsidRPr="00930025" w:rsidRDefault="00930025" w:rsidP="00930025">
      <w:pPr>
        <w:rPr>
          <w:lang w:val="en-US"/>
        </w:rPr>
      </w:pPr>
      <w:r w:rsidRPr="00930025">
        <w:rPr>
          <w:lang w:val="en-US"/>
        </w:rPr>
        <w:t xml:space="preserve">    &lt;p&gt;{</w:t>
      </w:r>
      <w:proofErr w:type="spellStart"/>
      <w:r w:rsidRPr="00930025">
        <w:rPr>
          <w:lang w:val="en-US"/>
        </w:rPr>
        <w:t>contenido</w:t>
      </w:r>
      <w:proofErr w:type="spellEnd"/>
      <w:r w:rsidRPr="00930025">
        <w:rPr>
          <w:lang w:val="en-US"/>
        </w:rPr>
        <w:t>}&lt;/p&gt;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&lt;/html&gt;</w:t>
      </w:r>
    </w:p>
    <w:p w:rsidR="00930025" w:rsidRPr="00930025" w:rsidRDefault="00000000" w:rsidP="00930025">
      <w:r>
        <w:pict>
          <v:rect id="_x0000_i1121" style="width:0;height:1.5pt" o:hralign="center" o:hrstd="t" o:hr="t" fillcolor="#a0a0a0" stroked="f"/>
        </w:pict>
      </w:r>
    </w:p>
    <w:p w:rsidR="00930025" w:rsidRPr="00930025" w:rsidRDefault="00930025" w:rsidP="00930025">
      <w:pPr>
        <w:rPr>
          <w:b/>
          <w:bCs/>
        </w:rPr>
      </w:pPr>
      <w:r w:rsidRPr="00930025">
        <w:rPr>
          <w:b/>
          <w:bCs/>
        </w:rPr>
        <w:t>2. Organización de un Blog</w:t>
      </w:r>
    </w:p>
    <w:p w:rsidR="00930025" w:rsidRPr="00930025" w:rsidRDefault="00930025" w:rsidP="00930025">
      <w:r w:rsidRPr="00930025">
        <w:t xml:space="preserve">Para un blog básico, puedes combinar </w:t>
      </w:r>
      <w:r w:rsidRPr="00930025">
        <w:rPr>
          <w:b/>
          <w:bCs/>
        </w:rPr>
        <w:t>páginas estáticas</w:t>
      </w:r>
      <w:r w:rsidRPr="00930025">
        <w:t xml:space="preserve"> y </w:t>
      </w:r>
      <w:r w:rsidRPr="00930025">
        <w:rPr>
          <w:b/>
          <w:bCs/>
        </w:rPr>
        <w:t>rutas dinámicas</w:t>
      </w:r>
      <w:r w:rsidRPr="00930025">
        <w:t>:</w:t>
      </w:r>
    </w:p>
    <w:p w:rsidR="00930025" w:rsidRPr="00930025" w:rsidRDefault="00930025" w:rsidP="00930025">
      <w:pPr>
        <w:numPr>
          <w:ilvl w:val="0"/>
          <w:numId w:val="105"/>
        </w:numPr>
      </w:pPr>
      <w:r w:rsidRPr="00930025">
        <w:rPr>
          <w:b/>
          <w:bCs/>
        </w:rPr>
        <w:t>Página de Listado de Posts</w:t>
      </w:r>
      <w:r w:rsidRPr="00930025">
        <w:t xml:space="preserve"> (blog/</w:t>
      </w:r>
      <w:proofErr w:type="spellStart"/>
      <w:r w:rsidRPr="00930025">
        <w:t>index.astro</w:t>
      </w:r>
      <w:proofErr w:type="spellEnd"/>
      <w:r w:rsidRPr="00930025">
        <w:t>):</w:t>
      </w:r>
      <w:r w:rsidRPr="00930025">
        <w:br/>
        <w:t>Muestra enlaces a cada post dinámico. Este archivo se renderiza en /blog/.</w:t>
      </w:r>
    </w:p>
    <w:p w:rsidR="00930025" w:rsidRPr="00930025" w:rsidRDefault="00930025" w:rsidP="00930025">
      <w:pPr>
        <w:numPr>
          <w:ilvl w:val="0"/>
          <w:numId w:val="105"/>
        </w:numPr>
      </w:pPr>
      <w:r w:rsidRPr="00930025">
        <w:rPr>
          <w:b/>
          <w:bCs/>
        </w:rPr>
        <w:t>Páginas de Posts</w:t>
      </w:r>
      <w:r w:rsidRPr="00930025">
        <w:t xml:space="preserve"> (blog/[slug].astro o blog/[...slug].astro):</w:t>
      </w:r>
      <w:r w:rsidRPr="00930025">
        <w:br/>
        <w:t>Contenido individual de cada post, basado en el slug.</w:t>
      </w:r>
    </w:p>
    <w:p w:rsidR="00930025" w:rsidRPr="00930025" w:rsidRDefault="00930025" w:rsidP="00930025">
      <w:pPr>
        <w:rPr>
          <w:b/>
          <w:bCs/>
        </w:rPr>
      </w:pPr>
      <w:r w:rsidRPr="00930025">
        <w:rPr>
          <w:b/>
          <w:bCs/>
        </w:rPr>
        <w:t>Ejemplo de blog/</w:t>
      </w:r>
      <w:proofErr w:type="spellStart"/>
      <w:r w:rsidRPr="00930025">
        <w:rPr>
          <w:b/>
          <w:bCs/>
        </w:rPr>
        <w:t>index.astro</w:t>
      </w:r>
      <w:proofErr w:type="spellEnd"/>
    </w:p>
    <w:p w:rsidR="00930025" w:rsidRPr="00930025" w:rsidRDefault="00930025" w:rsidP="00930025">
      <w:r w:rsidRPr="00930025">
        <w:t>---</w:t>
      </w:r>
    </w:p>
    <w:p w:rsidR="00930025" w:rsidRPr="00930025" w:rsidRDefault="00930025" w:rsidP="00930025">
      <w:pPr>
        <w:rPr>
          <w:lang w:val="en-US"/>
        </w:rPr>
      </w:pPr>
      <w:r w:rsidRPr="00930025">
        <w:rPr>
          <w:lang w:val="en-US"/>
        </w:rPr>
        <w:t>const posts = [</w:t>
      </w:r>
    </w:p>
    <w:p w:rsidR="00930025" w:rsidRPr="00930025" w:rsidRDefault="00930025" w:rsidP="00930025">
      <w:pPr>
        <w:rPr>
          <w:lang w:val="en-US"/>
        </w:rPr>
      </w:pPr>
      <w:r w:rsidRPr="00930025">
        <w:rPr>
          <w:lang w:val="en-US"/>
        </w:rPr>
        <w:t xml:space="preserve">  { slug: 'post-1', </w:t>
      </w:r>
      <w:proofErr w:type="spellStart"/>
      <w:r w:rsidRPr="00930025">
        <w:rPr>
          <w:lang w:val="en-US"/>
        </w:rPr>
        <w:t>titulo</w:t>
      </w:r>
      <w:proofErr w:type="spellEnd"/>
      <w:r w:rsidRPr="00930025">
        <w:rPr>
          <w:lang w:val="en-US"/>
        </w:rPr>
        <w:t>: 'Primer Post' },</w:t>
      </w:r>
    </w:p>
    <w:p w:rsidR="00930025" w:rsidRPr="00930025" w:rsidRDefault="00930025" w:rsidP="00930025">
      <w:pPr>
        <w:rPr>
          <w:lang w:val="en-US"/>
        </w:rPr>
      </w:pPr>
      <w:r w:rsidRPr="00930025">
        <w:rPr>
          <w:lang w:val="en-US"/>
        </w:rPr>
        <w:t xml:space="preserve">  { slug: 'post-2', </w:t>
      </w:r>
      <w:proofErr w:type="spellStart"/>
      <w:r w:rsidRPr="00930025">
        <w:rPr>
          <w:lang w:val="en-US"/>
        </w:rPr>
        <w:t>titulo</w:t>
      </w:r>
      <w:proofErr w:type="spellEnd"/>
      <w:r w:rsidRPr="00930025">
        <w:rPr>
          <w:lang w:val="en-US"/>
        </w:rPr>
        <w:t>: 'Segundo Post'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&lt;h1&gt;Blog&lt;/h1&gt;</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w:t>
      </w:r>
      <w:proofErr w:type="spellStart"/>
      <w:r w:rsidRPr="00930025">
        <w:rPr>
          <w:lang w:val="en-US"/>
        </w:rPr>
        <w:t>posts.map</w:t>
      </w:r>
      <w:proofErr w:type="spellEnd"/>
      <w:r w:rsidRPr="00930025">
        <w:rPr>
          <w:lang w:val="en-US"/>
        </w:rPr>
        <w:t xml:space="preserve">(({ slug, </w:t>
      </w:r>
      <w:proofErr w:type="spellStart"/>
      <w:r w:rsidRPr="00930025">
        <w:rPr>
          <w:lang w:val="en-US"/>
        </w:rPr>
        <w:t>titulo</w:t>
      </w:r>
      <w:proofErr w:type="spellEnd"/>
      <w:r w:rsidRPr="00930025">
        <w:rPr>
          <w:lang w:val="en-US"/>
        </w:rPr>
        <w:t xml:space="preserve"> }) =&gt; (</w:t>
      </w:r>
    </w:p>
    <w:p w:rsidR="00930025" w:rsidRPr="00930025" w:rsidRDefault="00930025" w:rsidP="00930025">
      <w:r w:rsidRPr="00930025">
        <w:rPr>
          <w:lang w:val="en-US"/>
        </w:rPr>
        <w:t xml:space="preserve">        </w:t>
      </w:r>
      <w:r w:rsidRPr="00930025">
        <w:t>&lt;</w:t>
      </w:r>
      <w:proofErr w:type="spellStart"/>
      <w:r w:rsidRPr="00930025">
        <w:t>li</w:t>
      </w:r>
      <w:proofErr w:type="spellEnd"/>
      <w:r w:rsidRPr="00930025">
        <w:t>&gt;</w:t>
      </w:r>
    </w:p>
    <w:p w:rsidR="00930025" w:rsidRPr="00930025" w:rsidRDefault="00930025" w:rsidP="00930025">
      <w:r w:rsidRPr="00930025">
        <w:t xml:space="preserve">          &lt;a href={`/blog/${slug}`}&gt;{titulo}&lt;/a&gt;</w:t>
      </w:r>
    </w:p>
    <w:p w:rsidR="00930025" w:rsidRPr="00930025" w:rsidRDefault="00930025" w:rsidP="00930025">
      <w:r w:rsidRPr="00930025">
        <w:t xml:space="preserve">        &lt;/</w:t>
      </w:r>
      <w:proofErr w:type="spellStart"/>
      <w:r w:rsidRPr="00930025">
        <w:t>li</w:t>
      </w:r>
      <w:proofErr w:type="spellEnd"/>
      <w:r w:rsidRPr="00930025">
        <w:t>&gt;</w:t>
      </w:r>
    </w:p>
    <w:p w:rsidR="00930025" w:rsidRPr="00930025" w:rsidRDefault="00930025" w:rsidP="00930025">
      <w:r w:rsidRPr="00930025">
        <w:lastRenderedPageBreak/>
        <w:t xml:space="preserve">      ))}</w:t>
      </w:r>
    </w:p>
    <w:p w:rsidR="00930025" w:rsidRPr="00930025" w:rsidRDefault="00930025" w:rsidP="00930025">
      <w:r w:rsidRPr="00930025">
        <w:t xml:space="preserve">    &lt;/</w:t>
      </w:r>
      <w:proofErr w:type="spellStart"/>
      <w:r w:rsidRPr="00930025">
        <w:t>ul</w:t>
      </w:r>
      <w:proofErr w:type="spellEnd"/>
      <w:r w:rsidRPr="00930025">
        <w:t>&gt;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r w:rsidRPr="00930025">
        <w:rPr>
          <w:b/>
          <w:bCs/>
        </w:rPr>
        <w:t>Explicación:</w:t>
      </w:r>
    </w:p>
    <w:p w:rsidR="00930025" w:rsidRPr="00930025" w:rsidRDefault="00930025" w:rsidP="00930025">
      <w:pPr>
        <w:numPr>
          <w:ilvl w:val="0"/>
          <w:numId w:val="106"/>
        </w:numPr>
      </w:pPr>
      <w:r w:rsidRPr="00930025">
        <w:t>Declaramos un array de posts con slug y titulo.</w:t>
      </w:r>
    </w:p>
    <w:p w:rsidR="00930025" w:rsidRPr="00930025" w:rsidRDefault="00930025" w:rsidP="00930025">
      <w:pPr>
        <w:numPr>
          <w:ilvl w:val="0"/>
          <w:numId w:val="106"/>
        </w:numPr>
      </w:pPr>
      <w:r w:rsidRPr="00930025">
        <w:t>Generamos un &lt;</w:t>
      </w:r>
      <w:proofErr w:type="spellStart"/>
      <w:r w:rsidRPr="00930025">
        <w:t>ul</w:t>
      </w:r>
      <w:proofErr w:type="spellEnd"/>
      <w:r w:rsidRPr="00930025">
        <w:t>&gt; que enlaza a cada post mediante &lt;a href={/blog/${slug}}&gt;.</w:t>
      </w:r>
    </w:p>
    <w:p w:rsidR="00930025" w:rsidRPr="00930025" w:rsidRDefault="00000000" w:rsidP="00930025">
      <w:r>
        <w:pict>
          <v:rect id="_x0000_i1122" style="width:0;height:1.5pt" o:hralign="center" o:hrstd="t" o:hr="t" fillcolor="#a0a0a0" stroked="f"/>
        </w:pict>
      </w:r>
    </w:p>
    <w:p w:rsidR="00930025" w:rsidRPr="00930025" w:rsidRDefault="00930025" w:rsidP="00930025">
      <w:pPr>
        <w:rPr>
          <w:b/>
          <w:bCs/>
        </w:rPr>
      </w:pPr>
      <w:r w:rsidRPr="00930025">
        <w:rPr>
          <w:b/>
          <w:bCs/>
        </w:rPr>
        <w:t xml:space="preserve">3. Uso de </w:t>
      </w:r>
      <w:proofErr w:type="spellStart"/>
      <w:r w:rsidRPr="00930025">
        <w:rPr>
          <w:b/>
          <w:bCs/>
        </w:rPr>
        <w:t>getStaticPaths</w:t>
      </w:r>
      <w:proofErr w:type="spellEnd"/>
      <w:r w:rsidRPr="00930025">
        <w:rPr>
          <w:b/>
          <w:bCs/>
        </w:rPr>
        <w:t xml:space="preserve"> para Generar Múltiples Páginas</w:t>
      </w:r>
    </w:p>
    <w:p w:rsidR="00930025" w:rsidRPr="00930025" w:rsidRDefault="00930025" w:rsidP="00930025">
      <w:r w:rsidRPr="00930025">
        <w:t xml:space="preserve">Cuando desees compilar múltiples rutas dinámicas a HTML estático sin crearlas manualmente, Astro ofrece el </w:t>
      </w:r>
      <w:proofErr w:type="spellStart"/>
      <w:r w:rsidRPr="00930025">
        <w:rPr>
          <w:b/>
          <w:bCs/>
        </w:rPr>
        <w:t>getStaticPaths</w:t>
      </w:r>
      <w:proofErr w:type="spellEnd"/>
      <w:r w:rsidRPr="00930025">
        <w:t>. Esto permite definir qué slugs se van a generar durante la etapa de construcción (</w:t>
      </w:r>
      <w:proofErr w:type="spellStart"/>
      <w:r w:rsidRPr="00930025">
        <w:rPr>
          <w:i/>
          <w:iCs/>
        </w:rPr>
        <w:t>build</w:t>
      </w:r>
      <w:proofErr w:type="spellEnd"/>
      <w:r w:rsidRPr="00930025">
        <w:t>).</w:t>
      </w:r>
    </w:p>
    <w:p w:rsidR="00930025" w:rsidRPr="00930025" w:rsidRDefault="00930025" w:rsidP="00930025">
      <w:pPr>
        <w:rPr>
          <w:b/>
          <w:bCs/>
        </w:rPr>
      </w:pPr>
      <w:r w:rsidRPr="00930025">
        <w:rPr>
          <w:b/>
          <w:bCs/>
        </w:rPr>
        <w:t xml:space="preserve">Ejemplo: Generar varios posts con </w:t>
      </w:r>
      <w:proofErr w:type="spellStart"/>
      <w:r w:rsidRPr="00930025">
        <w:rPr>
          <w:b/>
          <w:bCs/>
        </w:rPr>
        <w:t>getStaticPaths</w:t>
      </w:r>
      <w:proofErr w:type="spellEnd"/>
    </w:p>
    <w:p w:rsidR="00930025" w:rsidRPr="00930025" w:rsidRDefault="00930025" w:rsidP="00930025">
      <w:r w:rsidRPr="00930025">
        <w:t>Supongamos que queremos compilar estáticamente tres posts: post-1, post-2 y post-3. Creamos blog/[slug].astro con la siguiente estructura:</w:t>
      </w:r>
    </w:p>
    <w:p w:rsidR="00930025" w:rsidRPr="00930025" w:rsidRDefault="00930025" w:rsidP="00930025">
      <w:r w:rsidRPr="00930025">
        <w:t>---</w:t>
      </w:r>
    </w:p>
    <w:p w:rsidR="00930025" w:rsidRPr="00930025" w:rsidRDefault="00930025" w:rsidP="00930025">
      <w:proofErr w:type="spellStart"/>
      <w:r w:rsidRPr="00930025">
        <w:t>export</w:t>
      </w:r>
      <w:proofErr w:type="spellEnd"/>
      <w:r w:rsidRPr="00930025">
        <w:t xml:space="preserve"> async </w:t>
      </w:r>
      <w:proofErr w:type="spellStart"/>
      <w:r w:rsidRPr="00930025">
        <w:t>function</w:t>
      </w:r>
      <w:proofErr w:type="spellEnd"/>
      <w:r w:rsidRPr="00930025">
        <w:t xml:space="preserve"> </w:t>
      </w:r>
      <w:proofErr w:type="spellStart"/>
      <w:r w:rsidRPr="00930025">
        <w:t>getStaticPaths</w:t>
      </w:r>
      <w:proofErr w:type="spellEnd"/>
      <w:r w:rsidRPr="00930025">
        <w:t>() {</w:t>
      </w:r>
    </w:p>
    <w:p w:rsidR="00930025" w:rsidRPr="00930025" w:rsidRDefault="00930025" w:rsidP="00930025">
      <w:r w:rsidRPr="00930025">
        <w:t xml:space="preserve">  // Retorna un array con los slugs que queremos generar</w:t>
      </w:r>
    </w:p>
    <w:p w:rsidR="00930025" w:rsidRPr="00930025" w:rsidRDefault="00930025" w:rsidP="00930025">
      <w:pPr>
        <w:rPr>
          <w:lang w:val="en-US"/>
        </w:rPr>
      </w:pPr>
      <w:r w:rsidRPr="00930025">
        <w:t xml:space="preserve">  </w:t>
      </w:r>
      <w:r w:rsidRPr="00930025">
        <w:rPr>
          <w:lang w:val="en-US"/>
        </w:rPr>
        <w:t>return [</w:t>
      </w:r>
    </w:p>
    <w:p w:rsidR="00930025" w:rsidRPr="00930025" w:rsidRDefault="00930025" w:rsidP="00930025">
      <w:pPr>
        <w:rPr>
          <w:lang w:val="en-US"/>
        </w:rPr>
      </w:pPr>
      <w:r w:rsidRPr="00930025">
        <w:rPr>
          <w:lang w:val="en-US"/>
        </w:rPr>
        <w:t xml:space="preserve">    { params: { slug: 'post-1' } },</w:t>
      </w:r>
    </w:p>
    <w:p w:rsidR="00930025" w:rsidRPr="00930025" w:rsidRDefault="00930025" w:rsidP="00930025">
      <w:pPr>
        <w:rPr>
          <w:lang w:val="en-US"/>
        </w:rPr>
      </w:pPr>
      <w:r w:rsidRPr="00930025">
        <w:rPr>
          <w:lang w:val="en-US"/>
        </w:rPr>
        <w:t xml:space="preserve">    { params: { slug: 'post-2' } },</w:t>
      </w:r>
    </w:p>
    <w:p w:rsidR="00930025" w:rsidRPr="00930025" w:rsidRDefault="00930025" w:rsidP="00930025">
      <w:pPr>
        <w:rPr>
          <w:lang w:val="en-US"/>
        </w:rPr>
      </w:pPr>
      <w:r w:rsidRPr="00930025">
        <w:rPr>
          <w:lang w:val="en-US"/>
        </w:rPr>
        <w:t xml:space="preserve">    { params: { slug: 'post-3' } },</w:t>
      </w:r>
    </w:p>
    <w:p w:rsidR="00930025" w:rsidRPr="00930025" w:rsidRDefault="00930025" w:rsidP="00930025">
      <w:r w:rsidRPr="00930025">
        <w:rPr>
          <w:lang w:val="en-US"/>
        </w:rPr>
        <w:t xml:space="preserve">  </w:t>
      </w:r>
      <w:r w:rsidRPr="00930025">
        <w:t>];</w:t>
      </w:r>
    </w:p>
    <w:p w:rsidR="00930025" w:rsidRPr="00930025" w:rsidRDefault="00930025" w:rsidP="00930025">
      <w:r w:rsidRPr="00930025">
        <w:t>}</w:t>
      </w:r>
    </w:p>
    <w:p w:rsidR="00930025" w:rsidRPr="00930025" w:rsidRDefault="00930025" w:rsidP="00930025"/>
    <w:p w:rsidR="00930025" w:rsidRPr="00930025" w:rsidRDefault="00930025" w:rsidP="00930025">
      <w:proofErr w:type="spellStart"/>
      <w:r w:rsidRPr="00930025">
        <w:t>const</w:t>
      </w:r>
      <w:proofErr w:type="spellEnd"/>
      <w:r w:rsidRPr="00930025">
        <w:t xml:space="preserve"> { slug } = </w:t>
      </w:r>
      <w:proofErr w:type="spellStart"/>
      <w:r w:rsidRPr="00930025">
        <w:t>Astro.params</w:t>
      </w:r>
      <w:proofErr w:type="spellEnd"/>
      <w:r w:rsidRPr="00930025">
        <w:t>;</w:t>
      </w:r>
    </w:p>
    <w:p w:rsidR="00930025" w:rsidRPr="00930025" w:rsidRDefault="00930025" w:rsidP="00930025"/>
    <w:p w:rsidR="00930025" w:rsidRPr="00930025" w:rsidRDefault="00930025" w:rsidP="00930025">
      <w:r w:rsidRPr="00930025">
        <w:t xml:space="preserve">// En un caso real, aquí podrías hacer un </w:t>
      </w:r>
      <w:proofErr w:type="spellStart"/>
      <w:r w:rsidRPr="00930025">
        <w:t>fetch</w:t>
      </w:r>
      <w:proofErr w:type="spellEnd"/>
      <w:r w:rsidRPr="00930025">
        <w:t xml:space="preserve"> de una API o leer un archivo </w:t>
      </w:r>
      <w:proofErr w:type="spellStart"/>
      <w:r w:rsidRPr="00930025">
        <w:t>Markdown</w:t>
      </w:r>
      <w:proofErr w:type="spellEnd"/>
      <w:r w:rsidRPr="00930025">
        <w:t>:</w:t>
      </w:r>
    </w:p>
    <w:p w:rsidR="00930025" w:rsidRPr="00930025" w:rsidRDefault="00930025" w:rsidP="00930025">
      <w:proofErr w:type="spellStart"/>
      <w:r w:rsidRPr="00930025">
        <w:t>const</w:t>
      </w:r>
      <w:proofErr w:type="spellEnd"/>
      <w:r w:rsidRPr="00930025">
        <w:t xml:space="preserve"> </w:t>
      </w:r>
      <w:proofErr w:type="spellStart"/>
      <w:r w:rsidRPr="00930025">
        <w:t>postData</w:t>
      </w:r>
      <w:proofErr w:type="spellEnd"/>
      <w:r w:rsidRPr="00930025">
        <w:t xml:space="preserve"> = {</w:t>
      </w:r>
    </w:p>
    <w:p w:rsidR="00930025" w:rsidRPr="00930025" w:rsidRDefault="00930025" w:rsidP="00930025">
      <w:r w:rsidRPr="00930025">
        <w:t xml:space="preserve">  </w:t>
      </w:r>
      <w:proofErr w:type="spellStart"/>
      <w:r w:rsidRPr="00930025">
        <w:t>titulo</w:t>
      </w:r>
      <w:proofErr w:type="spellEnd"/>
      <w:r w:rsidRPr="00930025">
        <w:t>: `Título para slug: ${slug}`,</w:t>
      </w:r>
    </w:p>
    <w:p w:rsidR="00930025" w:rsidRPr="00930025" w:rsidRDefault="00930025" w:rsidP="00930025">
      <w:r w:rsidRPr="00930025">
        <w:t xml:space="preserve">  contenido: `Contenido para ${slug}`,</w:t>
      </w:r>
    </w:p>
    <w:p w:rsidR="00930025" w:rsidRPr="00930025" w:rsidRDefault="00930025" w:rsidP="00930025">
      <w:r w:rsidRPr="00930025">
        <w:t>};</w:t>
      </w:r>
    </w:p>
    <w:p w:rsidR="00930025" w:rsidRPr="00930025" w:rsidRDefault="00930025" w:rsidP="00930025">
      <w:r w:rsidRPr="00930025">
        <w:lastRenderedPageBreak/>
        <w:t>---</w:t>
      </w:r>
    </w:p>
    <w:p w:rsidR="00930025" w:rsidRPr="00930025" w:rsidRDefault="00930025" w:rsidP="00930025"/>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rPr>
          <w:lang w:val="en-US"/>
        </w:rPr>
      </w:pPr>
      <w:r w:rsidRPr="00930025">
        <w:t xml:space="preserve">  </w:t>
      </w:r>
      <w:r w:rsidRPr="00930025">
        <w:rPr>
          <w:lang w:val="en-US"/>
        </w:rPr>
        <w:t>&lt;head&gt;</w:t>
      </w:r>
    </w:p>
    <w:p w:rsidR="00930025" w:rsidRPr="00930025" w:rsidRDefault="00930025" w:rsidP="00930025">
      <w:pPr>
        <w:rPr>
          <w:lang w:val="en-US"/>
        </w:rPr>
      </w:pPr>
      <w:r w:rsidRPr="00930025">
        <w:rPr>
          <w:lang w:val="en-US"/>
        </w:rPr>
        <w:t xml:space="preserve">    &lt;title&gt;{</w:t>
      </w:r>
      <w:proofErr w:type="spellStart"/>
      <w:r w:rsidRPr="00930025">
        <w:rPr>
          <w:lang w:val="en-US"/>
        </w:rPr>
        <w:t>postData.titulo</w:t>
      </w:r>
      <w:proofErr w:type="spellEnd"/>
      <w:r w:rsidRPr="00930025">
        <w:rPr>
          <w:lang w:val="en-US"/>
        </w:rPr>
        <w:t>}&lt;/title&gt;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w:t>
      </w:r>
      <w:proofErr w:type="spellStart"/>
      <w:r w:rsidRPr="00930025">
        <w:rPr>
          <w:lang w:val="en-US"/>
        </w:rPr>
        <w:t>postData.titulo</w:t>
      </w:r>
      <w:proofErr w:type="spellEnd"/>
      <w:r w:rsidRPr="00930025">
        <w:rPr>
          <w:lang w:val="en-US"/>
        </w:rPr>
        <w:t>}&lt;/h1&gt;</w:t>
      </w:r>
    </w:p>
    <w:p w:rsidR="00930025" w:rsidRPr="00930025" w:rsidRDefault="00930025" w:rsidP="00930025">
      <w:pPr>
        <w:rPr>
          <w:lang w:val="en-US"/>
        </w:rPr>
      </w:pPr>
      <w:r w:rsidRPr="00930025">
        <w:rPr>
          <w:lang w:val="en-US"/>
        </w:rPr>
        <w:t xml:space="preserve">    &lt;p&gt;{</w:t>
      </w:r>
      <w:proofErr w:type="spellStart"/>
      <w:r w:rsidRPr="00930025">
        <w:rPr>
          <w:lang w:val="en-US"/>
        </w:rPr>
        <w:t>postData.contenido</w:t>
      </w:r>
      <w:proofErr w:type="spellEnd"/>
      <w:r w:rsidRPr="00930025">
        <w:rPr>
          <w:lang w:val="en-US"/>
        </w:rPr>
        <w:t>}&lt;/p&gt;</w:t>
      </w:r>
    </w:p>
    <w:p w:rsidR="00930025" w:rsidRPr="00930025" w:rsidRDefault="00930025" w:rsidP="00930025">
      <w:pPr>
        <w:rPr>
          <w:lang w:val="en-US"/>
        </w:rPr>
      </w:pPr>
      <w:r w:rsidRPr="00930025">
        <w:rPr>
          <w:lang w:val="en-US"/>
        </w:rPr>
        <w:t xml:space="preserve">  &lt;/body&gt;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r w:rsidRPr="00930025">
        <w:rPr>
          <w:b/>
          <w:bCs/>
        </w:rPr>
        <w:t>¿Qué ocurre aquí?</w:t>
      </w:r>
    </w:p>
    <w:p w:rsidR="00930025" w:rsidRPr="00930025" w:rsidRDefault="00930025" w:rsidP="00930025">
      <w:pPr>
        <w:numPr>
          <w:ilvl w:val="0"/>
          <w:numId w:val="107"/>
        </w:numPr>
      </w:pPr>
      <w:proofErr w:type="spellStart"/>
      <w:r w:rsidRPr="00930025">
        <w:rPr>
          <w:b/>
          <w:bCs/>
        </w:rPr>
        <w:t>getStaticPaths</w:t>
      </w:r>
      <w:proofErr w:type="spellEnd"/>
      <w:r w:rsidRPr="00930025">
        <w:t xml:space="preserve">: Se ejecuta en la etapa de </w:t>
      </w:r>
      <w:proofErr w:type="spellStart"/>
      <w:r w:rsidRPr="00930025">
        <w:t>build</w:t>
      </w:r>
      <w:proofErr w:type="spellEnd"/>
      <w:r w:rsidRPr="00930025">
        <w:t xml:space="preserve"> y retorna un array de objetos. Cada objeto contiene un params con las variables (en este caso, { slug: 'post-1' }, etc.).</w:t>
      </w:r>
    </w:p>
    <w:p w:rsidR="00930025" w:rsidRPr="00930025" w:rsidRDefault="00930025" w:rsidP="00930025">
      <w:pPr>
        <w:numPr>
          <w:ilvl w:val="0"/>
          <w:numId w:val="107"/>
        </w:numPr>
      </w:pPr>
      <w:r w:rsidRPr="00930025">
        <w:t>Astro crea estáticamente las rutas /blog/post-1, /blog/post-2 y /blog/post-3.</w:t>
      </w:r>
    </w:p>
    <w:p w:rsidR="00930025" w:rsidRPr="00930025" w:rsidRDefault="00930025" w:rsidP="00930025">
      <w:pPr>
        <w:numPr>
          <w:ilvl w:val="0"/>
          <w:numId w:val="107"/>
        </w:numPr>
      </w:pPr>
      <w:r w:rsidRPr="00930025">
        <w:t xml:space="preserve">Durante la compilación, cada </w:t>
      </w:r>
      <w:proofErr w:type="spellStart"/>
      <w:r w:rsidRPr="00930025">
        <w:t>params.slug</w:t>
      </w:r>
      <w:proofErr w:type="spellEnd"/>
      <w:r w:rsidRPr="00930025">
        <w:t xml:space="preserve"> se inyecta en </w:t>
      </w:r>
      <w:proofErr w:type="spellStart"/>
      <w:r w:rsidRPr="00930025">
        <w:t>Astro.params.slug</w:t>
      </w:r>
      <w:proofErr w:type="spellEnd"/>
      <w:r w:rsidRPr="00930025">
        <w:t>, permitiendo que tu archivo .astro renderice el contenido apropiado.</w:t>
      </w:r>
    </w:p>
    <w:p w:rsidR="00930025" w:rsidRPr="00930025" w:rsidRDefault="00930025" w:rsidP="00930025">
      <w:pPr>
        <w:rPr>
          <w:b/>
          <w:bCs/>
        </w:rPr>
      </w:pPr>
      <w:r w:rsidRPr="00930025">
        <w:rPr>
          <w:b/>
          <w:bCs/>
        </w:rPr>
        <w:t xml:space="preserve">¿Y si los slugs vienen de un archivo </w:t>
      </w:r>
      <w:proofErr w:type="spellStart"/>
      <w:r w:rsidRPr="00930025">
        <w:rPr>
          <w:b/>
          <w:bCs/>
        </w:rPr>
        <w:t>Markdown</w:t>
      </w:r>
      <w:proofErr w:type="spellEnd"/>
      <w:r w:rsidRPr="00930025">
        <w:rPr>
          <w:b/>
          <w:bCs/>
        </w:rPr>
        <w:t xml:space="preserve"> o un CMS?</w:t>
      </w:r>
    </w:p>
    <w:p w:rsidR="00930025" w:rsidRPr="00930025" w:rsidRDefault="00930025" w:rsidP="00930025">
      <w:pPr>
        <w:rPr>
          <w:lang w:val="en-US"/>
        </w:rPr>
      </w:pPr>
      <w:r w:rsidRPr="00930025">
        <w:rPr>
          <w:lang w:val="en-US"/>
        </w:rPr>
        <w:t xml:space="preserve">export async function </w:t>
      </w:r>
      <w:proofErr w:type="spellStart"/>
      <w:r w:rsidRPr="00930025">
        <w:rPr>
          <w:lang w:val="en-US"/>
        </w:rPr>
        <w:t>getStaticPaths</w:t>
      </w:r>
      <w:proofErr w:type="spellEnd"/>
      <w:r w:rsidRPr="00930025">
        <w:rPr>
          <w:lang w:val="en-US"/>
        </w:rPr>
        <w:t>() {</w:t>
      </w:r>
    </w:p>
    <w:p w:rsidR="00930025" w:rsidRPr="00930025" w:rsidRDefault="00930025" w:rsidP="00930025">
      <w:pPr>
        <w:rPr>
          <w:lang w:val="en-US"/>
        </w:rPr>
      </w:pPr>
      <w:r w:rsidRPr="00930025">
        <w:rPr>
          <w:lang w:val="en-US"/>
        </w:rPr>
        <w:t xml:space="preserve">  // Imagina que </w:t>
      </w:r>
      <w:proofErr w:type="spellStart"/>
      <w:r w:rsidRPr="00930025">
        <w:rPr>
          <w:lang w:val="en-US"/>
        </w:rPr>
        <w:t>tenemos</w:t>
      </w:r>
      <w:proofErr w:type="spellEnd"/>
      <w:r w:rsidRPr="00930025">
        <w:rPr>
          <w:lang w:val="en-US"/>
        </w:rPr>
        <w:t xml:space="preserve"> un array de posts [{ slug: 'post-1' }, { slug: 'post-2' }, ...]</w:t>
      </w:r>
    </w:p>
    <w:p w:rsidR="00930025" w:rsidRPr="00930025" w:rsidRDefault="00930025" w:rsidP="00930025">
      <w:pPr>
        <w:rPr>
          <w:lang w:val="en-US"/>
        </w:rPr>
      </w:pPr>
      <w:r w:rsidRPr="00930025">
        <w:rPr>
          <w:lang w:val="en-US"/>
        </w:rPr>
        <w:t xml:space="preserve">  const posts = await </w:t>
      </w:r>
      <w:proofErr w:type="spellStart"/>
      <w:r w:rsidRPr="00930025">
        <w:rPr>
          <w:lang w:val="en-US"/>
        </w:rPr>
        <w:t>fetchPostsFromCMS</w:t>
      </w:r>
      <w:proofErr w:type="spellEnd"/>
      <w:r w:rsidRPr="00930025">
        <w:rPr>
          <w:lang w:val="en-US"/>
        </w:rPr>
        <w:t xml:space="preserve">(); </w:t>
      </w:r>
    </w:p>
    <w:p w:rsidR="00930025" w:rsidRPr="00930025" w:rsidRDefault="00930025" w:rsidP="00930025">
      <w:pPr>
        <w:rPr>
          <w:lang w:val="en-US"/>
        </w:rPr>
      </w:pPr>
      <w:r w:rsidRPr="00930025">
        <w:rPr>
          <w:lang w:val="en-US"/>
        </w:rPr>
        <w:t xml:space="preserve">  return </w:t>
      </w:r>
      <w:proofErr w:type="spellStart"/>
      <w:r w:rsidRPr="00930025">
        <w:rPr>
          <w:lang w:val="en-US"/>
        </w:rPr>
        <w:t>posts.map</w:t>
      </w:r>
      <w:proofErr w:type="spellEnd"/>
      <w:r w:rsidRPr="00930025">
        <w:rPr>
          <w:lang w:val="en-US"/>
        </w:rPr>
        <w:t>((post) =&gt; ({</w:t>
      </w:r>
    </w:p>
    <w:p w:rsidR="00930025" w:rsidRPr="00930025" w:rsidRDefault="00930025" w:rsidP="00930025">
      <w:r w:rsidRPr="00930025">
        <w:rPr>
          <w:lang w:val="en-US"/>
        </w:rPr>
        <w:t xml:space="preserve">    </w:t>
      </w:r>
      <w:r w:rsidRPr="00930025">
        <w:t xml:space="preserve">params: { slug: </w:t>
      </w:r>
      <w:proofErr w:type="spellStart"/>
      <w:r w:rsidRPr="00930025">
        <w:t>post.slug</w:t>
      </w:r>
      <w:proofErr w:type="spellEnd"/>
      <w:r w:rsidRPr="00930025">
        <w:t xml:space="preserve"> },</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pPr>
        <w:numPr>
          <w:ilvl w:val="0"/>
          <w:numId w:val="108"/>
        </w:numPr>
      </w:pPr>
      <w:r w:rsidRPr="00930025">
        <w:t>Aquí cada ruta se generará según la lista que obtengas de un CMS, de archivos .</w:t>
      </w:r>
      <w:proofErr w:type="spellStart"/>
      <w:r w:rsidRPr="00930025">
        <w:t>md</w:t>
      </w:r>
      <w:proofErr w:type="spellEnd"/>
      <w:r w:rsidRPr="00930025">
        <w:t>, etc. Esto hace que el sitio se compile con todas las páginas necesarias.</w:t>
      </w:r>
    </w:p>
    <w:p w:rsidR="00930025" w:rsidRPr="00930025" w:rsidRDefault="00000000" w:rsidP="00930025">
      <w:r>
        <w:pict>
          <v:rect id="_x0000_i1123" style="width:0;height:1.5pt" o:hralign="center" o:hrstd="t" o:hr="t" fillcolor="#a0a0a0" stroked="f"/>
        </w:pict>
      </w:r>
    </w:p>
    <w:p w:rsidR="00930025" w:rsidRPr="00930025" w:rsidRDefault="00930025" w:rsidP="00930025">
      <w:pPr>
        <w:rPr>
          <w:b/>
          <w:bCs/>
        </w:rPr>
      </w:pPr>
      <w:r w:rsidRPr="00930025">
        <w:rPr>
          <w:b/>
          <w:bCs/>
        </w:rPr>
        <w:t xml:space="preserve">4. Uso de </w:t>
      </w:r>
      <w:proofErr w:type="spellStart"/>
      <w:r w:rsidRPr="00930025">
        <w:rPr>
          <w:b/>
          <w:bCs/>
        </w:rPr>
        <w:t>Markdown</w:t>
      </w:r>
      <w:proofErr w:type="spellEnd"/>
      <w:r w:rsidRPr="00930025">
        <w:rPr>
          <w:b/>
          <w:bCs/>
        </w:rPr>
        <w:t xml:space="preserve"> y Astro para Contenido</w:t>
      </w:r>
    </w:p>
    <w:p w:rsidR="00930025" w:rsidRPr="00930025" w:rsidRDefault="00930025" w:rsidP="00930025">
      <w:r w:rsidRPr="00930025">
        <w:t xml:space="preserve">Además de manejar datos simulados o un CMS, Astro te permite usar archivos </w:t>
      </w:r>
      <w:proofErr w:type="spellStart"/>
      <w:r w:rsidRPr="00930025">
        <w:t>Markdown</w:t>
      </w:r>
      <w:proofErr w:type="spellEnd"/>
      <w:r w:rsidRPr="00930025">
        <w:t xml:space="preserve"> (.</w:t>
      </w:r>
      <w:proofErr w:type="spellStart"/>
      <w:r w:rsidRPr="00930025">
        <w:t>md</w:t>
      </w:r>
      <w:proofErr w:type="spellEnd"/>
      <w:r w:rsidRPr="00930025">
        <w:t xml:space="preserve">) y </w:t>
      </w:r>
      <w:proofErr w:type="spellStart"/>
      <w:r w:rsidRPr="00930025">
        <w:t>Markdown</w:t>
      </w:r>
      <w:proofErr w:type="spellEnd"/>
      <w:r w:rsidRPr="00930025">
        <w:t xml:space="preserve"> con </w:t>
      </w:r>
      <w:proofErr w:type="spellStart"/>
      <w:r w:rsidRPr="00930025">
        <w:t>frontmatter</w:t>
      </w:r>
      <w:proofErr w:type="spellEnd"/>
      <w:r w:rsidRPr="00930025">
        <w:t xml:space="preserve"> (.</w:t>
      </w:r>
      <w:proofErr w:type="spellStart"/>
      <w:r w:rsidRPr="00930025">
        <w:t>mdx</w:t>
      </w:r>
      <w:proofErr w:type="spellEnd"/>
      <w:r w:rsidRPr="00930025">
        <w:t xml:space="preserve">). Cada archivo se puede </w:t>
      </w:r>
      <w:r w:rsidRPr="00930025">
        <w:rPr>
          <w:b/>
          <w:bCs/>
        </w:rPr>
        <w:t>importar</w:t>
      </w:r>
      <w:r w:rsidRPr="00930025">
        <w:t xml:space="preserve"> y </w:t>
      </w:r>
      <w:r w:rsidRPr="00930025">
        <w:rPr>
          <w:b/>
          <w:bCs/>
        </w:rPr>
        <w:t>renderizar</w:t>
      </w:r>
      <w:r w:rsidRPr="00930025">
        <w:t xml:space="preserve"> directamente en tu página Astro, haciendo muy fácil la creación de blogs basados en contenido estático.</w:t>
      </w:r>
    </w:p>
    <w:p w:rsidR="00930025" w:rsidRPr="00930025" w:rsidRDefault="00930025" w:rsidP="00930025">
      <w:pPr>
        <w:rPr>
          <w:lang w:val="en-US"/>
        </w:rPr>
      </w:pPr>
      <w:proofErr w:type="spellStart"/>
      <w:r w:rsidRPr="00930025">
        <w:rPr>
          <w:b/>
          <w:bCs/>
          <w:lang w:val="en-US"/>
        </w:rPr>
        <w:lastRenderedPageBreak/>
        <w:t>Ejemplo</w:t>
      </w:r>
      <w:proofErr w:type="spellEnd"/>
      <w:r w:rsidRPr="00930025">
        <w:rPr>
          <w:b/>
          <w:bCs/>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 xml:space="preserve">import </w:t>
      </w:r>
      <w:proofErr w:type="spellStart"/>
      <w:r w:rsidRPr="00930025">
        <w:rPr>
          <w:lang w:val="en-US"/>
        </w:rPr>
        <w:t>PostMD</w:t>
      </w:r>
      <w:proofErr w:type="spellEnd"/>
      <w:r w:rsidRPr="00930025">
        <w:rPr>
          <w:lang w:val="en-US"/>
        </w:rPr>
        <w:t xml:space="preserve"> from '../../content/posts/mi-post.md';</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&lt;html&gt;</w:t>
      </w:r>
    </w:p>
    <w:p w:rsidR="00930025" w:rsidRPr="00930025" w:rsidRDefault="00930025" w:rsidP="00930025">
      <w:r w:rsidRPr="00930025">
        <w:rPr>
          <w:lang w:val="en-US"/>
        </w:rPr>
        <w:t xml:space="preserve">  </w:t>
      </w:r>
      <w:r w:rsidRPr="00930025">
        <w:t>&lt;</w:t>
      </w:r>
      <w:proofErr w:type="spellStart"/>
      <w:r w:rsidRPr="00930025">
        <w:t>body</w:t>
      </w:r>
      <w:proofErr w:type="spellEnd"/>
      <w:r w:rsidRPr="00930025">
        <w:t>&gt;</w:t>
      </w:r>
    </w:p>
    <w:p w:rsidR="00930025" w:rsidRPr="00930025" w:rsidRDefault="00930025" w:rsidP="00930025">
      <w:r w:rsidRPr="00930025">
        <w:t xml:space="preserve">    &lt;</w:t>
      </w:r>
      <w:proofErr w:type="spellStart"/>
      <w:r w:rsidRPr="00930025">
        <w:t>PostMD</w:t>
      </w:r>
      <w:proofErr w:type="spellEnd"/>
      <w:r w:rsidRPr="00930025">
        <w:t xml:space="preserve"> /&gt;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numPr>
          <w:ilvl w:val="0"/>
          <w:numId w:val="109"/>
        </w:numPr>
      </w:pPr>
      <w:r w:rsidRPr="00930025">
        <w:t xml:space="preserve">Aquí, mi-post.md podría tener un </w:t>
      </w:r>
      <w:proofErr w:type="spellStart"/>
      <w:r w:rsidRPr="00930025">
        <w:t>frontmatter</w:t>
      </w:r>
      <w:proofErr w:type="spellEnd"/>
      <w:r w:rsidRPr="00930025">
        <w:t xml:space="preserve"> con título, fecha, etc.</w:t>
      </w:r>
    </w:p>
    <w:p w:rsidR="00930025" w:rsidRPr="00930025" w:rsidRDefault="00930025" w:rsidP="00930025">
      <w:pPr>
        <w:numPr>
          <w:ilvl w:val="0"/>
          <w:numId w:val="109"/>
        </w:numPr>
      </w:pPr>
      <w:r w:rsidRPr="00930025">
        <w:t>Astro lo convertirá a HTML en tiempo de compilación, generando una salida estática.</w:t>
      </w:r>
    </w:p>
    <w:p w:rsidR="00930025" w:rsidRPr="00930025" w:rsidRDefault="00930025" w:rsidP="00930025">
      <w:r w:rsidRPr="00930025">
        <w:t xml:space="preserve">Para un flujo más avanzado, Astro provee un sistema de </w:t>
      </w:r>
      <w:proofErr w:type="spellStart"/>
      <w:r w:rsidRPr="00930025">
        <w:rPr>
          <w:i/>
          <w:iCs/>
        </w:rPr>
        <w:t>collections</w:t>
      </w:r>
      <w:proofErr w:type="spellEnd"/>
      <w:r w:rsidRPr="00930025">
        <w:t xml:space="preserve"> (usando </w:t>
      </w:r>
      <w:proofErr w:type="spellStart"/>
      <w:r w:rsidRPr="00930025">
        <w:t>content</w:t>
      </w:r>
      <w:proofErr w:type="spellEnd"/>
      <w:r w:rsidRPr="00930025">
        <w:t>/</w:t>
      </w:r>
      <w:proofErr w:type="spellStart"/>
      <w:r w:rsidRPr="00930025">
        <w:t>config</w:t>
      </w:r>
      <w:proofErr w:type="spellEnd"/>
      <w:r w:rsidRPr="00930025">
        <w:t>.*).</w:t>
      </w:r>
    </w:p>
    <w:p w:rsidR="00930025" w:rsidRPr="00930025" w:rsidRDefault="00000000" w:rsidP="00930025">
      <w:r>
        <w:pict>
          <v:rect id="_x0000_i1124" style="width:0;height:1.5pt" o:hralign="center" o:hrstd="t" o:hr="t" fillcolor="#a0a0a0" stroked="f"/>
        </w:pict>
      </w:r>
    </w:p>
    <w:p w:rsidR="00930025" w:rsidRPr="00930025" w:rsidRDefault="00930025" w:rsidP="00930025">
      <w:pPr>
        <w:rPr>
          <w:b/>
          <w:bCs/>
        </w:rPr>
      </w:pPr>
      <w:r w:rsidRPr="00930025">
        <w:rPr>
          <w:b/>
          <w:bCs/>
        </w:rPr>
        <w:t>5. Compilar y Ver la Salida</w:t>
      </w:r>
    </w:p>
    <w:p w:rsidR="00930025" w:rsidRPr="00930025" w:rsidRDefault="00930025" w:rsidP="00930025">
      <w:r w:rsidRPr="00930025">
        <w:t>Como en el capítulo anterior, al ejecutar:</w:t>
      </w:r>
    </w:p>
    <w:p w:rsidR="00930025" w:rsidRPr="00930025" w:rsidRDefault="00930025" w:rsidP="00930025">
      <w:proofErr w:type="spellStart"/>
      <w:r w:rsidRPr="00930025">
        <w:t>npm</w:t>
      </w:r>
      <w:proofErr w:type="spellEnd"/>
      <w:r w:rsidRPr="00930025">
        <w:t xml:space="preserve"> run </w:t>
      </w:r>
      <w:proofErr w:type="spellStart"/>
      <w:r w:rsidRPr="00930025">
        <w:t>build</w:t>
      </w:r>
      <w:proofErr w:type="spellEnd"/>
    </w:p>
    <w:p w:rsidR="00930025" w:rsidRPr="00930025" w:rsidRDefault="00930025" w:rsidP="00930025">
      <w:r w:rsidRPr="00930025">
        <w:t xml:space="preserve">Astro generará una carpeta </w:t>
      </w:r>
      <w:proofErr w:type="spellStart"/>
      <w:r w:rsidRPr="00930025">
        <w:t>dist</w:t>
      </w:r>
      <w:proofErr w:type="spellEnd"/>
      <w:r w:rsidRPr="00930025">
        <w:t>/ que incluirá:</w:t>
      </w:r>
    </w:p>
    <w:p w:rsidR="00930025" w:rsidRPr="00930025" w:rsidRDefault="00930025" w:rsidP="00930025">
      <w:pPr>
        <w:numPr>
          <w:ilvl w:val="0"/>
          <w:numId w:val="110"/>
        </w:numPr>
      </w:pPr>
      <w:r w:rsidRPr="00930025">
        <w:t xml:space="preserve">Una carpeta blog/ con: </w:t>
      </w:r>
    </w:p>
    <w:p w:rsidR="00930025" w:rsidRPr="00930025" w:rsidRDefault="00930025" w:rsidP="00930025">
      <w:pPr>
        <w:numPr>
          <w:ilvl w:val="1"/>
          <w:numId w:val="110"/>
        </w:numPr>
      </w:pPr>
      <w:r w:rsidRPr="00930025">
        <w:t>index.html (listado del blog).</w:t>
      </w:r>
    </w:p>
    <w:p w:rsidR="00930025" w:rsidRPr="00930025" w:rsidRDefault="00930025" w:rsidP="00930025">
      <w:pPr>
        <w:numPr>
          <w:ilvl w:val="1"/>
          <w:numId w:val="110"/>
        </w:numPr>
      </w:pPr>
      <w:r w:rsidRPr="00930025">
        <w:t xml:space="preserve">[slug]/index.html para cada slug solicitado en </w:t>
      </w:r>
      <w:proofErr w:type="spellStart"/>
      <w:r w:rsidRPr="00930025">
        <w:t>getStaticPaths</w:t>
      </w:r>
      <w:proofErr w:type="spellEnd"/>
      <w:r w:rsidRPr="00930025">
        <w:t>.</w:t>
      </w:r>
    </w:p>
    <w:p w:rsidR="00930025" w:rsidRPr="00930025" w:rsidRDefault="00930025" w:rsidP="00930025">
      <w:pPr>
        <w:numPr>
          <w:ilvl w:val="0"/>
          <w:numId w:val="110"/>
        </w:numPr>
      </w:pPr>
      <w:r w:rsidRPr="00930025">
        <w:t>Además de los recursos estáticos y otros archivos HTML.</w:t>
      </w:r>
    </w:p>
    <w:p w:rsidR="00930025" w:rsidRPr="00930025" w:rsidRDefault="00930025" w:rsidP="00930025">
      <w:r w:rsidRPr="00930025">
        <w:t xml:space="preserve">Con </w:t>
      </w:r>
      <w:proofErr w:type="spellStart"/>
      <w:r w:rsidRPr="00930025">
        <w:t>npm</w:t>
      </w:r>
      <w:proofErr w:type="spellEnd"/>
      <w:r w:rsidRPr="00930025">
        <w:t xml:space="preserve"> run </w:t>
      </w:r>
      <w:proofErr w:type="spellStart"/>
      <w:r w:rsidRPr="00930025">
        <w:t>preview</w:t>
      </w:r>
      <w:proofErr w:type="spellEnd"/>
      <w:r w:rsidRPr="00930025">
        <w:t>, podrás comprobar cómo se han creado estáticamente las páginas /blog/post-1, /blog/post-2, etc., sin requerir un servidor dinámico.</w:t>
      </w:r>
    </w:p>
    <w:p w:rsidR="00930025" w:rsidRPr="00930025" w:rsidRDefault="00000000" w:rsidP="00930025">
      <w:r>
        <w:pict>
          <v:rect id="_x0000_i1125" style="width:0;height:1.5pt" o:hralign="center" o:hrstd="t" o:hr="t" fillcolor="#a0a0a0" stroked="f"/>
        </w:pict>
      </w:r>
    </w:p>
    <w:p w:rsidR="00930025" w:rsidRPr="00930025" w:rsidRDefault="00930025" w:rsidP="00930025">
      <w:pPr>
        <w:rPr>
          <w:b/>
          <w:bCs/>
        </w:rPr>
      </w:pPr>
      <w:r w:rsidRPr="00930025">
        <w:rPr>
          <w:b/>
          <w:bCs/>
        </w:rPr>
        <w:t>6. Ventajas de las Rutas Dinámicas en Astro</w:t>
      </w:r>
    </w:p>
    <w:p w:rsidR="00930025" w:rsidRPr="00930025" w:rsidRDefault="00930025" w:rsidP="00930025">
      <w:pPr>
        <w:numPr>
          <w:ilvl w:val="0"/>
          <w:numId w:val="111"/>
        </w:numPr>
      </w:pPr>
      <w:r w:rsidRPr="00930025">
        <w:rPr>
          <w:b/>
          <w:bCs/>
        </w:rPr>
        <w:t>Flexibilidad</w:t>
      </w:r>
      <w:r w:rsidRPr="00930025">
        <w:t>: Permite manejar muchos posts o productos sin crear manualmente cada archivo .astro.</w:t>
      </w:r>
    </w:p>
    <w:p w:rsidR="00930025" w:rsidRPr="00930025" w:rsidRDefault="00930025" w:rsidP="00930025">
      <w:pPr>
        <w:numPr>
          <w:ilvl w:val="0"/>
          <w:numId w:val="111"/>
        </w:numPr>
      </w:pPr>
      <w:r w:rsidRPr="00930025">
        <w:rPr>
          <w:b/>
          <w:bCs/>
        </w:rPr>
        <w:t>Rendimiento Estático</w:t>
      </w:r>
      <w:r w:rsidRPr="00930025">
        <w:t>: En modo SSG (</w:t>
      </w:r>
      <w:proofErr w:type="spellStart"/>
      <w:r w:rsidRPr="00930025">
        <w:t>Static</w:t>
      </w:r>
      <w:proofErr w:type="spellEnd"/>
      <w:r w:rsidRPr="00930025">
        <w:t xml:space="preserve"> Site </w:t>
      </w:r>
      <w:proofErr w:type="spellStart"/>
      <w:r w:rsidRPr="00930025">
        <w:t>Generation</w:t>
      </w:r>
      <w:proofErr w:type="spellEnd"/>
      <w:r w:rsidRPr="00930025">
        <w:t>), Astro crea un HTML estático por cada ruta especificada, ofreciendo cargas rápidas y excelente SEO.</w:t>
      </w:r>
    </w:p>
    <w:p w:rsidR="00930025" w:rsidRPr="00930025" w:rsidRDefault="00930025" w:rsidP="00930025">
      <w:pPr>
        <w:numPr>
          <w:ilvl w:val="0"/>
          <w:numId w:val="111"/>
        </w:numPr>
      </w:pPr>
      <w:r w:rsidRPr="00930025">
        <w:rPr>
          <w:b/>
          <w:bCs/>
        </w:rPr>
        <w:t>SEO Mejorado</w:t>
      </w:r>
      <w:r w:rsidRPr="00930025">
        <w:t>: Cada página dinámica se convierte en un archivo HTML con URL propia, en lugar de depender de un sistema SPA que cargue dinámicamente el contenido desde el navegador.</w:t>
      </w:r>
    </w:p>
    <w:p w:rsidR="00930025" w:rsidRPr="00930025" w:rsidRDefault="00930025" w:rsidP="00930025">
      <w:pPr>
        <w:numPr>
          <w:ilvl w:val="0"/>
          <w:numId w:val="111"/>
        </w:numPr>
      </w:pPr>
      <w:r w:rsidRPr="00930025">
        <w:rPr>
          <w:b/>
          <w:bCs/>
        </w:rPr>
        <w:lastRenderedPageBreak/>
        <w:t>Integración de Contenido</w:t>
      </w:r>
      <w:r w:rsidRPr="00930025">
        <w:t xml:space="preserve">: Fácil de combinar con archivos </w:t>
      </w:r>
      <w:proofErr w:type="spellStart"/>
      <w:r w:rsidRPr="00930025">
        <w:t>Markdown</w:t>
      </w:r>
      <w:proofErr w:type="spellEnd"/>
      <w:r w:rsidRPr="00930025">
        <w:t xml:space="preserve">, bases de datos o </w:t>
      </w:r>
      <w:proofErr w:type="spellStart"/>
      <w:r w:rsidRPr="00930025">
        <w:t>APIs</w:t>
      </w:r>
      <w:proofErr w:type="spellEnd"/>
      <w:r w:rsidRPr="00930025">
        <w:t xml:space="preserve"> externas sin necesidad de un </w:t>
      </w:r>
      <w:proofErr w:type="spellStart"/>
      <w:r w:rsidRPr="00930025">
        <w:t>backend</w:t>
      </w:r>
      <w:proofErr w:type="spellEnd"/>
      <w:r w:rsidRPr="00930025">
        <w:t xml:space="preserve"> complejo.</w:t>
      </w:r>
    </w:p>
    <w:p w:rsidR="00930025" w:rsidRPr="00930025" w:rsidRDefault="00930025" w:rsidP="00930025">
      <w:pPr>
        <w:numPr>
          <w:ilvl w:val="0"/>
          <w:numId w:val="111"/>
        </w:numPr>
      </w:pPr>
      <w:r w:rsidRPr="00930025">
        <w:rPr>
          <w:b/>
          <w:bCs/>
        </w:rPr>
        <w:t>Rutas Comodín</w:t>
      </w:r>
      <w:r w:rsidRPr="00930025">
        <w:t xml:space="preserve">: Con [...slug].astro, puedes capturar múltiples segmentos en una sola página, ideal para </w:t>
      </w:r>
      <w:proofErr w:type="spellStart"/>
      <w:r w:rsidRPr="00930025">
        <w:t>URLs</w:t>
      </w:r>
      <w:proofErr w:type="spellEnd"/>
      <w:r w:rsidRPr="00930025">
        <w:t xml:space="preserve"> de estructura variable.</w:t>
      </w:r>
    </w:p>
    <w:p w:rsidR="00930025" w:rsidRPr="00930025" w:rsidRDefault="00930025" w:rsidP="00930025">
      <w:pPr>
        <w:numPr>
          <w:ilvl w:val="0"/>
          <w:numId w:val="111"/>
        </w:numPr>
      </w:pPr>
      <w:r w:rsidRPr="00930025">
        <w:rPr>
          <w:b/>
          <w:bCs/>
        </w:rPr>
        <w:t xml:space="preserve">Automatización con </w:t>
      </w:r>
      <w:proofErr w:type="spellStart"/>
      <w:r w:rsidRPr="00930025">
        <w:rPr>
          <w:b/>
          <w:bCs/>
        </w:rPr>
        <w:t>getStaticPaths</w:t>
      </w:r>
      <w:proofErr w:type="spellEnd"/>
      <w:r w:rsidRPr="00930025">
        <w:t>: Astro genera automáticamente las rutas que definas, simplificando el mantenimiento y escalado de tu sitio.</w:t>
      </w:r>
    </w:p>
    <w:p w:rsidR="00930025" w:rsidRPr="00930025" w:rsidRDefault="00000000" w:rsidP="00930025">
      <w:r>
        <w:pict>
          <v:rect id="_x0000_i1126" style="width:0;height:1.5pt" o:hralign="center" o:hrstd="t" o:hr="t" fillcolor="#a0a0a0" stroked="f"/>
        </w:pict>
      </w:r>
    </w:p>
    <w:p w:rsidR="00930025" w:rsidRPr="00930025" w:rsidRDefault="00930025" w:rsidP="00930025">
      <w:pPr>
        <w:rPr>
          <w:b/>
          <w:bCs/>
        </w:rPr>
      </w:pPr>
      <w:r w:rsidRPr="00930025">
        <w:rPr>
          <w:b/>
          <w:bCs/>
        </w:rPr>
        <w:t>7. Conclusión</w:t>
      </w:r>
    </w:p>
    <w:p w:rsidR="00930025" w:rsidRPr="00930025" w:rsidRDefault="00930025" w:rsidP="00930025">
      <w:r w:rsidRPr="00930025">
        <w:t>Has aprendido cómo:</w:t>
      </w:r>
    </w:p>
    <w:p w:rsidR="00930025" w:rsidRPr="00930025" w:rsidRDefault="00930025" w:rsidP="00930025">
      <w:pPr>
        <w:numPr>
          <w:ilvl w:val="0"/>
          <w:numId w:val="112"/>
        </w:numPr>
      </w:pPr>
      <w:r w:rsidRPr="00930025">
        <w:t>Crear rutas dinámicas con [slug].astro y [...slug].astro.</w:t>
      </w:r>
    </w:p>
    <w:p w:rsidR="00930025" w:rsidRPr="00930025" w:rsidRDefault="00930025" w:rsidP="00930025">
      <w:pPr>
        <w:numPr>
          <w:ilvl w:val="0"/>
          <w:numId w:val="112"/>
        </w:numPr>
      </w:pPr>
      <w:r w:rsidRPr="00930025">
        <w:t xml:space="preserve">Utilizar </w:t>
      </w:r>
      <w:proofErr w:type="spellStart"/>
      <w:r w:rsidRPr="00930025">
        <w:t>getStaticPaths</w:t>
      </w:r>
      <w:proofErr w:type="spellEnd"/>
      <w:r w:rsidRPr="00930025">
        <w:t xml:space="preserve"> para generar múltiples rutas de forma automática, lo cual es ideal para blogs o sitios con numerosos posts.</w:t>
      </w:r>
    </w:p>
    <w:p w:rsidR="00930025" w:rsidRPr="00930025" w:rsidRDefault="00930025" w:rsidP="00930025">
      <w:pPr>
        <w:numPr>
          <w:ilvl w:val="0"/>
          <w:numId w:val="112"/>
        </w:numPr>
      </w:pPr>
      <w:r w:rsidRPr="00930025">
        <w:t xml:space="preserve">Combinar contenido de un CMS, archivos </w:t>
      </w:r>
      <w:proofErr w:type="spellStart"/>
      <w:r w:rsidRPr="00930025">
        <w:t>Markdown</w:t>
      </w:r>
      <w:proofErr w:type="spellEnd"/>
      <w:r w:rsidRPr="00930025">
        <w:t xml:space="preserve"> o datos simulados para crear páginas en Astro.</w:t>
      </w:r>
    </w:p>
    <w:p w:rsidR="00930025" w:rsidRPr="00930025" w:rsidRDefault="00930025" w:rsidP="00930025">
      <w:pPr>
        <w:numPr>
          <w:ilvl w:val="0"/>
          <w:numId w:val="112"/>
        </w:numPr>
      </w:pPr>
      <w:r w:rsidRPr="00930025">
        <w:t>Compilar todo a un sitio estático y disfrutar de un rendimiento y SEO sobresalientes.</w:t>
      </w:r>
    </w:p>
    <w:p w:rsidR="00930025" w:rsidRPr="00930025" w:rsidRDefault="00930025" w:rsidP="00930025">
      <w:pPr>
        <w:rPr>
          <w:b/>
          <w:bCs/>
        </w:rPr>
      </w:pPr>
      <w:r w:rsidRPr="00930025">
        <w:rPr>
          <w:b/>
          <w:bCs/>
        </w:rPr>
        <w:t xml:space="preserve">Blog con Astro y </w:t>
      </w:r>
      <w:proofErr w:type="spellStart"/>
      <w:r w:rsidRPr="00930025">
        <w:rPr>
          <w:b/>
          <w:bCs/>
        </w:rPr>
        <w:t>Tailwind</w:t>
      </w:r>
      <w:proofErr w:type="spellEnd"/>
      <w:r w:rsidRPr="00930025">
        <w:rPr>
          <w:b/>
          <w:bCs/>
        </w:rPr>
        <w:t xml:space="preserve"> CSS</w:t>
      </w:r>
    </w:p>
    <w:p w:rsidR="00930025" w:rsidRPr="00930025" w:rsidRDefault="00930025" w:rsidP="00930025">
      <w:r w:rsidRPr="00930025">
        <w:t xml:space="preserve">En este tutorial aprenderás a combinar </w:t>
      </w:r>
      <w:r w:rsidRPr="00930025">
        <w:rPr>
          <w:b/>
          <w:bCs/>
        </w:rPr>
        <w:t>Astro</w:t>
      </w:r>
      <w:r w:rsidRPr="00930025">
        <w:t xml:space="preserve"> con </w:t>
      </w:r>
      <w:proofErr w:type="spellStart"/>
      <w:r w:rsidRPr="00930025">
        <w:rPr>
          <w:b/>
          <w:bCs/>
        </w:rPr>
        <w:t>Tailwind</w:t>
      </w:r>
      <w:proofErr w:type="spellEnd"/>
      <w:r w:rsidRPr="00930025">
        <w:rPr>
          <w:b/>
          <w:bCs/>
        </w:rPr>
        <w:t xml:space="preserve"> CSS</w:t>
      </w:r>
      <w:r w:rsidRPr="00930025">
        <w:t xml:space="preserve"> para crear un blog sencillo. Nos basaremos en la </w:t>
      </w:r>
      <w:hyperlink r:id="rId9" w:history="1">
        <w:r w:rsidRPr="00930025">
          <w:rPr>
            <w:rStyle w:val="Hipervnculo"/>
          </w:rPr>
          <w:t xml:space="preserve">guía oficial de </w:t>
        </w:r>
        <w:proofErr w:type="spellStart"/>
        <w:r w:rsidRPr="00930025">
          <w:rPr>
            <w:rStyle w:val="Hipervnculo"/>
          </w:rPr>
          <w:t>Tailwind</w:t>
        </w:r>
        <w:proofErr w:type="spellEnd"/>
        <w:r w:rsidRPr="00930025">
          <w:rPr>
            <w:rStyle w:val="Hipervnculo"/>
          </w:rPr>
          <w:t xml:space="preserve"> para Astro</w:t>
        </w:r>
      </w:hyperlink>
      <w:r w:rsidRPr="00930025">
        <w:t xml:space="preserve">, añadiendo pasos para configurar un blog estático y aplicar estilos con </w:t>
      </w:r>
      <w:proofErr w:type="spellStart"/>
      <w:r w:rsidRPr="00930025">
        <w:t>Tailwind</w:t>
      </w:r>
      <w:proofErr w:type="spellEnd"/>
      <w:r w:rsidRPr="00930025">
        <w:t>.</w:t>
      </w:r>
    </w:p>
    <w:p w:rsidR="00930025" w:rsidRPr="00930025" w:rsidRDefault="00000000" w:rsidP="00930025">
      <w:r>
        <w:pict>
          <v:rect id="_x0000_i1127" style="width:0;height:1.5pt" o:hralign="center" o:hrstd="t" o:hr="t" fillcolor="#a0a0a0" stroked="f"/>
        </w:pict>
      </w:r>
    </w:p>
    <w:p w:rsidR="00930025" w:rsidRPr="00930025" w:rsidRDefault="00930025" w:rsidP="00930025">
      <w:pPr>
        <w:rPr>
          <w:b/>
          <w:bCs/>
        </w:rPr>
      </w:pPr>
      <w:r w:rsidRPr="00930025">
        <w:rPr>
          <w:b/>
          <w:bCs/>
        </w:rPr>
        <w:t>1. Crear un Nuevo Proyecto Astro</w:t>
      </w:r>
    </w:p>
    <w:p w:rsidR="00930025" w:rsidRPr="00930025" w:rsidRDefault="00930025" w:rsidP="00930025">
      <w:pPr>
        <w:numPr>
          <w:ilvl w:val="0"/>
          <w:numId w:val="113"/>
        </w:numPr>
      </w:pPr>
      <w:r w:rsidRPr="00930025">
        <w:rPr>
          <w:b/>
          <w:bCs/>
        </w:rPr>
        <w:t>Instala o actualiza Node.js</w:t>
      </w:r>
      <w:r w:rsidRPr="00930025">
        <w:br/>
        <w:t>Asegúrate de tener Node.js 16+ instalado. Puedes verificar con:</w:t>
      </w:r>
    </w:p>
    <w:p w:rsidR="00930025" w:rsidRPr="00930025" w:rsidRDefault="00930025" w:rsidP="00930025">
      <w:proofErr w:type="spellStart"/>
      <w:r w:rsidRPr="00930025">
        <w:t>node</w:t>
      </w:r>
      <w:proofErr w:type="spellEnd"/>
      <w:r w:rsidRPr="00930025">
        <w:t xml:space="preserve"> -v</w:t>
      </w:r>
    </w:p>
    <w:p w:rsidR="00930025" w:rsidRPr="00930025" w:rsidRDefault="00930025" w:rsidP="00930025">
      <w:pPr>
        <w:numPr>
          <w:ilvl w:val="0"/>
          <w:numId w:val="113"/>
        </w:numPr>
      </w:pPr>
      <w:r w:rsidRPr="00930025">
        <w:rPr>
          <w:b/>
          <w:bCs/>
        </w:rPr>
        <w:t xml:space="preserve">Crea el proyecto con </w:t>
      </w:r>
      <w:proofErr w:type="spellStart"/>
      <w:r w:rsidRPr="00930025">
        <w:rPr>
          <w:b/>
          <w:bCs/>
        </w:rPr>
        <w:t>npm</w:t>
      </w:r>
      <w:proofErr w:type="spellEnd"/>
      <w:r w:rsidRPr="00930025">
        <w:rPr>
          <w:b/>
          <w:bCs/>
        </w:rPr>
        <w:t xml:space="preserve"> </w:t>
      </w:r>
      <w:proofErr w:type="spellStart"/>
      <w:r w:rsidRPr="00930025">
        <w:rPr>
          <w:b/>
          <w:bCs/>
        </w:rPr>
        <w:t>create</w:t>
      </w:r>
      <w:proofErr w:type="spellEnd"/>
      <w:r w:rsidRPr="00930025">
        <w:rPr>
          <w:b/>
          <w:bCs/>
        </w:rPr>
        <w:t xml:space="preserve"> </w:t>
      </w:r>
      <w:proofErr w:type="spellStart"/>
      <w:r w:rsidRPr="00930025">
        <w:rPr>
          <w:b/>
          <w:bCs/>
        </w:rPr>
        <w:t>astro@latest</w:t>
      </w:r>
      <w:proofErr w:type="spellEnd"/>
      <w:r w:rsidRPr="00930025">
        <w:br/>
        <w:t>En la carpeta donde quieras tu proyecto, ejecuta:</w:t>
      </w:r>
    </w:p>
    <w:p w:rsidR="00930025" w:rsidRPr="00930025" w:rsidRDefault="00930025" w:rsidP="00930025">
      <w:proofErr w:type="spellStart"/>
      <w:r w:rsidRPr="00930025">
        <w:t>npm</w:t>
      </w:r>
      <w:proofErr w:type="spellEnd"/>
      <w:r w:rsidRPr="00930025">
        <w:t xml:space="preserve"> </w:t>
      </w:r>
      <w:proofErr w:type="spellStart"/>
      <w:r w:rsidRPr="00930025">
        <w:t>create</w:t>
      </w:r>
      <w:proofErr w:type="spellEnd"/>
      <w:r w:rsidRPr="00930025">
        <w:t xml:space="preserve"> </w:t>
      </w:r>
      <w:proofErr w:type="spellStart"/>
      <w:r w:rsidRPr="00930025">
        <w:t>astro@latest</w:t>
      </w:r>
      <w:proofErr w:type="spellEnd"/>
    </w:p>
    <w:p w:rsidR="00930025" w:rsidRPr="00930025" w:rsidRDefault="00930025" w:rsidP="00930025">
      <w:pPr>
        <w:numPr>
          <w:ilvl w:val="1"/>
          <w:numId w:val="113"/>
        </w:numPr>
      </w:pPr>
      <w:r w:rsidRPr="00930025">
        <w:t>El asistente te pedirá nombre de proyecto y tipo de plantilla.</w:t>
      </w:r>
    </w:p>
    <w:p w:rsidR="00930025" w:rsidRPr="00930025" w:rsidRDefault="00930025" w:rsidP="00930025">
      <w:pPr>
        <w:numPr>
          <w:ilvl w:val="1"/>
          <w:numId w:val="113"/>
        </w:numPr>
      </w:pPr>
      <w:r w:rsidRPr="00930025">
        <w:t>Elige “</w:t>
      </w:r>
      <w:r w:rsidRPr="00930025">
        <w:rPr>
          <w:b/>
          <w:bCs/>
        </w:rPr>
        <w:t>Basic</w:t>
      </w:r>
      <w:r w:rsidRPr="00930025">
        <w:t>” para comenzar con lo mínimo.</w:t>
      </w:r>
    </w:p>
    <w:p w:rsidR="00930025" w:rsidRPr="00930025" w:rsidRDefault="00930025" w:rsidP="00930025">
      <w:pPr>
        <w:numPr>
          <w:ilvl w:val="0"/>
          <w:numId w:val="113"/>
        </w:numPr>
      </w:pPr>
      <w:r w:rsidRPr="00930025">
        <w:rPr>
          <w:b/>
          <w:bCs/>
        </w:rPr>
        <w:t>Instala dependencias</w:t>
      </w:r>
      <w:r w:rsidRPr="00930025">
        <w:br/>
        <w:t>Entra al directorio generado y ejecuta:</w:t>
      </w:r>
    </w:p>
    <w:p w:rsidR="00930025" w:rsidRPr="00930025" w:rsidRDefault="00930025" w:rsidP="00930025">
      <w:pPr>
        <w:numPr>
          <w:ilvl w:val="0"/>
          <w:numId w:val="113"/>
        </w:numPr>
        <w:tabs>
          <w:tab w:val="clear" w:pos="720"/>
        </w:tabs>
      </w:pPr>
      <w:r w:rsidRPr="00930025">
        <w:t>cd mi-blog-astro</w:t>
      </w:r>
    </w:p>
    <w:p w:rsidR="00930025" w:rsidRPr="00930025" w:rsidRDefault="00930025" w:rsidP="00930025">
      <w:proofErr w:type="spellStart"/>
      <w:r w:rsidRPr="00930025">
        <w:t>npm</w:t>
      </w:r>
      <w:proofErr w:type="spellEnd"/>
      <w:r w:rsidRPr="00930025">
        <w:t xml:space="preserve"> </w:t>
      </w:r>
      <w:proofErr w:type="spellStart"/>
      <w:r w:rsidRPr="00930025">
        <w:t>install</w:t>
      </w:r>
      <w:proofErr w:type="spellEnd"/>
    </w:p>
    <w:p w:rsidR="00930025" w:rsidRPr="00930025" w:rsidRDefault="00930025" w:rsidP="00930025">
      <w:pPr>
        <w:numPr>
          <w:ilvl w:val="0"/>
          <w:numId w:val="113"/>
        </w:numPr>
      </w:pPr>
      <w:r w:rsidRPr="00930025">
        <w:rPr>
          <w:b/>
          <w:bCs/>
        </w:rPr>
        <w:t>Verifica la instalación</w:t>
      </w:r>
      <w:r w:rsidRPr="00930025">
        <w:br/>
        <w:t>Arranca el servidor de desarrollo:</w:t>
      </w:r>
    </w:p>
    <w:p w:rsidR="00930025" w:rsidRPr="00930025" w:rsidRDefault="00930025" w:rsidP="00930025">
      <w:proofErr w:type="spellStart"/>
      <w:r w:rsidRPr="00930025">
        <w:lastRenderedPageBreak/>
        <w:t>npm</w:t>
      </w:r>
      <w:proofErr w:type="spellEnd"/>
      <w:r w:rsidRPr="00930025">
        <w:t xml:space="preserve"> run </w:t>
      </w:r>
      <w:proofErr w:type="spellStart"/>
      <w:r w:rsidRPr="00930025">
        <w:t>dev</w:t>
      </w:r>
      <w:proofErr w:type="spellEnd"/>
    </w:p>
    <w:p w:rsidR="00930025" w:rsidRPr="00930025" w:rsidRDefault="00000000" w:rsidP="00930025">
      <w:r>
        <w:pict>
          <v:rect id="_x0000_i1128" style="width:0;height:1.5pt" o:hralign="center" o:hrstd="t" o:hr="t" fillcolor="#a0a0a0" stroked="f"/>
        </w:pict>
      </w:r>
    </w:p>
    <w:p w:rsidR="00930025" w:rsidRPr="00930025" w:rsidRDefault="00930025" w:rsidP="00930025">
      <w:pPr>
        <w:rPr>
          <w:b/>
          <w:bCs/>
        </w:rPr>
      </w:pPr>
      <w:r w:rsidRPr="00930025">
        <w:rPr>
          <w:b/>
          <w:bCs/>
        </w:rPr>
        <w:t xml:space="preserve">2. Agregar la Integración de </w:t>
      </w:r>
      <w:proofErr w:type="spellStart"/>
      <w:r w:rsidRPr="00930025">
        <w:rPr>
          <w:b/>
          <w:bCs/>
        </w:rPr>
        <w:t>Tailwind</w:t>
      </w:r>
      <w:proofErr w:type="spellEnd"/>
    </w:p>
    <w:p w:rsidR="00930025" w:rsidRPr="00930025" w:rsidRDefault="00930025" w:rsidP="00930025">
      <w:r w:rsidRPr="00930025">
        <w:t xml:space="preserve">Astro ofrece una integración oficial para </w:t>
      </w:r>
      <w:proofErr w:type="spellStart"/>
      <w:r w:rsidRPr="00930025">
        <w:t>Tailwind</w:t>
      </w:r>
      <w:proofErr w:type="spellEnd"/>
      <w:r w:rsidRPr="00930025">
        <w:t xml:space="preserve"> que facilita la configuración. Sigue estos pasos basados en la </w:t>
      </w:r>
      <w:hyperlink r:id="rId10" w:history="1">
        <w:r w:rsidRPr="00930025">
          <w:rPr>
            <w:rStyle w:val="Hipervnculo"/>
          </w:rPr>
          <w:t>guía oficial</w:t>
        </w:r>
      </w:hyperlink>
      <w:r w:rsidRPr="00930025">
        <w:t>:</w:t>
      </w:r>
    </w:p>
    <w:p w:rsidR="00930025" w:rsidRPr="00930025" w:rsidRDefault="00930025" w:rsidP="00930025">
      <w:pPr>
        <w:numPr>
          <w:ilvl w:val="0"/>
          <w:numId w:val="114"/>
        </w:numPr>
      </w:pPr>
      <w:r w:rsidRPr="00930025">
        <w:rPr>
          <w:b/>
          <w:bCs/>
        </w:rPr>
        <w:t xml:space="preserve">Instala el paquete de integración de </w:t>
      </w:r>
      <w:proofErr w:type="spellStart"/>
      <w:r w:rsidRPr="00930025">
        <w:rPr>
          <w:b/>
          <w:bCs/>
        </w:rPr>
        <w:t>Tailwind</w:t>
      </w:r>
      <w:proofErr w:type="spellEnd"/>
      <w:r w:rsidRPr="00930025">
        <w:br/>
        <w:t>Desde el directorio del proyecto, ejecuta:</w:t>
      </w:r>
    </w:p>
    <w:p w:rsidR="00930025" w:rsidRPr="00930025" w:rsidRDefault="00930025" w:rsidP="00930025">
      <w:pPr>
        <w:numPr>
          <w:ilvl w:val="0"/>
          <w:numId w:val="114"/>
        </w:numPr>
        <w:tabs>
          <w:tab w:val="clear" w:pos="720"/>
        </w:tabs>
      </w:pPr>
      <w:proofErr w:type="spellStart"/>
      <w:r w:rsidRPr="00930025">
        <w:t>npx</w:t>
      </w:r>
      <w:proofErr w:type="spellEnd"/>
      <w:r w:rsidRPr="00930025">
        <w:t xml:space="preserve"> astro </w:t>
      </w:r>
      <w:proofErr w:type="spellStart"/>
      <w:r w:rsidRPr="00930025">
        <w:t>add</w:t>
      </w:r>
      <w:proofErr w:type="spellEnd"/>
      <w:r w:rsidRPr="00930025">
        <w:t xml:space="preserve"> </w:t>
      </w:r>
      <w:proofErr w:type="spellStart"/>
      <w:r w:rsidRPr="00930025">
        <w:t>tailwind</w:t>
      </w:r>
      <w:proofErr w:type="spellEnd"/>
    </w:p>
    <w:p w:rsidR="00930025" w:rsidRPr="00930025" w:rsidRDefault="00930025" w:rsidP="00930025">
      <w:proofErr w:type="spellStart"/>
      <w:r w:rsidRPr="00930025">
        <w:t>npm</w:t>
      </w:r>
      <w:proofErr w:type="spellEnd"/>
      <w:r w:rsidRPr="00930025">
        <w:t xml:space="preserve"> </w:t>
      </w:r>
      <w:proofErr w:type="spellStart"/>
      <w:r w:rsidRPr="00930025">
        <w:t>install</w:t>
      </w:r>
      <w:proofErr w:type="spellEnd"/>
      <w:r w:rsidRPr="00930025">
        <w:t xml:space="preserve"> @astrojs/tailwind </w:t>
      </w:r>
      <w:proofErr w:type="spellStart"/>
      <w:r w:rsidRPr="00930025">
        <w:t>tailwindcss</w:t>
      </w:r>
      <w:proofErr w:type="spellEnd"/>
    </w:p>
    <w:p w:rsidR="00930025" w:rsidRPr="00930025" w:rsidRDefault="00930025" w:rsidP="00930025">
      <w:r w:rsidRPr="00930025">
        <w:t xml:space="preserve">Esto incluye tanto la integración (@astrojs/tailwind) como la dependencia </w:t>
      </w:r>
      <w:proofErr w:type="spellStart"/>
      <w:r w:rsidRPr="00930025">
        <w:t>tailwindcss</w:t>
      </w:r>
      <w:proofErr w:type="spellEnd"/>
      <w:r w:rsidRPr="00930025">
        <w:t xml:space="preserve"> en tu proyecto.</w:t>
      </w:r>
    </w:p>
    <w:p w:rsidR="00930025" w:rsidRPr="00930025" w:rsidRDefault="00930025" w:rsidP="00930025">
      <w:pPr>
        <w:numPr>
          <w:ilvl w:val="0"/>
          <w:numId w:val="114"/>
        </w:numPr>
      </w:pPr>
      <w:r w:rsidRPr="00930025">
        <w:rPr>
          <w:b/>
          <w:bCs/>
        </w:rPr>
        <w:t>Configura la integración en tu astro.config.*</w:t>
      </w:r>
      <w:r w:rsidRPr="00930025">
        <w:br/>
        <w:t xml:space="preserve">Abre o crea el archivo </w:t>
      </w:r>
      <w:proofErr w:type="spellStart"/>
      <w:r w:rsidRPr="00930025">
        <w:t>astro.config.mjs</w:t>
      </w:r>
      <w:proofErr w:type="spellEnd"/>
      <w:r w:rsidRPr="00930025">
        <w:t xml:space="preserve"> (o .</w:t>
      </w:r>
      <w:proofErr w:type="spellStart"/>
      <w:r w:rsidRPr="00930025">
        <w:t>js</w:t>
      </w:r>
      <w:proofErr w:type="spellEnd"/>
      <w:r w:rsidRPr="00930025">
        <w:t>) y añade:</w:t>
      </w:r>
    </w:p>
    <w:p w:rsidR="00930025" w:rsidRPr="00930025" w:rsidRDefault="00930025" w:rsidP="00930025">
      <w:pPr>
        <w:numPr>
          <w:ilvl w:val="0"/>
          <w:numId w:val="114"/>
        </w:numPr>
        <w:tabs>
          <w:tab w:val="clear" w:pos="720"/>
        </w:tabs>
      </w:pPr>
      <w:proofErr w:type="spellStart"/>
      <w:r w:rsidRPr="00930025">
        <w:t>import</w:t>
      </w:r>
      <w:proofErr w:type="spellEnd"/>
      <w:r w:rsidRPr="00930025">
        <w:t xml:space="preserve"> { </w:t>
      </w:r>
      <w:proofErr w:type="spellStart"/>
      <w:r w:rsidRPr="00930025">
        <w:t>defineConfig</w:t>
      </w:r>
      <w:proofErr w:type="spellEnd"/>
      <w:r w:rsidRPr="00930025">
        <w:t xml:space="preserve"> } </w:t>
      </w:r>
      <w:proofErr w:type="spellStart"/>
      <w:r w:rsidRPr="00930025">
        <w:t>from</w:t>
      </w:r>
      <w:proofErr w:type="spellEnd"/>
      <w:r w:rsidRPr="00930025">
        <w:t xml:space="preserve"> 'astro/</w:t>
      </w:r>
      <w:proofErr w:type="spellStart"/>
      <w:r w:rsidRPr="00930025">
        <w:t>config</w:t>
      </w:r>
      <w:proofErr w:type="spellEnd"/>
      <w:r w:rsidRPr="00930025">
        <w:t>';</w:t>
      </w:r>
    </w:p>
    <w:p w:rsidR="00930025" w:rsidRPr="00930025" w:rsidRDefault="00930025" w:rsidP="00930025">
      <w:pPr>
        <w:numPr>
          <w:ilvl w:val="0"/>
          <w:numId w:val="114"/>
        </w:numPr>
        <w:tabs>
          <w:tab w:val="clear" w:pos="720"/>
        </w:tabs>
        <w:rPr>
          <w:lang w:val="en-US"/>
        </w:rPr>
      </w:pPr>
      <w:r w:rsidRPr="00930025">
        <w:rPr>
          <w:lang w:val="en-US"/>
        </w:rPr>
        <w:t>import tailwind from '@</w:t>
      </w:r>
      <w:proofErr w:type="spellStart"/>
      <w:r w:rsidRPr="00930025">
        <w:rPr>
          <w:lang w:val="en-US"/>
        </w:rPr>
        <w:t>astrojs</w:t>
      </w:r>
      <w:proofErr w:type="spellEnd"/>
      <w:r w:rsidRPr="00930025">
        <w:rPr>
          <w:lang w:val="en-US"/>
        </w:rPr>
        <w:t>/tailwind';</w:t>
      </w:r>
    </w:p>
    <w:p w:rsidR="00930025" w:rsidRPr="00930025" w:rsidRDefault="00930025" w:rsidP="00930025">
      <w:pPr>
        <w:numPr>
          <w:ilvl w:val="0"/>
          <w:numId w:val="114"/>
        </w:numPr>
        <w:tabs>
          <w:tab w:val="clear" w:pos="720"/>
        </w:tabs>
        <w:rPr>
          <w:lang w:val="en-US"/>
        </w:rPr>
      </w:pPr>
    </w:p>
    <w:p w:rsidR="00930025" w:rsidRPr="00930025" w:rsidRDefault="00930025" w:rsidP="00930025">
      <w:pPr>
        <w:numPr>
          <w:ilvl w:val="0"/>
          <w:numId w:val="114"/>
        </w:numPr>
        <w:tabs>
          <w:tab w:val="clear" w:pos="720"/>
        </w:tabs>
      </w:pPr>
      <w:proofErr w:type="spellStart"/>
      <w:r w:rsidRPr="00930025">
        <w:t>export</w:t>
      </w:r>
      <w:proofErr w:type="spellEnd"/>
      <w:r w:rsidRPr="00930025">
        <w:t xml:space="preserve"> default </w:t>
      </w:r>
      <w:proofErr w:type="spellStart"/>
      <w:r w:rsidRPr="00930025">
        <w:t>defineConfig</w:t>
      </w:r>
      <w:proofErr w:type="spellEnd"/>
      <w:r w:rsidRPr="00930025">
        <w:t>({</w:t>
      </w:r>
    </w:p>
    <w:p w:rsidR="00930025" w:rsidRPr="00930025" w:rsidRDefault="00930025" w:rsidP="00930025">
      <w:pPr>
        <w:numPr>
          <w:ilvl w:val="0"/>
          <w:numId w:val="114"/>
        </w:numPr>
        <w:tabs>
          <w:tab w:val="clear" w:pos="720"/>
        </w:tabs>
      </w:pPr>
      <w:r w:rsidRPr="00930025">
        <w:t xml:space="preserve">  </w:t>
      </w:r>
      <w:proofErr w:type="spellStart"/>
      <w:r w:rsidRPr="00930025">
        <w:t>integrations</w:t>
      </w:r>
      <w:proofErr w:type="spellEnd"/>
      <w:r w:rsidRPr="00930025">
        <w:t>: [</w:t>
      </w:r>
    </w:p>
    <w:p w:rsidR="00930025" w:rsidRPr="00930025" w:rsidRDefault="00930025" w:rsidP="00930025">
      <w:pPr>
        <w:numPr>
          <w:ilvl w:val="0"/>
          <w:numId w:val="114"/>
        </w:numPr>
        <w:tabs>
          <w:tab w:val="clear" w:pos="720"/>
        </w:tabs>
      </w:pPr>
      <w:r w:rsidRPr="00930025">
        <w:t xml:space="preserve">    </w:t>
      </w:r>
      <w:proofErr w:type="spellStart"/>
      <w:r w:rsidRPr="00930025">
        <w:t>tailwind</w:t>
      </w:r>
      <w:proofErr w:type="spellEnd"/>
      <w:r w:rsidRPr="00930025">
        <w:t>({</w:t>
      </w:r>
    </w:p>
    <w:p w:rsidR="00930025" w:rsidRPr="00930025" w:rsidRDefault="00930025" w:rsidP="00930025">
      <w:pPr>
        <w:numPr>
          <w:ilvl w:val="0"/>
          <w:numId w:val="114"/>
        </w:numPr>
        <w:tabs>
          <w:tab w:val="clear" w:pos="720"/>
        </w:tabs>
      </w:pPr>
      <w:r w:rsidRPr="00930025">
        <w:t xml:space="preserve">      // Configuración opcional (ej. aplicar la </w:t>
      </w:r>
      <w:proofErr w:type="spellStart"/>
      <w:r w:rsidRPr="00930025">
        <w:t>transform</w:t>
      </w:r>
      <w:proofErr w:type="spellEnd"/>
      <w:r w:rsidRPr="00930025">
        <w:t xml:space="preserve"> de </w:t>
      </w:r>
      <w:proofErr w:type="spellStart"/>
      <w:r w:rsidRPr="00930025">
        <w:t>tailwind</w:t>
      </w:r>
      <w:proofErr w:type="spellEnd"/>
      <w:r w:rsidRPr="00930025">
        <w:t>)</w:t>
      </w:r>
    </w:p>
    <w:p w:rsidR="00930025" w:rsidRPr="00930025" w:rsidRDefault="00930025" w:rsidP="00930025">
      <w:pPr>
        <w:numPr>
          <w:ilvl w:val="0"/>
          <w:numId w:val="114"/>
        </w:numPr>
        <w:tabs>
          <w:tab w:val="clear" w:pos="720"/>
        </w:tabs>
      </w:pPr>
      <w:r w:rsidRPr="00930025">
        <w:t xml:space="preserve">      // </w:t>
      </w:r>
      <w:proofErr w:type="spellStart"/>
      <w:r w:rsidRPr="00930025">
        <w:t>Example</w:t>
      </w:r>
      <w:proofErr w:type="spellEnd"/>
      <w:r w:rsidRPr="00930025">
        <w:t>:</w:t>
      </w:r>
    </w:p>
    <w:p w:rsidR="00930025" w:rsidRPr="00930025" w:rsidRDefault="00930025" w:rsidP="00930025">
      <w:pPr>
        <w:numPr>
          <w:ilvl w:val="0"/>
          <w:numId w:val="114"/>
        </w:numPr>
        <w:tabs>
          <w:tab w:val="clear" w:pos="720"/>
        </w:tabs>
      </w:pPr>
      <w:r w:rsidRPr="00930025">
        <w:t xml:space="preserve">      // </w:t>
      </w:r>
      <w:proofErr w:type="spellStart"/>
      <w:r w:rsidRPr="00930025">
        <w:t>config</w:t>
      </w:r>
      <w:proofErr w:type="spellEnd"/>
      <w:r w:rsidRPr="00930025">
        <w:t xml:space="preserve">: { </w:t>
      </w:r>
      <w:proofErr w:type="spellStart"/>
      <w:r w:rsidRPr="00930025">
        <w:t>applyBaseStyles</w:t>
      </w:r>
      <w:proofErr w:type="spellEnd"/>
      <w:r w:rsidRPr="00930025">
        <w:t>: false },</w:t>
      </w:r>
    </w:p>
    <w:p w:rsidR="00930025" w:rsidRPr="00930025" w:rsidRDefault="00930025" w:rsidP="00930025">
      <w:pPr>
        <w:numPr>
          <w:ilvl w:val="0"/>
          <w:numId w:val="114"/>
        </w:numPr>
        <w:tabs>
          <w:tab w:val="clear" w:pos="720"/>
        </w:tabs>
      </w:pPr>
      <w:r w:rsidRPr="00930025">
        <w:t xml:space="preserve">    }),</w:t>
      </w:r>
    </w:p>
    <w:p w:rsidR="00930025" w:rsidRPr="00930025" w:rsidRDefault="00930025" w:rsidP="00930025">
      <w:pPr>
        <w:numPr>
          <w:ilvl w:val="0"/>
          <w:numId w:val="114"/>
        </w:numPr>
        <w:tabs>
          <w:tab w:val="clear" w:pos="720"/>
        </w:tabs>
      </w:pPr>
      <w:r w:rsidRPr="00930025">
        <w:t xml:space="preserve">  ],</w:t>
      </w:r>
    </w:p>
    <w:p w:rsidR="00930025" w:rsidRPr="00930025" w:rsidRDefault="00930025" w:rsidP="00930025">
      <w:r w:rsidRPr="00930025">
        <w:t>});</w:t>
      </w:r>
    </w:p>
    <w:p w:rsidR="00930025" w:rsidRPr="00930025" w:rsidRDefault="00930025" w:rsidP="00930025">
      <w:pPr>
        <w:numPr>
          <w:ilvl w:val="0"/>
          <w:numId w:val="114"/>
        </w:numPr>
      </w:pPr>
      <w:r w:rsidRPr="00930025">
        <w:rPr>
          <w:b/>
          <w:bCs/>
        </w:rPr>
        <w:t xml:space="preserve">Crear archivos de configuración de </w:t>
      </w:r>
      <w:proofErr w:type="spellStart"/>
      <w:r w:rsidRPr="00930025">
        <w:rPr>
          <w:b/>
          <w:bCs/>
        </w:rPr>
        <w:t>Tailwind</w:t>
      </w:r>
      <w:proofErr w:type="spellEnd"/>
      <w:r w:rsidRPr="00930025">
        <w:br/>
        <w:t>En la terminal, genera el archivo tailwind.config.js (opcionalmente, si deseas personalizarlo):</w:t>
      </w:r>
    </w:p>
    <w:p w:rsidR="00930025" w:rsidRPr="00930025" w:rsidRDefault="00930025" w:rsidP="00930025">
      <w:proofErr w:type="spellStart"/>
      <w:r w:rsidRPr="00930025">
        <w:t>npx</w:t>
      </w:r>
      <w:proofErr w:type="spellEnd"/>
      <w:r w:rsidRPr="00930025">
        <w:t xml:space="preserve"> </w:t>
      </w:r>
      <w:proofErr w:type="spellStart"/>
      <w:r w:rsidRPr="00930025">
        <w:t>tailwindcss</w:t>
      </w:r>
      <w:proofErr w:type="spellEnd"/>
      <w:r w:rsidRPr="00930025">
        <w:t xml:space="preserve"> </w:t>
      </w:r>
      <w:proofErr w:type="spellStart"/>
      <w:r w:rsidRPr="00930025">
        <w:t>init</w:t>
      </w:r>
      <w:proofErr w:type="spellEnd"/>
      <w:r w:rsidRPr="00930025">
        <w:t xml:space="preserve"> # SOLO si no tienes creado el archivo</w:t>
      </w:r>
    </w:p>
    <w:p w:rsidR="00930025" w:rsidRPr="00930025" w:rsidRDefault="00930025" w:rsidP="00930025">
      <w:r w:rsidRPr="00930025">
        <w:t xml:space="preserve">Esto creará tailwind.config.js donde podrás especificar tus rutas, colores, </w:t>
      </w:r>
      <w:proofErr w:type="spellStart"/>
      <w:r w:rsidRPr="00930025">
        <w:t>plugins</w:t>
      </w:r>
      <w:proofErr w:type="spellEnd"/>
      <w:r w:rsidRPr="00930025">
        <w:t>, etc.</w:t>
      </w:r>
    </w:p>
    <w:p w:rsidR="00930025" w:rsidRPr="00930025" w:rsidRDefault="00930025" w:rsidP="00930025">
      <w:pPr>
        <w:numPr>
          <w:ilvl w:val="0"/>
          <w:numId w:val="114"/>
        </w:numPr>
      </w:pPr>
      <w:r w:rsidRPr="00930025">
        <w:rPr>
          <w:b/>
          <w:bCs/>
        </w:rPr>
        <w:t>Asegúrate de que Astro procese el CSS</w:t>
      </w:r>
      <w:r w:rsidRPr="00930025">
        <w:br/>
        <w:t xml:space="preserve">Si la integración está activa, Astro inyecta automáticamente </w:t>
      </w:r>
      <w:proofErr w:type="spellStart"/>
      <w:r w:rsidRPr="00930025">
        <w:t>Tailwind</w:t>
      </w:r>
      <w:proofErr w:type="spellEnd"/>
      <w:r w:rsidRPr="00930025">
        <w:t xml:space="preserve"> en tu </w:t>
      </w:r>
      <w:proofErr w:type="spellStart"/>
      <w:r w:rsidRPr="00930025">
        <w:t>build</w:t>
      </w:r>
      <w:proofErr w:type="spellEnd"/>
      <w:r w:rsidRPr="00930025">
        <w:t>. Por defecto, la guía de Astro te sugiere crear o editar un archivo src/</w:t>
      </w:r>
      <w:proofErr w:type="spellStart"/>
      <w:r w:rsidRPr="00930025">
        <w:t>styles</w:t>
      </w:r>
      <w:proofErr w:type="spellEnd"/>
      <w:r w:rsidRPr="00930025">
        <w:t xml:space="preserve">/global.css donde se importen las directivas de </w:t>
      </w:r>
      <w:proofErr w:type="spellStart"/>
      <w:r w:rsidRPr="00930025">
        <w:t>Tailwind</w:t>
      </w:r>
      <w:proofErr w:type="spellEnd"/>
      <w:r w:rsidRPr="00930025">
        <w:t>:</w:t>
      </w:r>
    </w:p>
    <w:p w:rsidR="00930025" w:rsidRPr="00930025" w:rsidRDefault="00930025" w:rsidP="00930025">
      <w:pPr>
        <w:numPr>
          <w:ilvl w:val="0"/>
          <w:numId w:val="114"/>
        </w:numPr>
        <w:tabs>
          <w:tab w:val="clear" w:pos="720"/>
        </w:tabs>
      </w:pPr>
      <w:r w:rsidRPr="00930025">
        <w:lastRenderedPageBreak/>
        <w:t>/* src/</w:t>
      </w:r>
      <w:proofErr w:type="spellStart"/>
      <w:r w:rsidRPr="00930025">
        <w:t>styles</w:t>
      </w:r>
      <w:proofErr w:type="spellEnd"/>
      <w:r w:rsidRPr="00930025">
        <w:t>/global.css */</w:t>
      </w:r>
    </w:p>
    <w:p w:rsidR="00930025" w:rsidRPr="00930025" w:rsidRDefault="00930025" w:rsidP="00930025">
      <w:pPr>
        <w:numPr>
          <w:ilvl w:val="0"/>
          <w:numId w:val="114"/>
        </w:numPr>
        <w:tabs>
          <w:tab w:val="clear" w:pos="720"/>
        </w:tabs>
      </w:pPr>
      <w:r w:rsidRPr="00930025">
        <w:t>@tailwind base;</w:t>
      </w:r>
    </w:p>
    <w:p w:rsidR="00930025" w:rsidRPr="00930025" w:rsidRDefault="00930025" w:rsidP="00930025">
      <w:pPr>
        <w:numPr>
          <w:ilvl w:val="0"/>
          <w:numId w:val="114"/>
        </w:numPr>
        <w:tabs>
          <w:tab w:val="clear" w:pos="720"/>
        </w:tabs>
      </w:pPr>
      <w:r w:rsidRPr="00930025">
        <w:t xml:space="preserve">@tailwind </w:t>
      </w:r>
      <w:proofErr w:type="spellStart"/>
      <w:r w:rsidRPr="00930025">
        <w:t>components</w:t>
      </w:r>
      <w:proofErr w:type="spellEnd"/>
      <w:r w:rsidRPr="00930025">
        <w:t>;</w:t>
      </w:r>
    </w:p>
    <w:p w:rsidR="00930025" w:rsidRPr="00930025" w:rsidRDefault="00930025" w:rsidP="00930025">
      <w:r w:rsidRPr="00930025">
        <w:t xml:space="preserve">@tailwind </w:t>
      </w:r>
      <w:proofErr w:type="spellStart"/>
      <w:r w:rsidRPr="00930025">
        <w:t>utilities</w:t>
      </w:r>
      <w:proofErr w:type="spellEnd"/>
      <w:r w:rsidRPr="00930025">
        <w:t>;</w:t>
      </w:r>
    </w:p>
    <w:p w:rsidR="00930025" w:rsidRPr="00930025" w:rsidRDefault="00930025" w:rsidP="00930025">
      <w:r w:rsidRPr="00930025">
        <w:t>Y luego, este archivo será inyectado por la integración sin que necesites importarlo manualmente en cada página.</w:t>
      </w:r>
    </w:p>
    <w:p w:rsidR="00930025" w:rsidRPr="00930025" w:rsidRDefault="00930025" w:rsidP="00930025">
      <w:pPr>
        <w:numPr>
          <w:ilvl w:val="0"/>
          <w:numId w:val="114"/>
        </w:numPr>
      </w:pPr>
      <w:r w:rsidRPr="00930025">
        <w:rPr>
          <w:b/>
          <w:bCs/>
        </w:rPr>
        <w:t>Inicia el servidor</w:t>
      </w:r>
    </w:p>
    <w:p w:rsidR="00930025" w:rsidRPr="00930025" w:rsidRDefault="00930025" w:rsidP="00930025">
      <w:proofErr w:type="spellStart"/>
      <w:r w:rsidRPr="00930025">
        <w:t>npm</w:t>
      </w:r>
      <w:proofErr w:type="spellEnd"/>
      <w:r w:rsidRPr="00930025">
        <w:t xml:space="preserve"> run </w:t>
      </w:r>
      <w:proofErr w:type="spellStart"/>
      <w:r w:rsidRPr="00930025">
        <w:t>dev</w:t>
      </w:r>
      <w:proofErr w:type="spellEnd"/>
    </w:p>
    <w:p w:rsidR="00930025" w:rsidRPr="00930025" w:rsidRDefault="00930025" w:rsidP="00930025">
      <w:r w:rsidRPr="00930025">
        <w:t xml:space="preserve">Astro y </w:t>
      </w:r>
      <w:proofErr w:type="spellStart"/>
      <w:r w:rsidRPr="00930025">
        <w:t>Tailwind</w:t>
      </w:r>
      <w:proofErr w:type="spellEnd"/>
      <w:r w:rsidRPr="00930025">
        <w:t xml:space="preserve"> CSS ya están funcionando juntos. Para verificarlo, ve a tus archivos .astro y aplica clases de </w:t>
      </w:r>
      <w:proofErr w:type="spellStart"/>
      <w:r w:rsidRPr="00930025">
        <w:t>Tailwind</w:t>
      </w:r>
      <w:proofErr w:type="spellEnd"/>
      <w:r w:rsidRPr="00930025">
        <w:t xml:space="preserve"> (por ejemplo, </w:t>
      </w:r>
      <w:proofErr w:type="spellStart"/>
      <w:r w:rsidRPr="00930025">
        <w:t>class</w:t>
      </w:r>
      <w:proofErr w:type="spellEnd"/>
      <w:r w:rsidRPr="00930025">
        <w:t>="text-red-500").</w:t>
      </w:r>
    </w:p>
    <w:p w:rsidR="00930025" w:rsidRPr="00930025" w:rsidRDefault="00000000" w:rsidP="00930025">
      <w:r>
        <w:pict>
          <v:rect id="_x0000_i1129" style="width:0;height:1.5pt" o:hralign="center" o:hrstd="t" o:hr="t" fillcolor="#a0a0a0" stroked="f"/>
        </w:pict>
      </w:r>
    </w:p>
    <w:p w:rsidR="00930025" w:rsidRPr="00930025" w:rsidRDefault="00930025" w:rsidP="00930025">
      <w:pPr>
        <w:rPr>
          <w:b/>
          <w:bCs/>
        </w:rPr>
      </w:pPr>
      <w:r w:rsidRPr="00930025">
        <w:rPr>
          <w:b/>
          <w:bCs/>
        </w:rPr>
        <w:t>3. Estructura del Blog</w:t>
      </w:r>
    </w:p>
    <w:p w:rsidR="00930025" w:rsidRPr="00930025" w:rsidRDefault="00930025" w:rsidP="00930025">
      <w:r w:rsidRPr="00930025">
        <w:t>Crearemos un blog con:</w:t>
      </w:r>
    </w:p>
    <w:p w:rsidR="00930025" w:rsidRPr="00930025" w:rsidRDefault="00930025" w:rsidP="00930025">
      <w:pPr>
        <w:numPr>
          <w:ilvl w:val="0"/>
          <w:numId w:val="115"/>
        </w:numPr>
      </w:pPr>
      <w:r w:rsidRPr="00930025">
        <w:rPr>
          <w:b/>
          <w:bCs/>
        </w:rPr>
        <w:t>Página de listado</w:t>
      </w:r>
      <w:r w:rsidRPr="00930025">
        <w:t xml:space="preserve"> de posts (src/</w:t>
      </w:r>
      <w:proofErr w:type="spellStart"/>
      <w:r w:rsidRPr="00930025">
        <w:t>pages</w:t>
      </w:r>
      <w:proofErr w:type="spellEnd"/>
      <w:r w:rsidRPr="00930025">
        <w:t>/blog/</w:t>
      </w:r>
      <w:proofErr w:type="spellStart"/>
      <w:r w:rsidRPr="00930025">
        <w:t>index.astro</w:t>
      </w:r>
      <w:proofErr w:type="spellEnd"/>
      <w:r w:rsidRPr="00930025">
        <w:t>).</w:t>
      </w:r>
    </w:p>
    <w:p w:rsidR="00930025" w:rsidRPr="00930025" w:rsidRDefault="00930025" w:rsidP="00930025">
      <w:pPr>
        <w:numPr>
          <w:ilvl w:val="0"/>
          <w:numId w:val="115"/>
        </w:numPr>
      </w:pPr>
      <w:r w:rsidRPr="00930025">
        <w:rPr>
          <w:b/>
          <w:bCs/>
        </w:rPr>
        <w:t>Rutas dinámicas</w:t>
      </w:r>
      <w:r w:rsidRPr="00930025">
        <w:t xml:space="preserve"> para cada post (src/</w:t>
      </w:r>
      <w:proofErr w:type="spellStart"/>
      <w:r w:rsidRPr="00930025">
        <w:t>pages</w:t>
      </w:r>
      <w:proofErr w:type="spellEnd"/>
      <w:r w:rsidRPr="00930025">
        <w:t>/blog/[slug].astro).</w:t>
      </w:r>
    </w:p>
    <w:p w:rsidR="00930025" w:rsidRPr="00930025" w:rsidRDefault="00930025" w:rsidP="00930025">
      <w:r w:rsidRPr="00930025">
        <w:t>La idea es simular que tenemos varios posts, ya sea en un array o en un sistema de archivos.</w:t>
      </w:r>
    </w:p>
    <w:p w:rsidR="00930025" w:rsidRPr="00930025" w:rsidRDefault="00930025" w:rsidP="00930025">
      <w:pPr>
        <w:rPr>
          <w:b/>
          <w:bCs/>
        </w:rPr>
      </w:pPr>
      <w:r w:rsidRPr="00930025">
        <w:rPr>
          <w:b/>
          <w:bCs/>
        </w:rPr>
        <w:t>3.1 Crear la Página de Listado</w:t>
      </w:r>
    </w:p>
    <w:p w:rsidR="00930025" w:rsidRPr="00930025" w:rsidRDefault="00930025" w:rsidP="00930025">
      <w:r w:rsidRPr="00930025">
        <w:t>Crea src/</w:t>
      </w:r>
      <w:proofErr w:type="spellStart"/>
      <w:r w:rsidRPr="00930025">
        <w:t>pages</w:t>
      </w:r>
      <w:proofErr w:type="spellEnd"/>
      <w:r w:rsidRPr="00930025">
        <w:t>/blog/</w:t>
      </w:r>
      <w:proofErr w:type="spellStart"/>
      <w:r w:rsidRPr="00930025">
        <w:t>index.astro</w:t>
      </w:r>
      <w:proofErr w:type="spellEnd"/>
      <w:r w:rsidRPr="00930025">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const posts = [</w:t>
      </w:r>
    </w:p>
    <w:p w:rsidR="00930025" w:rsidRPr="00930025" w:rsidRDefault="00930025" w:rsidP="00930025">
      <w:pPr>
        <w:rPr>
          <w:lang w:val="en-US"/>
        </w:rPr>
      </w:pPr>
      <w:r w:rsidRPr="00930025">
        <w:rPr>
          <w:lang w:val="en-US"/>
        </w:rPr>
        <w:t xml:space="preserve">  { slug: '</w:t>
      </w:r>
      <w:proofErr w:type="spellStart"/>
      <w:r w:rsidRPr="00930025">
        <w:rPr>
          <w:lang w:val="en-US"/>
        </w:rPr>
        <w:t>hola</w:t>
      </w:r>
      <w:proofErr w:type="spellEnd"/>
      <w:r w:rsidRPr="00930025">
        <w:rPr>
          <w:lang w:val="en-US"/>
        </w:rPr>
        <w:t>-astro', title: 'Hola Astro', date: '2023-07-15' },</w:t>
      </w:r>
    </w:p>
    <w:p w:rsidR="00930025" w:rsidRPr="00930025" w:rsidRDefault="00930025" w:rsidP="00930025">
      <w:r w:rsidRPr="00930025">
        <w:rPr>
          <w:lang w:val="en-US"/>
        </w:rPr>
        <w:t xml:space="preserve">  </w:t>
      </w:r>
      <w:r w:rsidRPr="00930025">
        <w:t xml:space="preserve">{ slug: 'otro-post', </w:t>
      </w:r>
      <w:proofErr w:type="spellStart"/>
      <w:r w:rsidRPr="00930025">
        <w:t>title</w:t>
      </w:r>
      <w:proofErr w:type="spellEnd"/>
      <w:r w:rsidRPr="00930025">
        <w:t>: 'Mi Otro Post', date: '2023-07-16'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&lt;title&gt;Blog - Mi Astro + Tailwind&lt;/title&gt;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 class="bg-gray-100 text-gray-800"&gt;</w:t>
      </w:r>
    </w:p>
    <w:p w:rsidR="00930025" w:rsidRPr="00930025" w:rsidRDefault="00930025" w:rsidP="00930025">
      <w:pPr>
        <w:rPr>
          <w:lang w:val="en-US"/>
        </w:rPr>
      </w:pPr>
      <w:r w:rsidRPr="00930025">
        <w:rPr>
          <w:lang w:val="en-US"/>
        </w:rPr>
        <w:t xml:space="preserve">    &lt;main class="max-w-screen-md mx-auto p-4"&gt;</w:t>
      </w:r>
    </w:p>
    <w:p w:rsidR="00930025" w:rsidRPr="00930025" w:rsidRDefault="00930025" w:rsidP="00930025">
      <w:pPr>
        <w:rPr>
          <w:lang w:val="en-US"/>
        </w:rPr>
      </w:pPr>
      <w:r w:rsidRPr="00930025">
        <w:rPr>
          <w:lang w:val="en-US"/>
        </w:rPr>
        <w:t xml:space="preserve">      &lt;h1 class="text-3xl font-bold mb-8"&gt;Blog&lt;/h1&gt;</w:t>
      </w:r>
    </w:p>
    <w:p w:rsidR="00930025" w:rsidRPr="00930025" w:rsidRDefault="00930025" w:rsidP="00930025">
      <w:pPr>
        <w:rPr>
          <w:lang w:val="en-US"/>
        </w:rPr>
      </w:pPr>
      <w:r w:rsidRPr="00930025">
        <w:rPr>
          <w:lang w:val="en-US"/>
        </w:rPr>
        <w:lastRenderedPageBreak/>
        <w:t xml:space="preserve">      &lt;</w:t>
      </w:r>
      <w:proofErr w:type="spellStart"/>
      <w:r w:rsidRPr="00930025">
        <w:rPr>
          <w:lang w:val="en-US"/>
        </w:rPr>
        <w:t>ul</w:t>
      </w:r>
      <w:proofErr w:type="spellEnd"/>
      <w:r w:rsidRPr="00930025">
        <w:rPr>
          <w:lang w:val="en-US"/>
        </w:rPr>
        <w:t xml:space="preserve"> class="space-y-4"&gt;</w:t>
      </w:r>
    </w:p>
    <w:p w:rsidR="00930025" w:rsidRPr="00930025" w:rsidRDefault="00930025" w:rsidP="00930025">
      <w:pPr>
        <w:rPr>
          <w:lang w:val="en-US"/>
        </w:rPr>
      </w:pPr>
      <w:r w:rsidRPr="00930025">
        <w:rPr>
          <w:lang w:val="en-US"/>
        </w:rPr>
        <w:t xml:space="preserve">        {</w:t>
      </w:r>
      <w:proofErr w:type="spellStart"/>
      <w:r w:rsidRPr="00930025">
        <w:rPr>
          <w:lang w:val="en-US"/>
        </w:rPr>
        <w:t>posts.map</w:t>
      </w:r>
      <w:proofErr w:type="spellEnd"/>
      <w:r w:rsidRPr="00930025">
        <w:rPr>
          <w:lang w:val="en-US"/>
        </w:rPr>
        <w:t>(({ slug, title, date }) =&gt; (</w:t>
      </w:r>
    </w:p>
    <w:p w:rsidR="00930025" w:rsidRPr="00930025" w:rsidRDefault="00930025" w:rsidP="00930025">
      <w:pPr>
        <w:rPr>
          <w:lang w:val="en-US"/>
        </w:rPr>
      </w:pPr>
      <w:r w:rsidRPr="00930025">
        <w:rPr>
          <w:lang w:val="en-US"/>
        </w:rPr>
        <w:t xml:space="preserve">          &lt;li class="</w:t>
      </w:r>
      <w:proofErr w:type="spellStart"/>
      <w:r w:rsidRPr="00930025">
        <w:rPr>
          <w:lang w:val="en-US"/>
        </w:rPr>
        <w:t>bg</w:t>
      </w:r>
      <w:proofErr w:type="spellEnd"/>
      <w:r w:rsidRPr="00930025">
        <w:rPr>
          <w:lang w:val="en-US"/>
        </w:rPr>
        <w:t>-white shadow p-4 rounded"&gt;</w:t>
      </w:r>
    </w:p>
    <w:p w:rsidR="00930025" w:rsidRPr="00930025" w:rsidRDefault="00930025" w:rsidP="00930025">
      <w:pPr>
        <w:rPr>
          <w:lang w:val="en-US"/>
        </w:rPr>
      </w:pPr>
      <w:r w:rsidRPr="00930025">
        <w:rPr>
          <w:lang w:val="en-US"/>
        </w:rPr>
        <w:t xml:space="preserve">            &lt;h2 class="text-xl font-semibold"&gt;</w:t>
      </w:r>
    </w:p>
    <w:p w:rsidR="00930025" w:rsidRPr="00930025" w:rsidRDefault="00930025" w:rsidP="00930025">
      <w:pPr>
        <w:rPr>
          <w:lang w:val="en-US"/>
        </w:rPr>
      </w:pPr>
      <w:r w:rsidRPr="00930025">
        <w:rPr>
          <w:lang w:val="en-US"/>
        </w:rPr>
        <w:t xml:space="preserve">              &lt;a </w:t>
      </w:r>
      <w:proofErr w:type="spellStart"/>
      <w:r w:rsidRPr="00930025">
        <w:rPr>
          <w:lang w:val="en-US"/>
        </w:rPr>
        <w:t>href</w:t>
      </w:r>
      <w:proofErr w:type="spellEnd"/>
      <w:r w:rsidRPr="00930025">
        <w:rPr>
          <w:lang w:val="en-US"/>
        </w:rPr>
        <w:t>={`/blog/${slug}`} class="text-blue-600 hover:text-blue-800"&gt;</w:t>
      </w:r>
    </w:p>
    <w:p w:rsidR="00930025" w:rsidRPr="00930025" w:rsidRDefault="00930025" w:rsidP="00930025">
      <w:pPr>
        <w:rPr>
          <w:lang w:val="en-US"/>
        </w:rPr>
      </w:pPr>
      <w:r w:rsidRPr="00930025">
        <w:rPr>
          <w:lang w:val="en-US"/>
        </w:rPr>
        <w:t xml:space="preserve">                {title}</w:t>
      </w:r>
    </w:p>
    <w:p w:rsidR="00930025" w:rsidRPr="00930025" w:rsidRDefault="00930025" w:rsidP="00930025">
      <w:pPr>
        <w:rPr>
          <w:lang w:val="en-US"/>
        </w:rPr>
      </w:pPr>
      <w:r w:rsidRPr="00930025">
        <w:rPr>
          <w:lang w:val="en-US"/>
        </w:rPr>
        <w:t xml:space="preserve">              &lt;/a&gt;</w:t>
      </w:r>
    </w:p>
    <w:p w:rsidR="00930025" w:rsidRPr="00930025" w:rsidRDefault="00930025" w:rsidP="00930025">
      <w:pPr>
        <w:rPr>
          <w:lang w:val="en-US"/>
        </w:rPr>
      </w:pPr>
      <w:r w:rsidRPr="00930025">
        <w:rPr>
          <w:lang w:val="en-US"/>
        </w:rPr>
        <w:t xml:space="preserve">            &lt;/h2&gt;</w:t>
      </w:r>
    </w:p>
    <w:p w:rsidR="00930025" w:rsidRPr="00930025" w:rsidRDefault="00930025" w:rsidP="00930025">
      <w:pPr>
        <w:rPr>
          <w:lang w:val="en-US"/>
        </w:rPr>
      </w:pPr>
      <w:r w:rsidRPr="00930025">
        <w:rPr>
          <w:lang w:val="en-US"/>
        </w:rPr>
        <w:t xml:space="preserve">            &lt;p class="text-gray-600 text-</w:t>
      </w:r>
      <w:proofErr w:type="spellStart"/>
      <w:r w:rsidRPr="00930025">
        <w:rPr>
          <w:lang w:val="en-US"/>
        </w:rPr>
        <w:t>sm</w:t>
      </w:r>
      <w:proofErr w:type="spellEnd"/>
      <w:r w:rsidRPr="00930025">
        <w:rPr>
          <w:lang w:val="en-US"/>
        </w:rPr>
        <w:t>"&gt;{date}&lt;/p&gt;</w:t>
      </w:r>
    </w:p>
    <w:p w:rsidR="00930025" w:rsidRPr="00930025" w:rsidRDefault="00930025" w:rsidP="00930025">
      <w:pPr>
        <w:rPr>
          <w:lang w:val="en-US"/>
        </w:rPr>
      </w:pPr>
      <w:r w:rsidRPr="00930025">
        <w:rPr>
          <w:lang w:val="en-US"/>
        </w:rPr>
        <w:t xml:space="preserve">          &lt;/li&gt;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&lt;/</w:t>
      </w:r>
      <w:proofErr w:type="spellStart"/>
      <w:r w:rsidRPr="00930025">
        <w:rPr>
          <w:lang w:val="en-US"/>
        </w:rPr>
        <w:t>ul</w:t>
      </w:r>
      <w:proofErr w:type="spellEnd"/>
      <w:r w:rsidRPr="00930025">
        <w:rPr>
          <w:lang w:val="en-US"/>
        </w:rPr>
        <w:t>&gt;</w:t>
      </w:r>
    </w:p>
    <w:p w:rsidR="00930025" w:rsidRPr="00930025" w:rsidRDefault="00930025" w:rsidP="00930025">
      <w:pPr>
        <w:rPr>
          <w:lang w:val="en-US"/>
        </w:rPr>
      </w:pPr>
      <w:r w:rsidRPr="00930025">
        <w:rPr>
          <w:lang w:val="en-US"/>
        </w:rPr>
        <w:t xml:space="preserve">    &lt;/main&gt;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&lt;/html&gt;</w:t>
      </w:r>
    </w:p>
    <w:p w:rsidR="00930025" w:rsidRPr="00930025" w:rsidRDefault="00930025" w:rsidP="00930025">
      <w:pPr>
        <w:numPr>
          <w:ilvl w:val="0"/>
          <w:numId w:val="116"/>
        </w:numPr>
      </w:pPr>
      <w:r w:rsidRPr="00930025">
        <w:rPr>
          <w:b/>
          <w:bCs/>
        </w:rPr>
        <w:t xml:space="preserve">Clases de </w:t>
      </w:r>
      <w:proofErr w:type="spellStart"/>
      <w:r w:rsidRPr="00930025">
        <w:rPr>
          <w:b/>
          <w:bCs/>
        </w:rPr>
        <w:t>Tailwind</w:t>
      </w:r>
      <w:proofErr w:type="spellEnd"/>
      <w:r w:rsidRPr="00930025">
        <w:t xml:space="preserve">: </w:t>
      </w:r>
    </w:p>
    <w:p w:rsidR="00930025" w:rsidRPr="00930025" w:rsidRDefault="00930025" w:rsidP="00930025">
      <w:pPr>
        <w:numPr>
          <w:ilvl w:val="1"/>
          <w:numId w:val="116"/>
        </w:numPr>
        <w:rPr>
          <w:lang w:val="en-US"/>
        </w:rPr>
      </w:pPr>
      <w:r w:rsidRPr="00930025">
        <w:rPr>
          <w:lang w:val="en-US"/>
        </w:rPr>
        <w:t>bg-gray-100, text-gray-800, text-3xl, etc.</w:t>
      </w:r>
    </w:p>
    <w:p w:rsidR="00930025" w:rsidRPr="00930025" w:rsidRDefault="00930025" w:rsidP="00930025">
      <w:pPr>
        <w:numPr>
          <w:ilvl w:val="1"/>
          <w:numId w:val="116"/>
        </w:numPr>
      </w:pPr>
      <w:r w:rsidRPr="00930025">
        <w:t>Observa cómo añaden estilos sin escribir CSS manual.</w:t>
      </w:r>
    </w:p>
    <w:p w:rsidR="00930025" w:rsidRPr="00930025" w:rsidRDefault="00930025" w:rsidP="00930025">
      <w:pPr>
        <w:numPr>
          <w:ilvl w:val="0"/>
          <w:numId w:val="116"/>
        </w:numPr>
      </w:pPr>
      <w:r w:rsidRPr="00930025">
        <w:rPr>
          <w:b/>
          <w:bCs/>
        </w:rPr>
        <w:t>Listamos</w:t>
      </w:r>
      <w:r w:rsidRPr="00930025">
        <w:t xml:space="preserve"> los posts (simulados en un array) y creamos enlaces a cada slug.</w:t>
      </w:r>
    </w:p>
    <w:p w:rsidR="00930025" w:rsidRPr="00930025" w:rsidRDefault="00930025" w:rsidP="00930025">
      <w:pPr>
        <w:rPr>
          <w:b/>
          <w:bCs/>
        </w:rPr>
      </w:pPr>
      <w:r w:rsidRPr="00930025">
        <w:rPr>
          <w:b/>
          <w:bCs/>
        </w:rPr>
        <w:t>3.2 Crear Rutas Dinámicas</w:t>
      </w:r>
    </w:p>
    <w:p w:rsidR="00930025" w:rsidRPr="00930025" w:rsidRDefault="00930025" w:rsidP="00930025">
      <w:r w:rsidRPr="00930025">
        <w:t>Para mostrar el contenido de cada post, crea src/</w:t>
      </w:r>
      <w:proofErr w:type="spellStart"/>
      <w:r w:rsidRPr="00930025">
        <w:t>pages</w:t>
      </w:r>
      <w:proofErr w:type="spellEnd"/>
      <w:r w:rsidRPr="00930025">
        <w:t>/blog/[slug].astro:</w:t>
      </w:r>
    </w:p>
    <w:p w:rsidR="00930025" w:rsidRPr="00930025" w:rsidRDefault="00930025" w:rsidP="00930025">
      <w:r w:rsidRPr="00930025">
        <w:t>---</w:t>
      </w:r>
    </w:p>
    <w:p w:rsidR="00930025" w:rsidRPr="00930025" w:rsidRDefault="00930025" w:rsidP="00930025">
      <w:proofErr w:type="spellStart"/>
      <w:r w:rsidRPr="00930025">
        <w:t>const</w:t>
      </w:r>
      <w:proofErr w:type="spellEnd"/>
      <w:r w:rsidRPr="00930025">
        <w:t xml:space="preserve"> { slug } = </w:t>
      </w:r>
      <w:proofErr w:type="spellStart"/>
      <w:r w:rsidRPr="00930025">
        <w:t>Astro.params</w:t>
      </w:r>
      <w:proofErr w:type="spellEnd"/>
      <w:r w:rsidRPr="00930025">
        <w:t>;</w:t>
      </w:r>
    </w:p>
    <w:p w:rsidR="00930025" w:rsidRPr="00930025" w:rsidRDefault="00930025" w:rsidP="00930025"/>
    <w:p w:rsidR="00930025" w:rsidRPr="00930025" w:rsidRDefault="00930025" w:rsidP="00930025">
      <w:r w:rsidRPr="00930025">
        <w:t xml:space="preserve">// Simulación de datos: en producción podrías </w:t>
      </w:r>
      <w:proofErr w:type="spellStart"/>
      <w:r w:rsidRPr="00930025">
        <w:t>fetch</w:t>
      </w:r>
      <w:proofErr w:type="spellEnd"/>
      <w:r w:rsidRPr="00930025">
        <w:t xml:space="preserve"> de un CMS o un archivo .</w:t>
      </w:r>
      <w:proofErr w:type="spellStart"/>
      <w:r w:rsidRPr="00930025">
        <w:t>md</w:t>
      </w:r>
      <w:proofErr w:type="spellEnd"/>
    </w:p>
    <w:p w:rsidR="00930025" w:rsidRPr="00930025" w:rsidRDefault="00930025" w:rsidP="00930025">
      <w:proofErr w:type="spellStart"/>
      <w:r w:rsidRPr="00930025">
        <w:t>const</w:t>
      </w:r>
      <w:proofErr w:type="spellEnd"/>
      <w:r w:rsidRPr="00930025">
        <w:t xml:space="preserve"> </w:t>
      </w:r>
      <w:proofErr w:type="spellStart"/>
      <w:r w:rsidRPr="00930025">
        <w:t>postData</w:t>
      </w:r>
      <w:proofErr w:type="spellEnd"/>
      <w:r w:rsidRPr="00930025">
        <w:t xml:space="preserve"> = {</w:t>
      </w:r>
    </w:p>
    <w:p w:rsidR="00930025" w:rsidRPr="00930025" w:rsidRDefault="00930025" w:rsidP="00930025">
      <w:r w:rsidRPr="00930025">
        <w:t xml:space="preserve">  hola-astro: {</w:t>
      </w:r>
    </w:p>
    <w:p w:rsidR="00930025" w:rsidRPr="00930025" w:rsidRDefault="00930025" w:rsidP="00930025">
      <w:r w:rsidRPr="00930025">
        <w:t xml:space="preserve">    </w:t>
      </w:r>
      <w:proofErr w:type="spellStart"/>
      <w:r w:rsidRPr="00930025">
        <w:t>title</w:t>
      </w:r>
      <w:proofErr w:type="spellEnd"/>
      <w:r w:rsidRPr="00930025">
        <w:t>: 'Hola Astro',</w:t>
      </w:r>
    </w:p>
    <w:p w:rsidR="00930025" w:rsidRPr="00930025" w:rsidRDefault="00930025" w:rsidP="00930025">
      <w:r w:rsidRPr="00930025">
        <w:t xml:space="preserve">    date: '2023-07-15',</w:t>
      </w:r>
    </w:p>
    <w:p w:rsidR="00930025" w:rsidRPr="00930025" w:rsidRDefault="00930025" w:rsidP="00930025">
      <w:r w:rsidRPr="00930025">
        <w:t xml:space="preserve">    </w:t>
      </w:r>
      <w:proofErr w:type="spellStart"/>
      <w:r w:rsidRPr="00930025">
        <w:t>content</w:t>
      </w:r>
      <w:proofErr w:type="spellEnd"/>
      <w:r w:rsidRPr="00930025">
        <w:t xml:space="preserve">: 'Este es mi primer post en Astro con </w:t>
      </w:r>
      <w:proofErr w:type="spellStart"/>
      <w:r w:rsidRPr="00930025">
        <w:t>Tailwind</w:t>
      </w:r>
      <w:proofErr w:type="spellEnd"/>
      <w:r w:rsidRPr="00930025">
        <w:t>.',</w:t>
      </w:r>
    </w:p>
    <w:p w:rsidR="00930025" w:rsidRPr="00930025" w:rsidRDefault="00930025" w:rsidP="00930025">
      <w:r w:rsidRPr="00930025">
        <w:t xml:space="preserve">  },</w:t>
      </w:r>
    </w:p>
    <w:p w:rsidR="00930025" w:rsidRPr="00930025" w:rsidRDefault="00930025" w:rsidP="00930025">
      <w:r w:rsidRPr="00930025">
        <w:lastRenderedPageBreak/>
        <w:t xml:space="preserve">  'otro-post': {</w:t>
      </w:r>
    </w:p>
    <w:p w:rsidR="00930025" w:rsidRPr="00930025" w:rsidRDefault="00930025" w:rsidP="00930025">
      <w:r w:rsidRPr="00930025">
        <w:t xml:space="preserve">    </w:t>
      </w:r>
      <w:proofErr w:type="spellStart"/>
      <w:r w:rsidRPr="00930025">
        <w:t>title</w:t>
      </w:r>
      <w:proofErr w:type="spellEnd"/>
      <w:r w:rsidRPr="00930025">
        <w:t>: 'Mi Otro Post',</w:t>
      </w:r>
    </w:p>
    <w:p w:rsidR="00930025" w:rsidRPr="00930025" w:rsidRDefault="00930025" w:rsidP="00930025">
      <w:r w:rsidRPr="00930025">
        <w:t xml:space="preserve">    date: '2023-07-16',</w:t>
      </w:r>
    </w:p>
    <w:p w:rsidR="00930025" w:rsidRPr="00930025" w:rsidRDefault="00930025" w:rsidP="00930025">
      <w:r w:rsidRPr="00930025">
        <w:t xml:space="preserve">    </w:t>
      </w:r>
      <w:proofErr w:type="spellStart"/>
      <w:r w:rsidRPr="00930025">
        <w:t>content</w:t>
      </w:r>
      <w:proofErr w:type="spellEnd"/>
      <w:r w:rsidRPr="00930025">
        <w:t>: 'Contenido genial de mi segundo post.',</w:t>
      </w:r>
    </w:p>
    <w:p w:rsidR="00930025" w:rsidRPr="00930025" w:rsidRDefault="00930025" w:rsidP="00930025">
      <w:pPr>
        <w:rPr>
          <w:lang w:val="en-US"/>
        </w:rPr>
      </w:pPr>
      <w:r w:rsidRPr="00930025">
        <w:t xml:space="preserve">  </w:t>
      </w:r>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 xml:space="preserve">const post = </w:t>
      </w:r>
      <w:proofErr w:type="spellStart"/>
      <w:r w:rsidRPr="00930025">
        <w:rPr>
          <w:lang w:val="en-US"/>
        </w:rPr>
        <w:t>postData</w:t>
      </w:r>
      <w:proofErr w:type="spellEnd"/>
      <w:r w:rsidRPr="00930025">
        <w:rPr>
          <w:lang w:val="en-US"/>
        </w:rPr>
        <w:t xml:space="preserve">[slug] ?? { title: 'No </w:t>
      </w:r>
      <w:proofErr w:type="spellStart"/>
      <w:r w:rsidRPr="00930025">
        <w:rPr>
          <w:lang w:val="en-US"/>
        </w:rPr>
        <w:t>Encontrado</w:t>
      </w:r>
      <w:proofErr w:type="spellEnd"/>
      <w:r w:rsidRPr="00930025">
        <w:rPr>
          <w:lang w:val="en-US"/>
        </w:rPr>
        <w:t>', date: '', content: ''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&lt;title&gt;{</w:t>
      </w:r>
      <w:proofErr w:type="spellStart"/>
      <w:r w:rsidRPr="00930025">
        <w:rPr>
          <w:lang w:val="en-US"/>
        </w:rPr>
        <w:t>post.title</w:t>
      </w:r>
      <w:proofErr w:type="spellEnd"/>
      <w:r w:rsidRPr="00930025">
        <w:rPr>
          <w:lang w:val="en-US"/>
        </w:rPr>
        <w:t>}&lt;/title&gt;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 class="bg-gray-100 text-gray-800"&gt;</w:t>
      </w:r>
    </w:p>
    <w:p w:rsidR="00930025" w:rsidRPr="00930025" w:rsidRDefault="00930025" w:rsidP="00930025">
      <w:pPr>
        <w:rPr>
          <w:lang w:val="en-US"/>
        </w:rPr>
      </w:pPr>
      <w:r w:rsidRPr="00930025">
        <w:rPr>
          <w:lang w:val="en-US"/>
        </w:rPr>
        <w:t xml:space="preserve">    &lt;main class="max-w-screen-md mx-auto p-4"&gt;</w:t>
      </w:r>
    </w:p>
    <w:p w:rsidR="00930025" w:rsidRPr="00930025" w:rsidRDefault="00930025" w:rsidP="00930025">
      <w:pPr>
        <w:rPr>
          <w:lang w:val="en-US"/>
        </w:rPr>
      </w:pPr>
      <w:r w:rsidRPr="00930025">
        <w:rPr>
          <w:lang w:val="en-US"/>
        </w:rPr>
        <w:t xml:space="preserve">      &lt;article class="</w:t>
      </w:r>
      <w:proofErr w:type="spellStart"/>
      <w:r w:rsidRPr="00930025">
        <w:rPr>
          <w:lang w:val="en-US"/>
        </w:rPr>
        <w:t>bg</w:t>
      </w:r>
      <w:proofErr w:type="spellEnd"/>
      <w:r w:rsidRPr="00930025">
        <w:rPr>
          <w:lang w:val="en-US"/>
        </w:rPr>
        <w:t>-white p-4 rounded shadow"&gt;</w:t>
      </w:r>
    </w:p>
    <w:p w:rsidR="00930025" w:rsidRPr="00930025" w:rsidRDefault="00930025" w:rsidP="00930025">
      <w:pPr>
        <w:rPr>
          <w:lang w:val="en-US"/>
        </w:rPr>
      </w:pPr>
      <w:r w:rsidRPr="00930025">
        <w:rPr>
          <w:lang w:val="en-US"/>
        </w:rPr>
        <w:t xml:space="preserve">        &lt;h1 class="text-3xl font-bold mb-2"&gt;{</w:t>
      </w:r>
      <w:proofErr w:type="spellStart"/>
      <w:r w:rsidRPr="00930025">
        <w:rPr>
          <w:lang w:val="en-US"/>
        </w:rPr>
        <w:t>post.title</w:t>
      </w:r>
      <w:proofErr w:type="spellEnd"/>
      <w:r w:rsidRPr="00930025">
        <w:rPr>
          <w:lang w:val="en-US"/>
        </w:rPr>
        <w:t>}&lt;/h1&gt;</w:t>
      </w:r>
    </w:p>
    <w:p w:rsidR="00930025" w:rsidRPr="00930025" w:rsidRDefault="00930025" w:rsidP="00930025">
      <w:pPr>
        <w:rPr>
          <w:lang w:val="en-US"/>
        </w:rPr>
      </w:pPr>
      <w:r w:rsidRPr="00930025">
        <w:rPr>
          <w:lang w:val="en-US"/>
        </w:rPr>
        <w:t xml:space="preserve">        &lt;p class="text-gray-600 mb-4"&gt;{</w:t>
      </w:r>
      <w:proofErr w:type="spellStart"/>
      <w:r w:rsidRPr="00930025">
        <w:rPr>
          <w:lang w:val="en-US"/>
        </w:rPr>
        <w:t>post.date</w:t>
      </w:r>
      <w:proofErr w:type="spellEnd"/>
      <w:r w:rsidRPr="00930025">
        <w:rPr>
          <w:lang w:val="en-US"/>
        </w:rPr>
        <w:t>}&lt;/p&gt;</w:t>
      </w:r>
    </w:p>
    <w:p w:rsidR="00930025" w:rsidRPr="00930025" w:rsidRDefault="00930025" w:rsidP="00930025">
      <w:pPr>
        <w:rPr>
          <w:lang w:val="en-US"/>
        </w:rPr>
      </w:pPr>
      <w:r w:rsidRPr="00930025">
        <w:rPr>
          <w:lang w:val="en-US"/>
        </w:rPr>
        <w:t xml:space="preserve">        &lt;div class="prose"&gt;</w:t>
      </w:r>
    </w:p>
    <w:p w:rsidR="00930025" w:rsidRPr="00930025" w:rsidRDefault="00930025" w:rsidP="00930025">
      <w:pPr>
        <w:rPr>
          <w:lang w:val="en-US"/>
        </w:rPr>
      </w:pPr>
      <w:r w:rsidRPr="00930025">
        <w:rPr>
          <w:lang w:val="en-US"/>
        </w:rPr>
        <w:t xml:space="preserve">          {</w:t>
      </w:r>
      <w:proofErr w:type="spellStart"/>
      <w:r w:rsidRPr="00930025">
        <w:rPr>
          <w:lang w:val="en-US"/>
        </w:rPr>
        <w:t>post.content</w:t>
      </w:r>
      <w:proofErr w:type="spellEnd"/>
      <w:r w:rsidRPr="00930025">
        <w:rPr>
          <w:lang w:val="en-US"/>
        </w:rPr>
        <w:t>}</w:t>
      </w:r>
    </w:p>
    <w:p w:rsidR="00930025" w:rsidRPr="00930025" w:rsidRDefault="00930025" w:rsidP="00930025">
      <w:pPr>
        <w:rPr>
          <w:lang w:val="en-US"/>
        </w:rPr>
      </w:pPr>
      <w:r w:rsidRPr="00930025">
        <w:rPr>
          <w:lang w:val="en-US"/>
        </w:rPr>
        <w:t xml:space="preserve">        &lt;/div&gt;</w:t>
      </w:r>
    </w:p>
    <w:p w:rsidR="00930025" w:rsidRPr="00930025" w:rsidRDefault="00930025" w:rsidP="00930025">
      <w:pPr>
        <w:rPr>
          <w:lang w:val="en-US"/>
        </w:rPr>
      </w:pPr>
      <w:r w:rsidRPr="00930025">
        <w:rPr>
          <w:lang w:val="en-US"/>
        </w:rPr>
        <w:t xml:space="preserve">      &lt;/article&gt;</w:t>
      </w:r>
    </w:p>
    <w:p w:rsidR="00930025" w:rsidRPr="00930025" w:rsidRDefault="00930025" w:rsidP="00930025">
      <w:pPr>
        <w:rPr>
          <w:lang w:val="en-US"/>
        </w:rPr>
      </w:pPr>
      <w:r w:rsidRPr="00930025">
        <w:rPr>
          <w:lang w:val="en-US"/>
        </w:rPr>
        <w:t xml:space="preserve">      &lt;div class="mt-8"&gt;</w:t>
      </w:r>
    </w:p>
    <w:p w:rsidR="00930025" w:rsidRPr="00930025" w:rsidRDefault="00930025" w:rsidP="00930025">
      <w:pPr>
        <w:rPr>
          <w:lang w:val="en-US"/>
        </w:rPr>
      </w:pPr>
      <w:r w:rsidRPr="00930025">
        <w:rPr>
          <w:lang w:val="en-US"/>
        </w:rPr>
        <w:t xml:space="preserve">        &lt;a </w:t>
      </w:r>
      <w:proofErr w:type="spellStart"/>
      <w:r w:rsidRPr="00930025">
        <w:rPr>
          <w:lang w:val="en-US"/>
        </w:rPr>
        <w:t>href</w:t>
      </w:r>
      <w:proofErr w:type="spellEnd"/>
      <w:r w:rsidRPr="00930025">
        <w:rPr>
          <w:lang w:val="en-US"/>
        </w:rPr>
        <w:t>="/blog" class="text-blue-600 hover:text-blue-800"&gt;« Volver al Blog&lt;/a&gt;</w:t>
      </w:r>
    </w:p>
    <w:p w:rsidR="00930025" w:rsidRPr="00930025" w:rsidRDefault="00930025" w:rsidP="00930025">
      <w:r w:rsidRPr="00930025">
        <w:rPr>
          <w:lang w:val="en-US"/>
        </w:rPr>
        <w:t xml:space="preserve">      </w:t>
      </w:r>
      <w:r w:rsidRPr="00930025">
        <w:t>&lt;/</w:t>
      </w:r>
      <w:proofErr w:type="spellStart"/>
      <w:r w:rsidRPr="00930025">
        <w:t>div</w:t>
      </w:r>
      <w:proofErr w:type="spellEnd"/>
      <w:r w:rsidRPr="00930025">
        <w:t>&gt;</w:t>
      </w:r>
    </w:p>
    <w:p w:rsidR="00930025" w:rsidRPr="00930025" w:rsidRDefault="00930025" w:rsidP="00930025">
      <w:r w:rsidRPr="00930025">
        <w:t xml:space="preserve">    &lt;/</w:t>
      </w:r>
      <w:proofErr w:type="spellStart"/>
      <w:r w:rsidRPr="00930025">
        <w:t>main</w:t>
      </w:r>
      <w:proofErr w:type="spellEnd"/>
      <w:r w:rsidRPr="00930025">
        <w:t>&gt;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numPr>
          <w:ilvl w:val="0"/>
          <w:numId w:val="117"/>
        </w:numPr>
      </w:pPr>
      <w:proofErr w:type="spellStart"/>
      <w:r w:rsidRPr="00930025">
        <w:rPr>
          <w:b/>
          <w:bCs/>
        </w:rPr>
        <w:t>Astro.params.slug</w:t>
      </w:r>
      <w:proofErr w:type="spellEnd"/>
      <w:r w:rsidRPr="00930025">
        <w:t xml:space="preserve"> obtiene la parte de la URL que viene después de /blog/.</w:t>
      </w:r>
    </w:p>
    <w:p w:rsidR="00930025" w:rsidRPr="00930025" w:rsidRDefault="00930025" w:rsidP="00930025">
      <w:pPr>
        <w:numPr>
          <w:ilvl w:val="0"/>
          <w:numId w:val="117"/>
        </w:numPr>
      </w:pPr>
      <w:r w:rsidRPr="00930025">
        <w:rPr>
          <w:b/>
          <w:bCs/>
        </w:rPr>
        <w:t xml:space="preserve">Clases de </w:t>
      </w:r>
      <w:proofErr w:type="spellStart"/>
      <w:r w:rsidRPr="00930025">
        <w:rPr>
          <w:b/>
          <w:bCs/>
        </w:rPr>
        <w:t>Tailwind</w:t>
      </w:r>
      <w:proofErr w:type="spellEnd"/>
      <w:r w:rsidRPr="00930025">
        <w:t xml:space="preserve"> añaden </w:t>
      </w:r>
      <w:proofErr w:type="spellStart"/>
      <w:r w:rsidRPr="00930025">
        <w:t>padding</w:t>
      </w:r>
      <w:proofErr w:type="spellEnd"/>
      <w:r w:rsidRPr="00930025">
        <w:t>, fondos, tipografías, etc.</w:t>
      </w:r>
    </w:p>
    <w:p w:rsidR="00930025" w:rsidRPr="00930025" w:rsidRDefault="00000000" w:rsidP="00930025">
      <w:r>
        <w:lastRenderedPageBreak/>
        <w:pict>
          <v:rect id="_x0000_i1130" style="width:0;height:1.5pt" o:hralign="center" o:hrstd="t" o:hr="t" fillcolor="#a0a0a0" stroked="f"/>
        </w:pict>
      </w:r>
    </w:p>
    <w:p w:rsidR="00930025" w:rsidRPr="00930025" w:rsidRDefault="00930025" w:rsidP="00930025">
      <w:pPr>
        <w:rPr>
          <w:b/>
          <w:bCs/>
        </w:rPr>
      </w:pPr>
      <w:r w:rsidRPr="00930025">
        <w:rPr>
          <w:b/>
          <w:bCs/>
        </w:rPr>
        <w:t xml:space="preserve">4. Estilizar con </w:t>
      </w:r>
      <w:proofErr w:type="spellStart"/>
      <w:r w:rsidRPr="00930025">
        <w:rPr>
          <w:b/>
          <w:bCs/>
        </w:rPr>
        <w:t>Tailwind</w:t>
      </w:r>
      <w:proofErr w:type="spellEnd"/>
    </w:p>
    <w:p w:rsidR="00930025" w:rsidRPr="00930025" w:rsidRDefault="00930025" w:rsidP="00930025">
      <w:r w:rsidRPr="00930025">
        <w:t xml:space="preserve">En los ejemplos anteriores, ya se usan clases de </w:t>
      </w:r>
      <w:proofErr w:type="spellStart"/>
      <w:r w:rsidRPr="00930025">
        <w:t>Tailwind</w:t>
      </w:r>
      <w:proofErr w:type="spellEnd"/>
      <w:r w:rsidRPr="00930025">
        <w:t xml:space="preserve"> (bg-gray-100, text-blue-600, etc.). Para personalizar más, edita tu tailwind.config.js:</w:t>
      </w:r>
    </w:p>
    <w:p w:rsidR="00930025" w:rsidRPr="00930025" w:rsidRDefault="00930025" w:rsidP="00930025">
      <w:r w:rsidRPr="00930025">
        <w:t>/** @type {</w:t>
      </w:r>
      <w:proofErr w:type="spellStart"/>
      <w:r w:rsidRPr="00930025">
        <w:t>import</w:t>
      </w:r>
      <w:proofErr w:type="spellEnd"/>
      <w:r w:rsidRPr="00930025">
        <w:t>('</w:t>
      </w:r>
      <w:proofErr w:type="spellStart"/>
      <w:r w:rsidRPr="00930025">
        <w:t>tailwindcss</w:t>
      </w:r>
      <w:proofErr w:type="spellEnd"/>
      <w:r w:rsidRPr="00930025">
        <w:t>').</w:t>
      </w:r>
      <w:proofErr w:type="spellStart"/>
      <w:r w:rsidRPr="00930025">
        <w:t>Config</w:t>
      </w:r>
      <w:proofErr w:type="spellEnd"/>
      <w:r w:rsidRPr="00930025">
        <w:t>} */</w:t>
      </w:r>
    </w:p>
    <w:p w:rsidR="00930025" w:rsidRPr="00930025" w:rsidRDefault="00930025" w:rsidP="00930025">
      <w:proofErr w:type="spellStart"/>
      <w:r w:rsidRPr="00930025">
        <w:t>export</w:t>
      </w:r>
      <w:proofErr w:type="spellEnd"/>
      <w:r w:rsidRPr="00930025">
        <w:t xml:space="preserve"> default {</w:t>
      </w:r>
    </w:p>
    <w:p w:rsidR="00930025" w:rsidRPr="00930025" w:rsidRDefault="00930025" w:rsidP="00930025">
      <w:r w:rsidRPr="00930025">
        <w:t xml:space="preserve">  </w:t>
      </w:r>
      <w:proofErr w:type="spellStart"/>
      <w:r w:rsidRPr="00930025">
        <w:t>content</w:t>
      </w:r>
      <w:proofErr w:type="spellEnd"/>
      <w:r w:rsidRPr="00930025">
        <w:t>: [</w:t>
      </w:r>
    </w:p>
    <w:p w:rsidR="00930025" w:rsidRPr="00930025" w:rsidRDefault="00930025" w:rsidP="00930025">
      <w:r w:rsidRPr="00930025">
        <w:t xml:space="preserve">    // Ajusta rutas a tu proyecto Astro</w:t>
      </w:r>
    </w:p>
    <w:p w:rsidR="00930025" w:rsidRPr="00930025" w:rsidRDefault="00930025" w:rsidP="00930025">
      <w:r w:rsidRPr="00930025">
        <w:t xml:space="preserve">    "./src/**/*.astro",</w:t>
      </w:r>
    </w:p>
    <w:p w:rsidR="00930025" w:rsidRPr="00930025" w:rsidRDefault="00930025" w:rsidP="00930025">
      <w:r w:rsidRPr="00930025">
        <w:t xml:space="preserve">    "./src/**/*.</w:t>
      </w:r>
      <w:proofErr w:type="spellStart"/>
      <w:r w:rsidRPr="00930025">
        <w:t>js</w:t>
      </w:r>
      <w:proofErr w:type="spellEnd"/>
      <w:r w:rsidRPr="00930025">
        <w:t>",</w:t>
      </w:r>
    </w:p>
    <w:p w:rsidR="00930025" w:rsidRPr="00930025" w:rsidRDefault="00930025" w:rsidP="00930025">
      <w:r w:rsidRPr="00930025">
        <w:t xml:space="preserve">    "./src/**/*.</w:t>
      </w:r>
      <w:proofErr w:type="spellStart"/>
      <w:r w:rsidRPr="00930025">
        <w:t>jsx</w:t>
      </w:r>
      <w:proofErr w:type="spellEnd"/>
      <w:r w:rsidRPr="00930025">
        <w:t>",</w:t>
      </w:r>
    </w:p>
    <w:p w:rsidR="00930025" w:rsidRPr="00930025" w:rsidRDefault="00930025" w:rsidP="00930025">
      <w:pPr>
        <w:rPr>
          <w:lang w:val="en-US"/>
        </w:rPr>
      </w:pPr>
      <w:r w:rsidRPr="00930025">
        <w:t xml:space="preserve">    </w:t>
      </w:r>
      <w:r w:rsidRPr="00930025">
        <w:rPr>
          <w:lang w:val="en-US"/>
        </w:rPr>
        <w:t>"./</w:t>
      </w:r>
      <w:proofErr w:type="spellStart"/>
      <w:r w:rsidRPr="00930025">
        <w:rPr>
          <w:lang w:val="en-US"/>
        </w:rPr>
        <w:t>src</w:t>
      </w:r>
      <w:proofErr w:type="spellEnd"/>
      <w:r w:rsidRPr="00930025">
        <w:rPr>
          <w:lang w:val="en-US"/>
        </w:rPr>
        <w:t>/**/*.</w:t>
      </w:r>
      <w:proofErr w:type="spellStart"/>
      <w:r w:rsidRPr="00930025">
        <w:rPr>
          <w:lang w:val="en-US"/>
        </w:rPr>
        <w:t>ts</w:t>
      </w:r>
      <w:proofErr w:type="spellEnd"/>
      <w:r w:rsidRPr="00930025">
        <w:rPr>
          <w:lang w:val="en-US"/>
        </w:rPr>
        <w:t>",</w:t>
      </w:r>
    </w:p>
    <w:p w:rsidR="00930025" w:rsidRPr="00930025" w:rsidRDefault="00930025" w:rsidP="00930025">
      <w:pPr>
        <w:rPr>
          <w:lang w:val="en-US"/>
        </w:rPr>
      </w:pPr>
      <w:r w:rsidRPr="00930025">
        <w:rPr>
          <w:lang w:val="en-US"/>
        </w:rPr>
        <w:t xml:space="preserve">    "./</w:t>
      </w:r>
      <w:proofErr w:type="spellStart"/>
      <w:r w:rsidRPr="00930025">
        <w:rPr>
          <w:lang w:val="en-US"/>
        </w:rPr>
        <w:t>src</w:t>
      </w:r>
      <w:proofErr w:type="spellEnd"/>
      <w:r w:rsidRPr="00930025">
        <w:rPr>
          <w:lang w:val="en-US"/>
        </w:rPr>
        <w:t>/**/*.</w:t>
      </w:r>
      <w:proofErr w:type="spellStart"/>
      <w:r w:rsidRPr="00930025">
        <w:rPr>
          <w:lang w:val="en-US"/>
        </w:rPr>
        <w:t>tsx</w:t>
      </w:r>
      <w:proofErr w:type="spellEnd"/>
      <w:r w:rsidRPr="00930025">
        <w:rPr>
          <w:lang w:val="en-US"/>
        </w:rPr>
        <w: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theme: {</w:t>
      </w:r>
    </w:p>
    <w:p w:rsidR="00930025" w:rsidRPr="00930025" w:rsidRDefault="00930025" w:rsidP="00930025">
      <w:r w:rsidRPr="00930025">
        <w:rPr>
          <w:lang w:val="en-US"/>
        </w:rPr>
        <w:t xml:space="preserve">    </w:t>
      </w:r>
      <w:proofErr w:type="spellStart"/>
      <w:r w:rsidRPr="00930025">
        <w:t>extend</w:t>
      </w:r>
      <w:proofErr w:type="spellEnd"/>
      <w:r w:rsidRPr="00930025">
        <w:t>: {</w:t>
      </w:r>
    </w:p>
    <w:p w:rsidR="00930025" w:rsidRPr="00930025" w:rsidRDefault="00930025" w:rsidP="00930025">
      <w:r w:rsidRPr="00930025">
        <w:t xml:space="preserve">      // Puedes añadir colores, tipografías personalizadas, etc.</w:t>
      </w:r>
    </w:p>
    <w:p w:rsidR="00930025" w:rsidRPr="00930025" w:rsidRDefault="00930025" w:rsidP="00930025">
      <w:r w:rsidRPr="00930025">
        <w:t xml:space="preserve">    },</w:t>
      </w:r>
    </w:p>
    <w:p w:rsidR="00930025" w:rsidRPr="00930025" w:rsidRDefault="00930025" w:rsidP="00930025">
      <w:r w:rsidRPr="00930025">
        <w:t xml:space="preserve">  },</w:t>
      </w:r>
    </w:p>
    <w:p w:rsidR="00930025" w:rsidRPr="00930025" w:rsidRDefault="00930025" w:rsidP="00930025">
      <w:r w:rsidRPr="00930025">
        <w:t xml:space="preserve">  </w:t>
      </w:r>
      <w:proofErr w:type="spellStart"/>
      <w:r w:rsidRPr="00930025">
        <w:t>plugins</w:t>
      </w:r>
      <w:proofErr w:type="spellEnd"/>
      <w:r w:rsidRPr="00930025">
        <w:t>: [</w:t>
      </w:r>
    </w:p>
    <w:p w:rsidR="00930025" w:rsidRPr="00930025" w:rsidRDefault="00930025" w:rsidP="00930025">
      <w:r w:rsidRPr="00930025">
        <w:t xml:space="preserve">    // Si quieres </w:t>
      </w:r>
      <w:proofErr w:type="spellStart"/>
      <w:r w:rsidRPr="00930025">
        <w:t>plugins</w:t>
      </w:r>
      <w:proofErr w:type="spellEnd"/>
      <w:r w:rsidRPr="00930025">
        <w:t xml:space="preserve"> como @tailwindcss/typography</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t xml:space="preserve">Si deseas un mejor estilo para el contenido del post (texto, títulos, etc.), instala </w:t>
      </w:r>
      <w:r w:rsidRPr="00930025">
        <w:rPr>
          <w:b/>
          <w:bCs/>
        </w:rPr>
        <w:t>@tailwindcss/typography</w:t>
      </w:r>
      <w:r w:rsidRPr="00930025">
        <w:t>:</w:t>
      </w:r>
    </w:p>
    <w:p w:rsidR="00930025" w:rsidRPr="00930025" w:rsidRDefault="00930025" w:rsidP="00930025">
      <w:pPr>
        <w:rPr>
          <w:lang w:val="en-US"/>
        </w:rPr>
      </w:pPr>
      <w:proofErr w:type="spellStart"/>
      <w:r w:rsidRPr="00930025">
        <w:rPr>
          <w:lang w:val="en-US"/>
        </w:rPr>
        <w:t>npm</w:t>
      </w:r>
      <w:proofErr w:type="spellEnd"/>
      <w:r w:rsidRPr="00930025">
        <w:rPr>
          <w:lang w:val="en-US"/>
        </w:rPr>
        <w:t xml:space="preserve"> install @tailwindcss/typography</w:t>
      </w:r>
    </w:p>
    <w:p w:rsidR="00930025" w:rsidRPr="00930025" w:rsidRDefault="00930025" w:rsidP="00930025">
      <w:pPr>
        <w:rPr>
          <w:lang w:val="en-US"/>
        </w:rPr>
      </w:pPr>
      <w:r w:rsidRPr="00930025">
        <w:rPr>
          <w:lang w:val="en-US"/>
        </w:rPr>
        <w:t xml:space="preserve">Agrega </w:t>
      </w:r>
      <w:proofErr w:type="spellStart"/>
      <w:r w:rsidRPr="00930025">
        <w:rPr>
          <w:lang w:val="en-US"/>
        </w:rPr>
        <w:t>en</w:t>
      </w:r>
      <w:proofErr w:type="spellEnd"/>
      <w:r w:rsidRPr="00930025">
        <w:rPr>
          <w:lang w:val="en-US"/>
        </w:rPr>
        <w:t xml:space="preserve"> tailwind.config.js:</w:t>
      </w:r>
    </w:p>
    <w:p w:rsidR="00930025" w:rsidRPr="00930025" w:rsidRDefault="00930025" w:rsidP="00930025">
      <w:proofErr w:type="spellStart"/>
      <w:r w:rsidRPr="00930025">
        <w:t>plugins</w:t>
      </w:r>
      <w:proofErr w:type="spellEnd"/>
      <w:r w:rsidRPr="00930025">
        <w:t>: [</w:t>
      </w:r>
    </w:p>
    <w:p w:rsidR="00930025" w:rsidRPr="00930025" w:rsidRDefault="00930025" w:rsidP="00930025">
      <w:r w:rsidRPr="00930025">
        <w:t xml:space="preserve">  </w:t>
      </w:r>
      <w:proofErr w:type="spellStart"/>
      <w:r w:rsidRPr="00930025">
        <w:t>require</w:t>
      </w:r>
      <w:proofErr w:type="spellEnd"/>
      <w:r w:rsidRPr="00930025">
        <w:t>('@</w:t>
      </w:r>
      <w:proofErr w:type="spellStart"/>
      <w:r w:rsidRPr="00930025">
        <w:t>tailwindcss</w:t>
      </w:r>
      <w:proofErr w:type="spellEnd"/>
      <w:r w:rsidRPr="00930025">
        <w:t>/</w:t>
      </w:r>
      <w:proofErr w:type="spellStart"/>
      <w:r w:rsidRPr="00930025">
        <w:t>typography</w:t>
      </w:r>
      <w:proofErr w:type="spellEnd"/>
      <w:r w:rsidRPr="00930025">
        <w:t>'),</w:t>
      </w:r>
    </w:p>
    <w:p w:rsidR="00930025" w:rsidRPr="00930025" w:rsidRDefault="00930025" w:rsidP="00930025">
      <w:r w:rsidRPr="00930025">
        <w:t>],</w:t>
      </w:r>
    </w:p>
    <w:p w:rsidR="00930025" w:rsidRPr="00930025" w:rsidRDefault="00930025" w:rsidP="00930025">
      <w:r w:rsidRPr="00930025">
        <w:t xml:space="preserve">Ahora en tus archivos .astro, asigna la clase </w:t>
      </w:r>
      <w:proofErr w:type="spellStart"/>
      <w:r w:rsidRPr="00930025">
        <w:t>prose</w:t>
      </w:r>
      <w:proofErr w:type="spellEnd"/>
      <w:r w:rsidRPr="00930025">
        <w:t xml:space="preserve"> para generar un aspecto agradable:</w:t>
      </w:r>
    </w:p>
    <w:p w:rsidR="00930025" w:rsidRPr="00930025" w:rsidRDefault="00930025" w:rsidP="00930025">
      <w:pPr>
        <w:rPr>
          <w:lang w:val="en-US"/>
        </w:rPr>
      </w:pPr>
      <w:r w:rsidRPr="00930025">
        <w:rPr>
          <w:lang w:val="en-US"/>
        </w:rPr>
        <w:t>&lt;div class="prose"&gt;</w:t>
      </w:r>
    </w:p>
    <w:p w:rsidR="00930025" w:rsidRPr="00930025" w:rsidRDefault="00930025" w:rsidP="00930025">
      <w:pPr>
        <w:rPr>
          <w:lang w:val="en-US"/>
        </w:rPr>
      </w:pPr>
      <w:r w:rsidRPr="00930025">
        <w:rPr>
          <w:lang w:val="en-US"/>
        </w:rPr>
        <w:lastRenderedPageBreak/>
        <w:t xml:space="preserve">  {</w:t>
      </w:r>
      <w:proofErr w:type="spellStart"/>
      <w:r w:rsidRPr="00930025">
        <w:rPr>
          <w:lang w:val="en-US"/>
        </w:rPr>
        <w:t>post.content</w:t>
      </w:r>
      <w:proofErr w:type="spellEnd"/>
      <w:r w:rsidRPr="00930025">
        <w:rPr>
          <w:lang w:val="en-US"/>
        </w:rPr>
        <w:t>}</w:t>
      </w:r>
    </w:p>
    <w:p w:rsidR="00930025" w:rsidRPr="00930025" w:rsidRDefault="00930025" w:rsidP="00930025">
      <w:r w:rsidRPr="00930025">
        <w:t>&lt;/</w:t>
      </w:r>
      <w:proofErr w:type="spellStart"/>
      <w:r w:rsidRPr="00930025">
        <w:t>div</w:t>
      </w:r>
      <w:proofErr w:type="spellEnd"/>
      <w:r w:rsidRPr="00930025">
        <w:t>&gt;</w:t>
      </w:r>
    </w:p>
    <w:p w:rsidR="00930025" w:rsidRPr="00930025" w:rsidRDefault="00000000" w:rsidP="00930025">
      <w:r>
        <w:pict>
          <v:rect id="_x0000_i1131" style="width:0;height:1.5pt" o:hralign="center" o:hrstd="t" o:hr="t" fillcolor="#a0a0a0" stroked="f"/>
        </w:pict>
      </w:r>
    </w:p>
    <w:p w:rsidR="00930025" w:rsidRPr="00930025" w:rsidRDefault="00930025" w:rsidP="00930025">
      <w:pPr>
        <w:rPr>
          <w:b/>
          <w:bCs/>
        </w:rPr>
      </w:pPr>
      <w:r w:rsidRPr="00930025">
        <w:rPr>
          <w:b/>
          <w:bCs/>
        </w:rPr>
        <w:t xml:space="preserve">5. Ejecución y </w:t>
      </w:r>
      <w:proofErr w:type="spellStart"/>
      <w:r w:rsidRPr="00930025">
        <w:rPr>
          <w:b/>
          <w:bCs/>
        </w:rPr>
        <w:t>Build</w:t>
      </w:r>
      <w:proofErr w:type="spellEnd"/>
      <w:r w:rsidRPr="00930025">
        <w:rPr>
          <w:b/>
          <w:bCs/>
        </w:rPr>
        <w:t xml:space="preserve"> Final</w:t>
      </w:r>
    </w:p>
    <w:p w:rsidR="00930025" w:rsidRPr="00930025" w:rsidRDefault="00930025" w:rsidP="00930025">
      <w:pPr>
        <w:numPr>
          <w:ilvl w:val="0"/>
          <w:numId w:val="118"/>
        </w:numPr>
      </w:pPr>
      <w:r w:rsidRPr="00930025">
        <w:rPr>
          <w:b/>
          <w:bCs/>
        </w:rPr>
        <w:t xml:space="preserve">Ejecutar en modo </w:t>
      </w:r>
      <w:proofErr w:type="spellStart"/>
      <w:r w:rsidRPr="00930025">
        <w:rPr>
          <w:b/>
          <w:bCs/>
        </w:rPr>
        <w:t>dev</w:t>
      </w:r>
      <w:proofErr w:type="spellEnd"/>
      <w:r w:rsidRPr="00930025">
        <w:t>:</w:t>
      </w:r>
    </w:p>
    <w:p w:rsidR="00930025" w:rsidRPr="00930025" w:rsidRDefault="00930025" w:rsidP="00930025">
      <w:proofErr w:type="spellStart"/>
      <w:r w:rsidRPr="00930025">
        <w:t>npm</w:t>
      </w:r>
      <w:proofErr w:type="spellEnd"/>
      <w:r w:rsidRPr="00930025">
        <w:t xml:space="preserve"> run </w:t>
      </w:r>
      <w:proofErr w:type="spellStart"/>
      <w:r w:rsidRPr="00930025">
        <w:t>dev</w:t>
      </w:r>
      <w:proofErr w:type="spellEnd"/>
    </w:p>
    <w:p w:rsidR="00930025" w:rsidRPr="00930025" w:rsidRDefault="00930025" w:rsidP="00930025">
      <w:r w:rsidRPr="00930025">
        <w:t xml:space="preserve">Visita </w:t>
      </w:r>
      <w:hyperlink r:id="rId11" w:history="1">
        <w:r w:rsidRPr="00930025">
          <w:rPr>
            <w:rStyle w:val="Hipervnculo"/>
          </w:rPr>
          <w:t>http://localhost:3000/blog</w:t>
        </w:r>
      </w:hyperlink>
      <w:r w:rsidRPr="00930025">
        <w:t xml:space="preserve"> para ver la lista de posts y acceder a cada slug.</w:t>
      </w:r>
    </w:p>
    <w:p w:rsidR="00930025" w:rsidRPr="00930025" w:rsidRDefault="00930025" w:rsidP="00930025">
      <w:pPr>
        <w:numPr>
          <w:ilvl w:val="0"/>
          <w:numId w:val="118"/>
        </w:numPr>
      </w:pPr>
      <w:proofErr w:type="spellStart"/>
      <w:r w:rsidRPr="00930025">
        <w:rPr>
          <w:b/>
          <w:bCs/>
        </w:rPr>
        <w:t>Build</w:t>
      </w:r>
      <w:proofErr w:type="spellEnd"/>
      <w:r w:rsidRPr="00930025">
        <w:rPr>
          <w:b/>
          <w:bCs/>
        </w:rPr>
        <w:t xml:space="preserve"> para Producción</w:t>
      </w:r>
      <w:r w:rsidRPr="00930025">
        <w:t>:</w:t>
      </w:r>
    </w:p>
    <w:p w:rsidR="00930025" w:rsidRPr="00930025" w:rsidRDefault="00930025" w:rsidP="00930025">
      <w:pPr>
        <w:numPr>
          <w:ilvl w:val="0"/>
          <w:numId w:val="118"/>
        </w:numPr>
        <w:tabs>
          <w:tab w:val="clear" w:pos="720"/>
        </w:tabs>
      </w:pPr>
      <w:proofErr w:type="spellStart"/>
      <w:r w:rsidRPr="00930025">
        <w:t>npm</w:t>
      </w:r>
      <w:proofErr w:type="spellEnd"/>
      <w:r w:rsidRPr="00930025">
        <w:t xml:space="preserve"> run </w:t>
      </w:r>
      <w:proofErr w:type="spellStart"/>
      <w:r w:rsidRPr="00930025">
        <w:t>build</w:t>
      </w:r>
      <w:proofErr w:type="spellEnd"/>
    </w:p>
    <w:p w:rsidR="00930025" w:rsidRPr="00930025" w:rsidRDefault="00930025" w:rsidP="00930025">
      <w:proofErr w:type="spellStart"/>
      <w:r w:rsidRPr="00930025">
        <w:t>npm</w:t>
      </w:r>
      <w:proofErr w:type="spellEnd"/>
      <w:r w:rsidRPr="00930025">
        <w:t xml:space="preserve"> run </w:t>
      </w:r>
      <w:proofErr w:type="spellStart"/>
      <w:r w:rsidRPr="00930025">
        <w:t>preview</w:t>
      </w:r>
      <w:proofErr w:type="spellEnd"/>
    </w:p>
    <w:p w:rsidR="00930025" w:rsidRPr="00930025" w:rsidRDefault="00930025" w:rsidP="00930025">
      <w:pPr>
        <w:numPr>
          <w:ilvl w:val="1"/>
          <w:numId w:val="118"/>
        </w:numPr>
      </w:pPr>
      <w:r w:rsidRPr="00930025">
        <w:t xml:space="preserve">Se generará la carpeta </w:t>
      </w:r>
      <w:proofErr w:type="spellStart"/>
      <w:r w:rsidRPr="00930025">
        <w:t>dist</w:t>
      </w:r>
      <w:proofErr w:type="spellEnd"/>
      <w:r w:rsidRPr="00930025">
        <w:t>/ con un sitio estático de alto rendimiento.</w:t>
      </w:r>
    </w:p>
    <w:p w:rsidR="00930025" w:rsidRPr="00930025" w:rsidRDefault="00930025" w:rsidP="00930025">
      <w:pPr>
        <w:numPr>
          <w:ilvl w:val="1"/>
          <w:numId w:val="118"/>
        </w:numPr>
      </w:pPr>
      <w:proofErr w:type="spellStart"/>
      <w:r w:rsidRPr="00930025">
        <w:t>preview</w:t>
      </w:r>
      <w:proofErr w:type="spellEnd"/>
      <w:r w:rsidRPr="00930025">
        <w:t xml:space="preserve"> es solo para probar localmente; al desplegar a un hosting (</w:t>
      </w:r>
      <w:proofErr w:type="spellStart"/>
      <w:r w:rsidRPr="00930025">
        <w:t>Netlify</w:t>
      </w:r>
      <w:proofErr w:type="spellEnd"/>
      <w:r w:rsidRPr="00930025">
        <w:t xml:space="preserve">, </w:t>
      </w:r>
      <w:proofErr w:type="spellStart"/>
      <w:r w:rsidRPr="00930025">
        <w:t>Vercel</w:t>
      </w:r>
      <w:proofErr w:type="spellEnd"/>
      <w:r w:rsidRPr="00930025">
        <w:t xml:space="preserve">, etc.) sube la carpeta </w:t>
      </w:r>
      <w:proofErr w:type="spellStart"/>
      <w:r w:rsidRPr="00930025">
        <w:t>dist</w:t>
      </w:r>
      <w:proofErr w:type="spellEnd"/>
      <w:r w:rsidRPr="00930025">
        <w:t>/.</w:t>
      </w:r>
    </w:p>
    <w:p w:rsidR="00930025" w:rsidRPr="00930025" w:rsidRDefault="00000000" w:rsidP="00930025">
      <w:r>
        <w:pict>
          <v:rect id="_x0000_i1132" style="width:0;height:1.5pt" o:hralign="center" o:hrstd="t" o:hr="t" fillcolor="#a0a0a0" stroked="f"/>
        </w:pict>
      </w:r>
    </w:p>
    <w:p w:rsidR="00930025" w:rsidRPr="00930025" w:rsidRDefault="00930025" w:rsidP="00930025">
      <w:pPr>
        <w:rPr>
          <w:b/>
          <w:bCs/>
        </w:rPr>
      </w:pPr>
      <w:r w:rsidRPr="00930025">
        <w:rPr>
          <w:b/>
          <w:bCs/>
        </w:rPr>
        <w:t>Conclusión</w:t>
      </w:r>
    </w:p>
    <w:p w:rsidR="00930025" w:rsidRPr="00930025" w:rsidRDefault="00930025" w:rsidP="00930025">
      <w:pPr>
        <w:numPr>
          <w:ilvl w:val="0"/>
          <w:numId w:val="119"/>
        </w:numPr>
      </w:pPr>
      <w:r w:rsidRPr="00930025">
        <w:rPr>
          <w:b/>
          <w:bCs/>
        </w:rPr>
        <w:t>Astro</w:t>
      </w:r>
      <w:r w:rsidRPr="00930025">
        <w:t xml:space="preserve"> te ofrece la generación estática y rutas dinámicas, facilitando que tu sitio sea rápido y fácil de desplegar.</w:t>
      </w:r>
    </w:p>
    <w:p w:rsidR="00930025" w:rsidRPr="00930025" w:rsidRDefault="00930025" w:rsidP="00930025">
      <w:pPr>
        <w:numPr>
          <w:ilvl w:val="0"/>
          <w:numId w:val="119"/>
        </w:numPr>
      </w:pPr>
      <w:proofErr w:type="spellStart"/>
      <w:r w:rsidRPr="00930025">
        <w:rPr>
          <w:b/>
          <w:bCs/>
        </w:rPr>
        <w:t>Tailwind</w:t>
      </w:r>
      <w:proofErr w:type="spellEnd"/>
      <w:r w:rsidRPr="00930025">
        <w:t xml:space="preserve"> te da un sistema de utilidades CSS que evita escribir CSS manual y te permite prototipar y dar estilo rápidamente.</w:t>
      </w:r>
    </w:p>
    <w:p w:rsidR="00930025" w:rsidRPr="00930025" w:rsidRDefault="00930025" w:rsidP="00930025">
      <w:pPr>
        <w:numPr>
          <w:ilvl w:val="0"/>
          <w:numId w:val="119"/>
        </w:numPr>
      </w:pPr>
      <w:r w:rsidRPr="00930025">
        <w:rPr>
          <w:b/>
          <w:bCs/>
        </w:rPr>
        <w:t>Sigue explorando</w:t>
      </w:r>
      <w:r w:rsidRPr="00930025">
        <w:t xml:space="preserve">: Usa Content </w:t>
      </w:r>
      <w:proofErr w:type="spellStart"/>
      <w:r w:rsidRPr="00930025">
        <w:t>Collections</w:t>
      </w:r>
      <w:proofErr w:type="spellEnd"/>
      <w:r w:rsidRPr="00930025">
        <w:t xml:space="preserve">, archivos </w:t>
      </w:r>
      <w:proofErr w:type="spellStart"/>
      <w:r w:rsidRPr="00930025">
        <w:t>Markdown</w:t>
      </w:r>
      <w:proofErr w:type="spellEnd"/>
      <w:r w:rsidRPr="00930025">
        <w:t xml:space="preserve">, o integraciones con </w:t>
      </w:r>
      <w:proofErr w:type="spellStart"/>
      <w:r w:rsidRPr="00930025">
        <w:t>React</w:t>
      </w:r>
      <w:proofErr w:type="spellEnd"/>
      <w:r w:rsidRPr="00930025">
        <w:t>/</w:t>
      </w:r>
      <w:proofErr w:type="spellStart"/>
      <w:r w:rsidRPr="00930025">
        <w:t>Vue</w:t>
      </w:r>
      <w:proofErr w:type="spellEnd"/>
      <w:r w:rsidRPr="00930025">
        <w:t xml:space="preserve"> para enriquecer más el blog.</w:t>
      </w:r>
    </w:p>
    <w:p w:rsidR="00930025" w:rsidRPr="00930025" w:rsidRDefault="00930025" w:rsidP="00930025">
      <w:pPr>
        <w:rPr>
          <w:b/>
          <w:bCs/>
        </w:rPr>
      </w:pPr>
      <w:r w:rsidRPr="00930025">
        <w:rPr>
          <w:b/>
          <w:bCs/>
        </w:rPr>
        <w:t xml:space="preserve">View </w:t>
      </w:r>
      <w:proofErr w:type="spellStart"/>
      <w:r w:rsidRPr="00930025">
        <w:rPr>
          <w:b/>
          <w:bCs/>
        </w:rPr>
        <w:t>Transitions</w:t>
      </w:r>
      <w:proofErr w:type="spellEnd"/>
    </w:p>
    <w:p w:rsidR="00930025" w:rsidRPr="00930025" w:rsidRDefault="00930025" w:rsidP="00930025">
      <w:r w:rsidRPr="00930025">
        <w:t xml:space="preserve">Astro admite </w:t>
      </w:r>
      <w:proofErr w:type="spellStart"/>
      <w:r w:rsidRPr="00930025">
        <w:rPr>
          <w:b/>
          <w:bCs/>
        </w:rPr>
        <w:t>view</w:t>
      </w:r>
      <w:proofErr w:type="spellEnd"/>
      <w:r w:rsidRPr="00930025">
        <w:rPr>
          <w:b/>
          <w:bCs/>
        </w:rPr>
        <w:t xml:space="preserve"> </w:t>
      </w:r>
      <w:proofErr w:type="spellStart"/>
      <w:r w:rsidRPr="00930025">
        <w:rPr>
          <w:b/>
          <w:bCs/>
        </w:rPr>
        <w:t>transitions</w:t>
      </w:r>
      <w:proofErr w:type="spellEnd"/>
      <w:r w:rsidRPr="00930025">
        <w:rPr>
          <w:b/>
          <w:bCs/>
        </w:rPr>
        <w:t xml:space="preserve"> opcionales por página</w:t>
      </w:r>
      <w:r w:rsidRPr="00930025">
        <w:t xml:space="preserve"> con solo unas pocas líneas de código. Las </w:t>
      </w:r>
      <w:proofErr w:type="spellStart"/>
      <w:r w:rsidRPr="00930025">
        <w:t>view</w:t>
      </w:r>
      <w:proofErr w:type="spellEnd"/>
      <w:r w:rsidRPr="00930025">
        <w:t xml:space="preserve"> </w:t>
      </w:r>
      <w:proofErr w:type="spellStart"/>
      <w:r w:rsidRPr="00930025">
        <w:t>transitions</w:t>
      </w:r>
      <w:proofErr w:type="spellEnd"/>
      <w:r w:rsidRPr="00930025">
        <w:t xml:space="preserve"> actualizan el contenido de tu página sin recargar la navegación completa normal del navegador, lo que proporciona animaciones fluidas entre páginas.</w:t>
      </w:r>
    </w:p>
    <w:p w:rsidR="00930025" w:rsidRPr="00930025" w:rsidRDefault="00930025" w:rsidP="00930025">
      <w:r w:rsidRPr="00930025">
        <w:t>Astro ofrece un componente de enrutamiento &lt;</w:t>
      </w:r>
      <w:proofErr w:type="spellStart"/>
      <w:r w:rsidRPr="00930025">
        <w:t>ViewTransitions</w:t>
      </w:r>
      <w:proofErr w:type="spellEnd"/>
      <w:r w:rsidRPr="00930025">
        <w:t xml:space="preserve"> /&gt; que se puede agregar dentro del &lt;head&gt; de una sola página para controlar las transiciones de página mientras navegas hacia otra página. Proporciona un enrutador ligero del lado del cliente que </w:t>
      </w:r>
      <w:hyperlink r:id="rId12" w:anchor="proceso-de-navegaci%C3%B3n-del-lado-del-cliente" w:history="1">
        <w:r w:rsidRPr="00930025">
          <w:rPr>
            <w:rStyle w:val="Hipervnculo"/>
          </w:rPr>
          <w:t>intercepta la navegación</w:t>
        </w:r>
      </w:hyperlink>
      <w:r w:rsidRPr="00930025">
        <w:t xml:space="preserve"> y te permite personalizar la transición entre páginas.</w:t>
      </w:r>
    </w:p>
    <w:p w:rsidR="00930025" w:rsidRPr="00930025" w:rsidRDefault="00930025" w:rsidP="00930025">
      <w:r w:rsidRPr="00930025">
        <w:t xml:space="preserve">Agrega este componente a un componente .astro reutilizable, como un encabezado común o un diseño, para lograr </w:t>
      </w:r>
      <w:hyperlink r:id="rId13" w:anchor="view-transitions-completas-en-todo-el-sitio-modo-spa" w:history="1">
        <w:r w:rsidRPr="00930025">
          <w:rPr>
            <w:rStyle w:val="Hipervnculo"/>
          </w:rPr>
          <w:t>transiciones animadas de página en todo tu sitio (modo SPA)</w:t>
        </w:r>
      </w:hyperlink>
      <w:r w:rsidRPr="00930025">
        <w:t>.</w:t>
      </w:r>
    </w:p>
    <w:p w:rsidR="00930025" w:rsidRPr="00930025" w:rsidRDefault="00930025" w:rsidP="00930025">
      <w:r w:rsidRPr="00930025">
        <w:t xml:space="preserve">El soporte de las </w:t>
      </w:r>
      <w:proofErr w:type="spellStart"/>
      <w:r w:rsidRPr="00930025">
        <w:t>view</w:t>
      </w:r>
      <w:proofErr w:type="spellEnd"/>
      <w:r w:rsidRPr="00930025">
        <w:t xml:space="preserve"> </w:t>
      </w:r>
      <w:proofErr w:type="spellStart"/>
      <w:r w:rsidRPr="00930025">
        <w:t>transitions</w:t>
      </w:r>
      <w:proofErr w:type="spellEnd"/>
      <w:r w:rsidRPr="00930025">
        <w:t xml:space="preserve"> en Astro está impulsado por la nueva API del navegador </w:t>
      </w:r>
      <w:hyperlink r:id="rId14" w:history="1">
        <w:r w:rsidRPr="00930025">
          <w:rPr>
            <w:rStyle w:val="Hipervnculo"/>
          </w:rPr>
          <w:t xml:space="preserve">View </w:t>
        </w:r>
        <w:proofErr w:type="spellStart"/>
        <w:r w:rsidRPr="00930025">
          <w:rPr>
            <w:rStyle w:val="Hipervnculo"/>
          </w:rPr>
          <w:t>Transitions</w:t>
        </w:r>
        <w:proofErr w:type="spellEnd"/>
      </w:hyperlink>
      <w:r w:rsidRPr="00930025">
        <w:t xml:space="preserve"> y también incluye:</w:t>
      </w:r>
    </w:p>
    <w:p w:rsidR="00930025" w:rsidRPr="00930025" w:rsidRDefault="00930025" w:rsidP="00930025">
      <w:pPr>
        <w:numPr>
          <w:ilvl w:val="0"/>
          <w:numId w:val="120"/>
        </w:numPr>
      </w:pPr>
      <w:r w:rsidRPr="00930025">
        <w:t xml:space="preserve">Algunas </w:t>
      </w:r>
      <w:hyperlink r:id="rId15" w:anchor="directivas-de-animaci%C3%B3n-integradas" w:history="1">
        <w:r w:rsidRPr="00930025">
          <w:rPr>
            <w:rStyle w:val="Hipervnculo"/>
          </w:rPr>
          <w:t>opciones de animación integradas</w:t>
        </w:r>
      </w:hyperlink>
      <w:r w:rsidRPr="00930025">
        <w:t xml:space="preserve">, como </w:t>
      </w:r>
      <w:proofErr w:type="spellStart"/>
      <w:r w:rsidRPr="00930025">
        <w:t>fade</w:t>
      </w:r>
      <w:proofErr w:type="spellEnd"/>
      <w:r w:rsidRPr="00930025">
        <w:t xml:space="preserve">, </w:t>
      </w:r>
      <w:proofErr w:type="spellStart"/>
      <w:r w:rsidRPr="00930025">
        <w:t>slide</w:t>
      </w:r>
      <w:proofErr w:type="spellEnd"/>
      <w:r w:rsidRPr="00930025">
        <w:t xml:space="preserve"> y </w:t>
      </w:r>
      <w:proofErr w:type="spellStart"/>
      <w:r w:rsidRPr="00930025">
        <w:t>none</w:t>
      </w:r>
      <w:proofErr w:type="spellEnd"/>
      <w:r w:rsidRPr="00930025">
        <w:t>.</w:t>
      </w:r>
    </w:p>
    <w:p w:rsidR="00930025" w:rsidRPr="00930025" w:rsidRDefault="00930025" w:rsidP="00930025">
      <w:pPr>
        <w:numPr>
          <w:ilvl w:val="0"/>
          <w:numId w:val="120"/>
        </w:numPr>
      </w:pPr>
      <w:r w:rsidRPr="00930025">
        <w:t>Soporte para animaciones de navegación hacia adelante y hacia atrás.</w:t>
      </w:r>
    </w:p>
    <w:p w:rsidR="00930025" w:rsidRPr="00930025" w:rsidRDefault="00930025" w:rsidP="00930025">
      <w:pPr>
        <w:numPr>
          <w:ilvl w:val="0"/>
          <w:numId w:val="120"/>
        </w:numPr>
      </w:pPr>
      <w:r w:rsidRPr="00930025">
        <w:lastRenderedPageBreak/>
        <w:t xml:space="preserve">La capacidad de </w:t>
      </w:r>
      <w:hyperlink r:id="rId16" w:anchor="personalizando-animaciones" w:history="1">
        <w:r w:rsidRPr="00930025">
          <w:rPr>
            <w:rStyle w:val="Hipervnculo"/>
          </w:rPr>
          <w:t>personalizar completamente todos los aspectos de la animación de transición</w:t>
        </w:r>
      </w:hyperlink>
      <w:r w:rsidRPr="00930025">
        <w:t xml:space="preserve"> y crear tus propias animaciones.</w:t>
      </w:r>
    </w:p>
    <w:p w:rsidR="00930025" w:rsidRPr="00930025" w:rsidRDefault="00930025" w:rsidP="00930025">
      <w:pPr>
        <w:numPr>
          <w:ilvl w:val="0"/>
          <w:numId w:val="120"/>
        </w:numPr>
      </w:pPr>
      <w:r w:rsidRPr="00930025">
        <w:t xml:space="preserve">La opción de </w:t>
      </w:r>
      <w:hyperlink r:id="rId17" w:anchor="previniendo-la-navegaci%C3%B3n-del-lado-del-cliente" w:history="1">
        <w:r w:rsidRPr="00930025">
          <w:rPr>
            <w:rStyle w:val="Hipervnculo"/>
          </w:rPr>
          <w:t>impedir la navegación del lado del cliente para enlaces que no sean de página</w:t>
        </w:r>
      </w:hyperlink>
      <w:r w:rsidRPr="00930025">
        <w:t>.</w:t>
      </w:r>
    </w:p>
    <w:p w:rsidR="00930025" w:rsidRPr="00930025" w:rsidRDefault="00930025" w:rsidP="00930025">
      <w:pPr>
        <w:numPr>
          <w:ilvl w:val="0"/>
          <w:numId w:val="120"/>
        </w:numPr>
      </w:pPr>
      <w:hyperlink r:id="rId18" w:anchor="control-de-respaldo" w:history="1">
        <w:r w:rsidRPr="00930025">
          <w:rPr>
            <w:rStyle w:val="Hipervnculo"/>
          </w:rPr>
          <w:t>Control sobre el comportamiento de respaldo</w:t>
        </w:r>
      </w:hyperlink>
      <w:r w:rsidRPr="00930025">
        <w:t xml:space="preserve"> para navegadores que aún no admiten las API de View </w:t>
      </w:r>
      <w:proofErr w:type="spellStart"/>
      <w:r w:rsidRPr="00930025">
        <w:t>Transitions</w:t>
      </w:r>
      <w:proofErr w:type="spellEnd"/>
      <w:r w:rsidRPr="00930025">
        <w:t>.</w:t>
      </w:r>
    </w:p>
    <w:p w:rsidR="00930025" w:rsidRPr="00930025" w:rsidRDefault="00930025" w:rsidP="00930025">
      <w:pPr>
        <w:numPr>
          <w:ilvl w:val="0"/>
          <w:numId w:val="120"/>
        </w:numPr>
      </w:pPr>
      <w:r w:rsidRPr="00930025">
        <w:t xml:space="preserve">Soporte automático para </w:t>
      </w:r>
      <w:hyperlink r:id="rId19" w:anchor="prefers-reduced-motion" w:history="1">
        <w:proofErr w:type="spellStart"/>
        <w:r w:rsidRPr="00930025">
          <w:rPr>
            <w:rStyle w:val="Hipervnculo"/>
          </w:rPr>
          <w:t>prefers-reduced-motion</w:t>
        </w:r>
        <w:proofErr w:type="spellEnd"/>
      </w:hyperlink>
      <w:r w:rsidRPr="00930025">
        <w:t>.</w:t>
      </w:r>
    </w:p>
    <w:p w:rsidR="00930025" w:rsidRPr="00930025" w:rsidRDefault="00930025" w:rsidP="00930025">
      <w:r w:rsidRPr="00930025">
        <w:t>Nota</w:t>
      </w:r>
    </w:p>
    <w:p w:rsidR="00930025" w:rsidRPr="00930025" w:rsidRDefault="00930025" w:rsidP="00930025">
      <w:r w:rsidRPr="00930025">
        <w:t xml:space="preserve">Por defecto, cada página utilizará la navegación normal del navegador, ocupando toda la página. Debes optar por ver las </w:t>
      </w:r>
      <w:proofErr w:type="spellStart"/>
      <w:r w:rsidRPr="00930025">
        <w:t>view</w:t>
      </w:r>
      <w:proofErr w:type="spellEnd"/>
      <w:r w:rsidRPr="00930025">
        <w:t xml:space="preserve"> </w:t>
      </w:r>
      <w:proofErr w:type="spellStart"/>
      <w:r w:rsidRPr="00930025">
        <w:t>transitions</w:t>
      </w:r>
      <w:proofErr w:type="spellEnd"/>
      <w:r w:rsidRPr="00930025">
        <w:t xml:space="preserve"> y puedes usarlas por página o en todo el sitio.</w:t>
      </w:r>
    </w:p>
    <w:p w:rsidR="00930025" w:rsidRPr="00930025" w:rsidRDefault="00930025" w:rsidP="00930025">
      <w:pPr>
        <w:rPr>
          <w:b/>
          <w:bCs/>
        </w:rPr>
      </w:pPr>
      <w:r w:rsidRPr="00930025">
        <w:rPr>
          <w:b/>
          <w:bCs/>
        </w:rPr>
        <w:t xml:space="preserve">Agregando las View </w:t>
      </w:r>
      <w:proofErr w:type="spellStart"/>
      <w:r w:rsidRPr="00930025">
        <w:rPr>
          <w:b/>
          <w:bCs/>
        </w:rPr>
        <w:t>Transitions</w:t>
      </w:r>
      <w:proofErr w:type="spellEnd"/>
      <w:r w:rsidRPr="00930025">
        <w:rPr>
          <w:b/>
          <w:bCs/>
        </w:rPr>
        <w:t xml:space="preserve"> a una página</w:t>
      </w:r>
    </w:p>
    <w:p w:rsidR="00930025" w:rsidRPr="00930025" w:rsidRDefault="00930025" w:rsidP="00930025">
      <w:r w:rsidRPr="00930025">
        <w:t xml:space="preserve">Opta por utilizar </w:t>
      </w:r>
      <w:proofErr w:type="spellStart"/>
      <w:r w:rsidRPr="00930025">
        <w:t>view</w:t>
      </w:r>
      <w:proofErr w:type="spellEnd"/>
      <w:r w:rsidRPr="00930025">
        <w:t xml:space="preserve"> </w:t>
      </w:r>
      <w:proofErr w:type="spellStart"/>
      <w:r w:rsidRPr="00930025">
        <w:t>transitions</w:t>
      </w:r>
      <w:proofErr w:type="spellEnd"/>
      <w:r w:rsidRPr="00930025">
        <w:t xml:space="preserve"> en páginas individuales importando y añadiendo el componente de enrutamiento &lt;</w:t>
      </w:r>
      <w:proofErr w:type="spellStart"/>
      <w:r w:rsidRPr="00930025">
        <w:t>ViewTransitions</w:t>
      </w:r>
      <w:proofErr w:type="spellEnd"/>
      <w:r w:rsidRPr="00930025">
        <w:t xml:space="preserve"> /&gt; dentro del &lt;head&gt; en cada página deseada.</w:t>
      </w:r>
    </w:p>
    <w:p w:rsidR="00930025" w:rsidRPr="00930025" w:rsidRDefault="00930025" w:rsidP="00930025">
      <w:pPr>
        <w:rPr>
          <w:lang w:val="en-US"/>
        </w:rPr>
      </w:pPr>
      <w:r w:rsidRPr="00930025">
        <w:rPr>
          <w:lang w:val="en-US"/>
        </w:rPr>
        <w:t>src/pages/index.astro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 ViewTransitions } from 'astro:transitions';</w:t>
      </w:r>
    </w:p>
    <w:p w:rsidR="00930025" w:rsidRPr="00930025" w:rsidRDefault="00930025" w:rsidP="00930025">
      <w:r w:rsidRPr="00930025">
        <w:t>---</w:t>
      </w:r>
    </w:p>
    <w:p w:rsidR="00930025" w:rsidRPr="00930025" w:rsidRDefault="00930025" w:rsidP="00930025">
      <w:r w:rsidRPr="00930025">
        <w:t>&lt;</w:t>
      </w:r>
      <w:proofErr w:type="spellStart"/>
      <w:r w:rsidRPr="00930025">
        <w:t>html</w:t>
      </w:r>
      <w:proofErr w:type="spellEnd"/>
      <w:r w:rsidRPr="00930025">
        <w:t xml:space="preserve"> </w:t>
      </w:r>
      <w:proofErr w:type="spellStart"/>
      <w:r w:rsidRPr="00930025">
        <w:t>lang</w:t>
      </w:r>
      <w:proofErr w:type="spellEnd"/>
      <w:r w:rsidRPr="00930025">
        <w:t>="es"&gt;</w:t>
      </w:r>
    </w:p>
    <w:p w:rsidR="00930025" w:rsidRPr="00930025" w:rsidRDefault="00930025" w:rsidP="00930025">
      <w:r w:rsidRPr="00930025">
        <w:t xml:space="preserve">  &lt;head&gt;</w:t>
      </w:r>
    </w:p>
    <w:p w:rsidR="00930025" w:rsidRPr="00930025" w:rsidRDefault="00930025" w:rsidP="00930025">
      <w:r w:rsidRPr="00930025">
        <w:t xml:space="preserve">    &lt;</w:t>
      </w:r>
      <w:proofErr w:type="spellStart"/>
      <w:r w:rsidRPr="00930025">
        <w:t>title</w:t>
      </w:r>
      <w:proofErr w:type="spellEnd"/>
      <w:r w:rsidRPr="00930025">
        <w:t>&gt;Mi página de inicio&lt;/</w:t>
      </w:r>
      <w:proofErr w:type="spellStart"/>
      <w:r w:rsidRPr="00930025">
        <w:t>title</w:t>
      </w:r>
      <w:proofErr w:type="spellEnd"/>
      <w:r w:rsidRPr="00930025">
        <w:t>&gt;</w:t>
      </w:r>
    </w:p>
    <w:p w:rsidR="00930025" w:rsidRPr="00930025" w:rsidRDefault="00930025" w:rsidP="00930025">
      <w:pPr>
        <w:rPr>
          <w:lang w:val="en-US"/>
        </w:rPr>
      </w:pPr>
      <w:r w:rsidRPr="00930025">
        <w:t xml:space="preserve">    </w:t>
      </w:r>
      <w:r w:rsidRPr="00930025">
        <w:rPr>
          <w:lang w:val="en-US"/>
        </w:rPr>
        <w:t>&lt;ViewTransitions /&gt;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&lt;h1&gt;¡Bienvenido a mi sitio web!&lt;/h1&gt;</w:t>
      </w:r>
    </w:p>
    <w:p w:rsidR="00930025" w:rsidRPr="00930025" w:rsidRDefault="00930025" w:rsidP="00930025">
      <w:r w:rsidRPr="00930025">
        <w:rPr>
          <w:lang w:val="en-US"/>
        </w:rPr>
        <w:t xml:space="preserve">  </w:t>
      </w:r>
      <w:r w:rsidRPr="00930025">
        <w:t>&lt;/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rPr>
          <w:b/>
          <w:bCs/>
        </w:rPr>
      </w:pPr>
      <w:r w:rsidRPr="00930025">
        <w:rPr>
          <w:b/>
          <w:bCs/>
        </w:rPr>
        <w:t xml:space="preserve">View </w:t>
      </w:r>
      <w:proofErr w:type="spellStart"/>
      <w:r w:rsidRPr="00930025">
        <w:rPr>
          <w:b/>
          <w:bCs/>
        </w:rPr>
        <w:t>transitions</w:t>
      </w:r>
      <w:proofErr w:type="spellEnd"/>
      <w:r w:rsidRPr="00930025">
        <w:rPr>
          <w:b/>
          <w:bCs/>
        </w:rPr>
        <w:t xml:space="preserve"> completas en todo el sitio (modo SPA)</w:t>
      </w:r>
    </w:p>
    <w:p w:rsidR="00930025" w:rsidRPr="00930025" w:rsidRDefault="00930025" w:rsidP="00930025">
      <w:r w:rsidRPr="00930025">
        <w:t>Importa y agrega el componente &lt;</w:t>
      </w:r>
      <w:proofErr w:type="spellStart"/>
      <w:r w:rsidRPr="00930025">
        <w:t>ViewTransitions</w:t>
      </w:r>
      <w:proofErr w:type="spellEnd"/>
      <w:r w:rsidRPr="00930025">
        <w:t xml:space="preserve"> /&gt; a tu componente &lt;head&gt; común o de diseño compartido. Astro creará animaciones de página predeterminadas basadas en las similitudes entre la página antigua y la nueva, y también proporcionará un comportamiento de respaldo para los navegadores que no lo admitan.</w:t>
      </w:r>
    </w:p>
    <w:p w:rsidR="00930025" w:rsidRPr="00930025" w:rsidRDefault="00930025" w:rsidP="00930025">
      <w:r w:rsidRPr="00930025">
        <w:t>El ejemplo a continuación muestra cómo agregar las animaciones de navegación de página predeterminadas de Astro en todo el sitio, incluida la opción de control de respaldo predeterminado para navegadores que no las admiten, importando y agregando este componente a un componente &lt;</w:t>
      </w:r>
      <w:proofErr w:type="spellStart"/>
      <w:r w:rsidRPr="00930025">
        <w:t>CommonHead</w:t>
      </w:r>
      <w:proofErr w:type="spellEnd"/>
      <w:r w:rsidRPr="00930025">
        <w:t xml:space="preserve"> /&gt; de Astro:</w:t>
      </w:r>
    </w:p>
    <w:p w:rsidR="00930025" w:rsidRPr="00930025" w:rsidRDefault="00930025" w:rsidP="00930025">
      <w:pPr>
        <w:rPr>
          <w:lang w:val="en-US"/>
        </w:rPr>
      </w:pPr>
      <w:r w:rsidRPr="00930025">
        <w:rPr>
          <w:lang w:val="en-US"/>
        </w:rPr>
        <w:lastRenderedPageBreak/>
        <w:t>src/components/CommonHead.astro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 ViewTransitions } from 'astro:transitions';</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&lt;link rel="icon" type="image/svg+xml" href="/favicon.svg" /&gt;</w:t>
      </w:r>
    </w:p>
    <w:p w:rsidR="00930025" w:rsidRPr="00930025" w:rsidRDefault="00930025" w:rsidP="00930025">
      <w:r w:rsidRPr="00930025">
        <w:t xml:space="preserve">&lt;meta </w:t>
      </w:r>
      <w:proofErr w:type="spellStart"/>
      <w:r w:rsidRPr="00930025">
        <w:t>name</w:t>
      </w:r>
      <w:proofErr w:type="spellEnd"/>
      <w:r w:rsidRPr="00930025">
        <w:t>="</w:t>
      </w:r>
      <w:proofErr w:type="spellStart"/>
      <w:r w:rsidRPr="00930025">
        <w:t>generator</w:t>
      </w:r>
      <w:proofErr w:type="spellEnd"/>
      <w:r w:rsidRPr="00930025">
        <w:t xml:space="preserve">" </w:t>
      </w:r>
      <w:proofErr w:type="spellStart"/>
      <w:r w:rsidRPr="00930025">
        <w:t>content</w:t>
      </w:r>
      <w:proofErr w:type="spellEnd"/>
      <w:r w:rsidRPr="00930025">
        <w:t>={</w:t>
      </w:r>
      <w:proofErr w:type="spellStart"/>
      <w:r w:rsidRPr="00930025">
        <w:t>Astro.generator</w:t>
      </w:r>
      <w:proofErr w:type="spellEnd"/>
      <w:r w:rsidRPr="00930025">
        <w:t>} /&gt;</w:t>
      </w:r>
    </w:p>
    <w:p w:rsidR="00930025" w:rsidRPr="00930025" w:rsidRDefault="00930025" w:rsidP="00930025"/>
    <w:p w:rsidR="00930025" w:rsidRPr="00930025" w:rsidRDefault="00930025" w:rsidP="00930025">
      <w:r w:rsidRPr="00930025">
        <w:t>&lt;!-- Etiquetas Meta Primarias --&gt;</w:t>
      </w:r>
    </w:p>
    <w:p w:rsidR="00930025" w:rsidRPr="00930025" w:rsidRDefault="00930025" w:rsidP="00930025">
      <w:pPr>
        <w:rPr>
          <w:lang w:val="en-US"/>
        </w:rPr>
      </w:pPr>
      <w:r w:rsidRPr="00930025">
        <w:rPr>
          <w:lang w:val="en-US"/>
        </w:rPr>
        <w:t>&lt;title&gt;{title}&lt;/title&gt;</w:t>
      </w:r>
    </w:p>
    <w:p w:rsidR="00930025" w:rsidRPr="00930025" w:rsidRDefault="00930025" w:rsidP="00930025">
      <w:pPr>
        <w:rPr>
          <w:lang w:val="en-US"/>
        </w:rPr>
      </w:pPr>
      <w:r w:rsidRPr="00930025">
        <w:rPr>
          <w:lang w:val="en-US"/>
        </w:rPr>
        <w:t>&lt;meta name="title" content={title} /&gt;</w:t>
      </w:r>
    </w:p>
    <w:p w:rsidR="00930025" w:rsidRPr="00930025" w:rsidRDefault="00930025" w:rsidP="00930025">
      <w:pPr>
        <w:rPr>
          <w:lang w:val="en-US"/>
        </w:rPr>
      </w:pPr>
      <w:r w:rsidRPr="00930025">
        <w:rPr>
          <w:lang w:val="en-US"/>
        </w:rPr>
        <w:t>&lt;meta name="description" content={description} /&gt;</w:t>
      </w:r>
    </w:p>
    <w:p w:rsidR="00930025" w:rsidRPr="00930025" w:rsidRDefault="00930025" w:rsidP="00930025">
      <w:pPr>
        <w:rPr>
          <w:lang w:val="en-US"/>
        </w:rPr>
      </w:pPr>
    </w:p>
    <w:p w:rsidR="00930025" w:rsidRPr="00930025" w:rsidRDefault="00930025" w:rsidP="00930025">
      <w:r w:rsidRPr="00930025">
        <w:t>&lt;</w:t>
      </w:r>
      <w:proofErr w:type="spellStart"/>
      <w:r w:rsidRPr="00930025">
        <w:t>ViewTransitions</w:t>
      </w:r>
      <w:proofErr w:type="spellEnd"/>
      <w:r w:rsidRPr="00930025">
        <w:t xml:space="preserve"> /&gt;</w:t>
      </w:r>
    </w:p>
    <w:p w:rsidR="00930025" w:rsidRPr="00930025" w:rsidRDefault="00930025" w:rsidP="00930025">
      <w:r w:rsidRPr="00930025">
        <w:t>¡No es necesario realizar ninguna otra configuración para habilitar la navegación predeterminada del lado del cliente en Astro!</w:t>
      </w:r>
    </w:p>
    <w:p w:rsidR="00930025" w:rsidRPr="00930025" w:rsidRDefault="00930025" w:rsidP="00930025">
      <w:r w:rsidRPr="00930025">
        <w:t xml:space="preserve">Utiliza </w:t>
      </w:r>
      <w:hyperlink r:id="rId20" w:anchor="directivas-de-transici%C3%B3n" w:history="1">
        <w:r w:rsidRPr="00930025">
          <w:rPr>
            <w:rStyle w:val="Hipervnculo"/>
          </w:rPr>
          <w:t>directivas de transición</w:t>
        </w:r>
      </w:hyperlink>
      <w:r w:rsidRPr="00930025">
        <w:t xml:space="preserve"> o </w:t>
      </w:r>
      <w:hyperlink r:id="rId21" w:anchor="previniendo-la-navegaci%C3%B3n-del-lado-del-cliente" w:history="1">
        <w:r w:rsidRPr="00930025">
          <w:rPr>
            <w:rStyle w:val="Hipervnculo"/>
          </w:rPr>
          <w:t>anula la navegación predeterminada del lado del cliente</w:t>
        </w:r>
      </w:hyperlink>
      <w:r w:rsidRPr="00930025">
        <w:t xml:space="preserve"> en elementos individuales para un control más preciso.</w:t>
      </w:r>
    </w:p>
    <w:p w:rsidR="00930025" w:rsidRPr="00930025" w:rsidRDefault="00930025" w:rsidP="00930025">
      <w:pPr>
        <w:rPr>
          <w:b/>
          <w:bCs/>
        </w:rPr>
      </w:pPr>
      <w:r w:rsidRPr="00930025">
        <w:rPr>
          <w:b/>
          <w:bCs/>
        </w:rPr>
        <w:t>Directivas de transición</w:t>
      </w:r>
    </w:p>
    <w:p w:rsidR="00930025" w:rsidRPr="00930025" w:rsidRDefault="00930025" w:rsidP="00930025">
      <w:r w:rsidRPr="00930025">
        <w:t xml:space="preserve">Astro asignará automáticamente a los elementos encontrados tanto en la página antigua como en la nueva un </w:t>
      </w:r>
      <w:proofErr w:type="spellStart"/>
      <w:r w:rsidRPr="00930025">
        <w:t>view-transition-name</w:t>
      </w:r>
      <w:proofErr w:type="spellEnd"/>
      <w:r w:rsidRPr="00930025">
        <w:t xml:space="preserve"> compartido y único. Esta pareja de elementos coincidentes es inferida por el tipo de elemento y su ubicación en el DOM.</w:t>
      </w:r>
    </w:p>
    <w:p w:rsidR="00930025" w:rsidRPr="00930025" w:rsidRDefault="00930025" w:rsidP="00930025">
      <w:r w:rsidRPr="00930025">
        <w:t xml:space="preserve">Utiliza las directivas opcionales </w:t>
      </w:r>
      <w:proofErr w:type="spellStart"/>
      <w:r w:rsidRPr="00930025">
        <w:t>transition</w:t>
      </w:r>
      <w:proofErr w:type="spellEnd"/>
      <w:r w:rsidRPr="00930025">
        <w:t>:* en los elementos de la página dentro de tus componentes .astro para un control más fino sobre la animación de transición de la página durante la navegación.</w:t>
      </w:r>
    </w:p>
    <w:p w:rsidR="00930025" w:rsidRPr="00930025" w:rsidRDefault="00930025" w:rsidP="00930025">
      <w:pPr>
        <w:numPr>
          <w:ilvl w:val="0"/>
          <w:numId w:val="121"/>
        </w:numPr>
      </w:pPr>
      <w:proofErr w:type="spellStart"/>
      <w:r w:rsidRPr="00930025">
        <w:t>transition:name</w:t>
      </w:r>
      <w:proofErr w:type="spellEnd"/>
      <w:r w:rsidRPr="00930025">
        <w:t xml:space="preserve">: Te permite anular la coincidencia de elementos predeterminada de Astro para la animación del contenido antiguo/nuevo y </w:t>
      </w:r>
      <w:hyperlink r:id="rId22" w:anchor="nombrando-una-transici%C3%B3n" w:history="1">
        <w:r w:rsidRPr="00930025">
          <w:rPr>
            <w:rStyle w:val="Hipervnculo"/>
          </w:rPr>
          <w:t>especificar un nombre de transición</w:t>
        </w:r>
      </w:hyperlink>
      <w:r w:rsidRPr="00930025">
        <w:t xml:space="preserve"> para asociar un par de elementos DOM.</w:t>
      </w:r>
    </w:p>
    <w:p w:rsidR="00930025" w:rsidRPr="00930025" w:rsidRDefault="00930025" w:rsidP="00930025">
      <w:pPr>
        <w:numPr>
          <w:ilvl w:val="0"/>
          <w:numId w:val="121"/>
        </w:numPr>
      </w:pPr>
      <w:proofErr w:type="spellStart"/>
      <w:r w:rsidRPr="00930025">
        <w:t>transition:animate</w:t>
      </w:r>
      <w:proofErr w:type="spellEnd"/>
      <w:r w:rsidRPr="00930025">
        <w:t xml:space="preserve">: Te permite modificar la animación predeterminada de Astro mientras reemplaza el elemento antiguo por el nuevo especificando un tipo de animación. Utiliza las </w:t>
      </w:r>
      <w:hyperlink r:id="rId23" w:anchor="directivas-de-animaci%C3%B3n-integradas" w:history="1">
        <w:r w:rsidRPr="00930025">
          <w:rPr>
            <w:rStyle w:val="Hipervnculo"/>
          </w:rPr>
          <w:t>directivas de animación integradas</w:t>
        </w:r>
      </w:hyperlink>
      <w:r w:rsidRPr="00930025">
        <w:t xml:space="preserve"> de Astro o </w:t>
      </w:r>
      <w:hyperlink r:id="rId24" w:anchor="personalizando-animaciones" w:history="1">
        <w:r w:rsidRPr="00930025">
          <w:rPr>
            <w:rStyle w:val="Hipervnculo"/>
          </w:rPr>
          <w:t>crea animaciones de transición personalizadas</w:t>
        </w:r>
      </w:hyperlink>
      <w:r w:rsidRPr="00930025">
        <w:t>.</w:t>
      </w:r>
    </w:p>
    <w:p w:rsidR="00930025" w:rsidRPr="00930025" w:rsidRDefault="00930025" w:rsidP="00930025">
      <w:pPr>
        <w:numPr>
          <w:ilvl w:val="0"/>
          <w:numId w:val="121"/>
        </w:numPr>
      </w:pPr>
      <w:proofErr w:type="spellStart"/>
      <w:r w:rsidRPr="00930025">
        <w:t>transition</w:t>
      </w:r>
      <w:proofErr w:type="spellEnd"/>
      <w:r w:rsidRPr="00930025">
        <w:t xml:space="preserve">: </w:t>
      </w:r>
      <w:proofErr w:type="spellStart"/>
      <w:r w:rsidRPr="00930025">
        <w:t>persist</w:t>
      </w:r>
      <w:proofErr w:type="spellEnd"/>
      <w:r w:rsidRPr="00930025">
        <w:t xml:space="preserve">: Te permite anular el reemplazo predeterminado de los elementos antiguos por los nuevos de Astro y, en su lugar, </w:t>
      </w:r>
      <w:hyperlink r:id="rId25" w:anchor="manteniendo-el-estado" w:history="1">
        <w:r w:rsidRPr="00930025">
          <w:rPr>
            <w:rStyle w:val="Hipervnculo"/>
          </w:rPr>
          <w:t>persistir los componentes y elementos HTML</w:t>
        </w:r>
      </w:hyperlink>
      <w:r w:rsidRPr="00930025">
        <w:t xml:space="preserve"> al navegar a otra página.</w:t>
      </w:r>
    </w:p>
    <w:p w:rsidR="00930025" w:rsidRPr="00930025" w:rsidRDefault="00930025" w:rsidP="00930025">
      <w:pPr>
        <w:rPr>
          <w:b/>
          <w:bCs/>
        </w:rPr>
      </w:pPr>
      <w:r w:rsidRPr="00930025">
        <w:rPr>
          <w:b/>
          <w:bCs/>
        </w:rPr>
        <w:t>Nombrando una transición</w:t>
      </w:r>
    </w:p>
    <w:p w:rsidR="00930025" w:rsidRPr="00930025" w:rsidRDefault="00930025" w:rsidP="00930025">
      <w:r w:rsidRPr="00930025">
        <w:lastRenderedPageBreak/>
        <w:t xml:space="preserve">En algunos casos, es posible que desees o necesites identificar los elementos de transición de vista correspondientes tú mismo. Puedes especificar un nombre para un par de elementos utilizando la directiva </w:t>
      </w:r>
      <w:proofErr w:type="spellStart"/>
      <w:r w:rsidRPr="00930025">
        <w:t>transition:name</w:t>
      </w:r>
      <w:proofErr w:type="spellEnd"/>
      <w:r w:rsidRPr="00930025">
        <w:t>.</w:t>
      </w:r>
    </w:p>
    <w:p w:rsidR="00930025" w:rsidRPr="00930025" w:rsidRDefault="00930025" w:rsidP="00930025">
      <w:pPr>
        <w:rPr>
          <w:lang w:val="en-US"/>
        </w:rPr>
      </w:pPr>
      <w:r w:rsidRPr="00930025">
        <w:rPr>
          <w:lang w:val="en-US"/>
        </w:rPr>
        <w:t>src/pages/old-page.astro</w:t>
      </w:r>
    </w:p>
    <w:p w:rsidR="00930025" w:rsidRPr="00930025" w:rsidRDefault="00930025" w:rsidP="00930025">
      <w:pPr>
        <w:rPr>
          <w:lang w:val="en-US"/>
        </w:rPr>
      </w:pPr>
      <w:r w:rsidRPr="00930025">
        <w:rPr>
          <w:lang w:val="en-US"/>
        </w:rPr>
        <w:t>&lt;aside transition:name="hero"&gt;</w:t>
      </w:r>
    </w:p>
    <w:p w:rsidR="00930025" w:rsidRPr="00930025" w:rsidRDefault="00930025" w:rsidP="00930025">
      <w:pPr>
        <w:rPr>
          <w:lang w:val="en-US"/>
        </w:rPr>
      </w:pPr>
      <w:r w:rsidRPr="00930025">
        <w:rPr>
          <w:lang w:val="en-US"/>
        </w:rPr>
        <w:t>src/pages/new-page.astro</w:t>
      </w:r>
    </w:p>
    <w:p w:rsidR="00930025" w:rsidRPr="00930025" w:rsidRDefault="00930025" w:rsidP="00930025">
      <w:pPr>
        <w:rPr>
          <w:lang w:val="en-US"/>
        </w:rPr>
      </w:pPr>
      <w:r w:rsidRPr="00930025">
        <w:rPr>
          <w:lang w:val="en-US"/>
        </w:rPr>
        <w:t>&lt;aside transition:name="hero"&gt;</w:t>
      </w:r>
    </w:p>
    <w:p w:rsidR="00930025" w:rsidRPr="00930025" w:rsidRDefault="00930025" w:rsidP="00930025">
      <w:r w:rsidRPr="00930025">
        <w:t xml:space="preserve">Ten en cuenta que el valor proporcionado </w:t>
      </w:r>
      <w:proofErr w:type="spellStart"/>
      <w:r w:rsidRPr="00930025">
        <w:t>transition:name</w:t>
      </w:r>
      <w:proofErr w:type="spellEnd"/>
      <w:r w:rsidRPr="00930025">
        <w:t xml:space="preserve"> solo se puede utilizar una vez en cada página. Establece esto manualmente solo cuando Astro no pueda inferir un nombre adecuado por sí mismo, o para un control más fino sobre los elementos coincidentes.</w:t>
      </w:r>
    </w:p>
    <w:p w:rsidR="00930025" w:rsidRPr="00930025" w:rsidRDefault="00930025" w:rsidP="00930025">
      <w:pPr>
        <w:rPr>
          <w:b/>
          <w:bCs/>
        </w:rPr>
      </w:pPr>
      <w:r w:rsidRPr="00930025">
        <w:rPr>
          <w:b/>
          <w:bCs/>
        </w:rPr>
        <w:t>Manteniendo el estado</w:t>
      </w:r>
    </w:p>
    <w:p w:rsidR="00930025" w:rsidRPr="00930025" w:rsidRDefault="00930025" w:rsidP="00930025">
      <w:r w:rsidRPr="00930025">
        <w:rPr>
          <w:b/>
          <w:bCs/>
        </w:rPr>
        <w:t>Agregado en:</w:t>
      </w:r>
      <w:r w:rsidRPr="00930025">
        <w:t xml:space="preserve"> astro@2.10.0 </w:t>
      </w:r>
    </w:p>
    <w:p w:rsidR="00930025" w:rsidRPr="00930025" w:rsidRDefault="00930025" w:rsidP="00930025">
      <w:r w:rsidRPr="00930025">
        <w:t xml:space="preserve">Puedes persistir componentes y elementos HTML (en lugar de reemplazarlos) a través de las navegaciones de página utilizando la directiva </w:t>
      </w:r>
      <w:proofErr w:type="spellStart"/>
      <w:r w:rsidRPr="00930025">
        <w:t>transition:persist</w:t>
      </w:r>
      <w:proofErr w:type="spellEnd"/>
      <w:r w:rsidRPr="00930025">
        <w:t>.</w:t>
      </w:r>
    </w:p>
    <w:p w:rsidR="00930025" w:rsidRPr="00930025" w:rsidRDefault="00930025" w:rsidP="00930025">
      <w:r w:rsidRPr="00930025">
        <w:t>Por ejemplo, el siguiente &lt;video&gt; continuará reproduciéndose a medida que navegas a otra página que contiene el mismo elemento de video. Esto funciona tanto para la navegación hacia adelante como hacia atrás.</w:t>
      </w:r>
    </w:p>
    <w:p w:rsidR="00930025" w:rsidRPr="00930025" w:rsidRDefault="00930025" w:rsidP="00930025">
      <w:pPr>
        <w:rPr>
          <w:lang w:val="en-US"/>
        </w:rPr>
      </w:pPr>
      <w:r w:rsidRPr="00930025">
        <w:rPr>
          <w:lang w:val="en-US"/>
        </w:rPr>
        <w:t>src/components/Video.astro</w:t>
      </w:r>
    </w:p>
    <w:p w:rsidR="00930025" w:rsidRPr="00930025" w:rsidRDefault="00930025" w:rsidP="00930025">
      <w:pPr>
        <w:rPr>
          <w:lang w:val="en-US"/>
        </w:rPr>
      </w:pPr>
      <w:r w:rsidRPr="00930025">
        <w:rPr>
          <w:lang w:val="en-US"/>
        </w:rPr>
        <w:t>&lt;video controls="" autoplay="" transition:persist&gt;</w:t>
      </w:r>
    </w:p>
    <w:p w:rsidR="00930025" w:rsidRPr="00930025" w:rsidRDefault="00930025" w:rsidP="00930025">
      <w:pPr>
        <w:rPr>
          <w:lang w:val="en-US"/>
        </w:rPr>
      </w:pPr>
      <w:r w:rsidRPr="00930025">
        <w:rPr>
          <w:lang w:val="en-US"/>
        </w:rPr>
        <w:t xml:space="preserve">  &lt;source src="https://ia804502.us.archive.org/33/items/GoldenGa1939_3/GoldenGa1939_3_512kb.mp4" type="video/mp4"&gt;</w:t>
      </w:r>
    </w:p>
    <w:p w:rsidR="00930025" w:rsidRPr="00930025" w:rsidRDefault="00930025" w:rsidP="00930025">
      <w:r w:rsidRPr="00930025">
        <w:t>&lt;/video&gt;</w:t>
      </w:r>
    </w:p>
    <w:p w:rsidR="00930025" w:rsidRPr="00930025" w:rsidRDefault="00930025" w:rsidP="00930025">
      <w:r w:rsidRPr="00930025">
        <w:t xml:space="preserve">También puedes colocar la directiva en una </w:t>
      </w:r>
      <w:hyperlink r:id="rId26" w:history="1">
        <w:r w:rsidRPr="00930025">
          <w:rPr>
            <w:rStyle w:val="Hipervnculo"/>
          </w:rPr>
          <w:t>isla de Astro</w:t>
        </w:r>
      </w:hyperlink>
      <w:r w:rsidRPr="00930025">
        <w:t xml:space="preserve"> (un componente de </w:t>
      </w:r>
      <w:proofErr w:type="spellStart"/>
      <w:r w:rsidRPr="00930025">
        <w:t>framework</w:t>
      </w:r>
      <w:proofErr w:type="spellEnd"/>
      <w:r w:rsidRPr="00930025">
        <w:t xml:space="preserve"> UI con una directiva </w:t>
      </w:r>
      <w:hyperlink r:id="rId27" w:anchor="directivas-del-cliente" w:history="1">
        <w:proofErr w:type="spellStart"/>
        <w:r w:rsidRPr="00930025">
          <w:rPr>
            <w:rStyle w:val="Hipervnculo"/>
          </w:rPr>
          <w:t>client</w:t>
        </w:r>
        <w:proofErr w:type="spellEnd"/>
        <w:r w:rsidRPr="00930025">
          <w:rPr>
            <w:rStyle w:val="Hipervnculo"/>
          </w:rPr>
          <w:t>:</w:t>
        </w:r>
      </w:hyperlink>
      <w:r w:rsidRPr="00930025">
        <w:t xml:space="preserve">). Si ese componente existe en la siguiente página, la isla de la página antigua </w:t>
      </w:r>
      <w:r w:rsidRPr="00930025">
        <w:rPr>
          <w:b/>
          <w:bCs/>
        </w:rPr>
        <w:t>con su estado actual</w:t>
      </w:r>
      <w:r w:rsidRPr="00930025">
        <w:t xml:space="preserve"> continuará mostrándose, en lugar de reemplazarla con la isla de la nueva página.</w:t>
      </w:r>
    </w:p>
    <w:p w:rsidR="00930025" w:rsidRPr="00930025" w:rsidRDefault="00930025" w:rsidP="00930025">
      <w:r w:rsidRPr="00930025">
        <w:t>En el siguiente ejemplo, el estado interno del componente del recuento no se restablecerá cuando se navegue hacia adelante y hacia atrás por páginas que contengan el componente &lt;</w:t>
      </w:r>
      <w:proofErr w:type="spellStart"/>
      <w:r w:rsidRPr="00930025">
        <w:t>Counter</w:t>
      </w:r>
      <w:proofErr w:type="spellEnd"/>
      <w:r w:rsidRPr="00930025">
        <w:t xml:space="preserve"> /&gt; con el atributo </w:t>
      </w:r>
      <w:proofErr w:type="spellStart"/>
      <w:r w:rsidRPr="00930025">
        <w:t>transition:persist</w:t>
      </w:r>
      <w:proofErr w:type="spellEnd"/>
      <w:r w:rsidRPr="00930025">
        <w:t>.</w:t>
      </w:r>
    </w:p>
    <w:p w:rsidR="00930025" w:rsidRPr="00930025" w:rsidRDefault="00930025" w:rsidP="00930025">
      <w:pPr>
        <w:rPr>
          <w:lang w:val="en-US"/>
        </w:rPr>
      </w:pPr>
      <w:r w:rsidRPr="00930025">
        <w:rPr>
          <w:lang w:val="en-US"/>
        </w:rPr>
        <w:t>components/Header.astro</w:t>
      </w:r>
    </w:p>
    <w:p w:rsidR="00930025" w:rsidRPr="00930025" w:rsidRDefault="00930025" w:rsidP="00930025">
      <w:pPr>
        <w:rPr>
          <w:lang w:val="en-US"/>
        </w:rPr>
      </w:pPr>
      <w:r w:rsidRPr="00930025">
        <w:rPr>
          <w:lang w:val="en-US"/>
        </w:rPr>
        <w:t>&lt;Counter client:load transition:persist initialCount={5} /&gt;</w:t>
      </w:r>
    </w:p>
    <w:p w:rsidR="00930025" w:rsidRPr="00930025" w:rsidRDefault="00930025" w:rsidP="00930025">
      <w:r w:rsidRPr="00930025">
        <w:t xml:space="preserve">También puedes </w:t>
      </w:r>
      <w:hyperlink r:id="rId28" w:anchor="nombrando-una-transici%C3%B3n" w:history="1">
        <w:r w:rsidRPr="00930025">
          <w:rPr>
            <w:rStyle w:val="Hipervnculo"/>
          </w:rPr>
          <w:t>identificar manualmente los elementos correspondientes</w:t>
        </w:r>
      </w:hyperlink>
      <w:r w:rsidRPr="00930025">
        <w:t xml:space="preserve"> si la isla/elemento está en un componente diferente entre las dos páginas.</w:t>
      </w:r>
    </w:p>
    <w:p w:rsidR="00930025" w:rsidRPr="00930025" w:rsidRDefault="00930025" w:rsidP="00930025">
      <w:pPr>
        <w:rPr>
          <w:lang w:val="en-US"/>
        </w:rPr>
      </w:pPr>
      <w:r w:rsidRPr="00930025">
        <w:rPr>
          <w:lang w:val="en-US"/>
        </w:rPr>
        <w:t>src/pages/old-page.astro</w:t>
      </w:r>
    </w:p>
    <w:p w:rsidR="00930025" w:rsidRPr="00930025" w:rsidRDefault="00930025" w:rsidP="00930025">
      <w:pPr>
        <w:rPr>
          <w:lang w:val="en-US"/>
        </w:rPr>
      </w:pPr>
      <w:r w:rsidRPr="00930025">
        <w:rPr>
          <w:lang w:val="en-US"/>
        </w:rPr>
        <w:t>&lt;Video controls="" autoplay="" transition:name="media-player" transition:persist /&gt;</w:t>
      </w:r>
    </w:p>
    <w:p w:rsidR="00930025" w:rsidRPr="00930025" w:rsidRDefault="00930025" w:rsidP="00930025">
      <w:pPr>
        <w:rPr>
          <w:lang w:val="en-US"/>
        </w:rPr>
      </w:pPr>
      <w:r w:rsidRPr="00930025">
        <w:rPr>
          <w:lang w:val="en-US"/>
        </w:rPr>
        <w:lastRenderedPageBreak/>
        <w:t>src/pages/new-page.astro</w:t>
      </w:r>
    </w:p>
    <w:p w:rsidR="00930025" w:rsidRPr="00930025" w:rsidRDefault="00930025" w:rsidP="00930025">
      <w:pPr>
        <w:rPr>
          <w:lang w:val="en-US"/>
        </w:rPr>
      </w:pPr>
      <w:r w:rsidRPr="00930025">
        <w:rPr>
          <w:lang w:val="en-US"/>
        </w:rPr>
        <w:t>&lt;MyVideo controls="" autoplay="" transition:name="media-player" transition:persist /&gt;</w:t>
      </w:r>
    </w:p>
    <w:p w:rsidR="00930025" w:rsidRPr="00930025" w:rsidRDefault="00930025" w:rsidP="00930025">
      <w:r w:rsidRPr="00930025">
        <w:t xml:space="preserve">Una alternativa práctica, </w:t>
      </w:r>
      <w:proofErr w:type="spellStart"/>
      <w:r w:rsidRPr="00930025">
        <w:t>transition:persist</w:t>
      </w:r>
      <w:proofErr w:type="spellEnd"/>
      <w:r w:rsidRPr="00930025">
        <w:t xml:space="preserve"> puede tomar un nombre de transición como valor.</w:t>
      </w:r>
    </w:p>
    <w:p w:rsidR="00930025" w:rsidRPr="00930025" w:rsidRDefault="00930025" w:rsidP="00930025">
      <w:pPr>
        <w:rPr>
          <w:lang w:val="en-US"/>
        </w:rPr>
      </w:pPr>
      <w:r w:rsidRPr="00930025">
        <w:rPr>
          <w:lang w:val="en-US"/>
        </w:rPr>
        <w:t>src/pages/index.astro</w:t>
      </w:r>
    </w:p>
    <w:p w:rsidR="00930025" w:rsidRPr="00930025" w:rsidRDefault="00930025" w:rsidP="00930025">
      <w:pPr>
        <w:rPr>
          <w:lang w:val="en-US"/>
        </w:rPr>
      </w:pPr>
      <w:r w:rsidRPr="00930025">
        <w:rPr>
          <w:lang w:val="en-US"/>
        </w:rPr>
        <w:t>&lt;video controls="" autoplay="" transition:persist="media-player"&gt;</w:t>
      </w:r>
    </w:p>
    <w:p w:rsidR="00930025" w:rsidRPr="00930025" w:rsidRDefault="00930025" w:rsidP="00930025">
      <w:pPr>
        <w:rPr>
          <w:b/>
          <w:bCs/>
        </w:rPr>
      </w:pPr>
      <w:proofErr w:type="spellStart"/>
      <w:r w:rsidRPr="00930025">
        <w:rPr>
          <w:b/>
          <w:bCs/>
        </w:rPr>
        <w:t>transition:persist-props</w:t>
      </w:r>
      <w:proofErr w:type="spellEnd"/>
    </w:p>
    <w:p w:rsidR="00930025" w:rsidRPr="00930025" w:rsidRDefault="00930025" w:rsidP="00930025">
      <w:r w:rsidRPr="00930025">
        <w:rPr>
          <w:b/>
          <w:bCs/>
        </w:rPr>
        <w:t>Agregado en:</w:t>
      </w:r>
      <w:r w:rsidRPr="00930025">
        <w:t xml:space="preserve"> astro@4.5.0 </w:t>
      </w:r>
    </w:p>
    <w:p w:rsidR="00930025" w:rsidRPr="00930025" w:rsidRDefault="00930025" w:rsidP="00930025">
      <w:r w:rsidRPr="00930025">
        <w:t xml:space="preserve">Esto te permite controlar si los </w:t>
      </w:r>
      <w:proofErr w:type="spellStart"/>
      <w:r w:rsidRPr="00930025">
        <w:t>props</w:t>
      </w:r>
      <w:proofErr w:type="spellEnd"/>
      <w:r w:rsidRPr="00930025">
        <w:t xml:space="preserve"> de una isla deben persistir o no tras la navegación.</w:t>
      </w:r>
    </w:p>
    <w:p w:rsidR="00930025" w:rsidRPr="00930025" w:rsidRDefault="00930025" w:rsidP="00930025">
      <w:r w:rsidRPr="00930025">
        <w:t xml:space="preserve">Por defecto, cuando se añade </w:t>
      </w:r>
      <w:proofErr w:type="spellStart"/>
      <w:r w:rsidRPr="00930025">
        <w:t>transition:persist</w:t>
      </w:r>
      <w:proofErr w:type="spellEnd"/>
      <w:r w:rsidRPr="00930025">
        <w:t xml:space="preserve"> a una isla, el estado se mantiene durante la navegación, pero el componente se vuelve a renderizar con nuevos </w:t>
      </w:r>
      <w:proofErr w:type="spellStart"/>
      <w:r w:rsidRPr="00930025">
        <w:t>props</w:t>
      </w:r>
      <w:proofErr w:type="spellEnd"/>
      <w:r w:rsidRPr="00930025">
        <w:t xml:space="preserve">. Esto es útil, por ejemplo, cuando un componente recibe </w:t>
      </w:r>
      <w:proofErr w:type="spellStart"/>
      <w:r w:rsidRPr="00930025">
        <w:t>props</w:t>
      </w:r>
      <w:proofErr w:type="spellEnd"/>
      <w:r w:rsidRPr="00930025">
        <w:t xml:space="preserve"> específicos de la página, como el </w:t>
      </w:r>
      <w:proofErr w:type="spellStart"/>
      <w:r w:rsidRPr="00930025">
        <w:t>title</w:t>
      </w:r>
      <w:proofErr w:type="spellEnd"/>
      <w:r w:rsidRPr="00930025">
        <w:t xml:space="preserve"> de la página actual.</w:t>
      </w:r>
    </w:p>
    <w:p w:rsidR="00930025" w:rsidRPr="00930025" w:rsidRDefault="00930025" w:rsidP="00930025">
      <w:r w:rsidRPr="00930025">
        <w:t xml:space="preserve">Puede anular este comportamiento con </w:t>
      </w:r>
      <w:proofErr w:type="spellStart"/>
      <w:r w:rsidRPr="00930025">
        <w:t>transition:persist-props</w:t>
      </w:r>
      <w:proofErr w:type="spellEnd"/>
      <w:r w:rsidRPr="00930025">
        <w:t>. Al añadir esta directiva se conservarán los accesorios existentes de una isla (no se volverá a renderizar con nuevos valores) además de mantener su estado existente.</w:t>
      </w:r>
    </w:p>
    <w:p w:rsidR="00930025" w:rsidRPr="00930025" w:rsidRDefault="00930025" w:rsidP="00930025">
      <w:pPr>
        <w:rPr>
          <w:b/>
          <w:bCs/>
        </w:rPr>
      </w:pPr>
      <w:r w:rsidRPr="00930025">
        <w:rPr>
          <w:b/>
          <w:bCs/>
        </w:rPr>
        <w:t>Directivas de animación integradas</w:t>
      </w:r>
    </w:p>
    <w:p w:rsidR="00930025" w:rsidRPr="00930025" w:rsidRDefault="00930025" w:rsidP="00930025">
      <w:r w:rsidRPr="00930025">
        <w:t xml:space="preserve">Astro viene con algunas animaciones integradas para anular la transición </w:t>
      </w:r>
      <w:proofErr w:type="spellStart"/>
      <w:r w:rsidRPr="00930025">
        <w:t>fade</w:t>
      </w:r>
      <w:proofErr w:type="spellEnd"/>
      <w:r w:rsidRPr="00930025">
        <w:t xml:space="preserve"> predeterminada. Agrega la directiva </w:t>
      </w:r>
      <w:proofErr w:type="spellStart"/>
      <w:r w:rsidRPr="00930025">
        <w:t>transition:animate</w:t>
      </w:r>
      <w:proofErr w:type="spellEnd"/>
      <w:r w:rsidRPr="00930025">
        <w:t xml:space="preserve"> a elementos individuales para personalizar el comportamiento de transiciones específicas.</w:t>
      </w:r>
    </w:p>
    <w:p w:rsidR="00930025" w:rsidRPr="00930025" w:rsidRDefault="00930025" w:rsidP="00930025">
      <w:pPr>
        <w:numPr>
          <w:ilvl w:val="0"/>
          <w:numId w:val="122"/>
        </w:numPr>
      </w:pPr>
      <w:proofErr w:type="spellStart"/>
      <w:r w:rsidRPr="00930025">
        <w:t>fade</w:t>
      </w:r>
      <w:proofErr w:type="spellEnd"/>
      <w:r w:rsidRPr="00930025">
        <w:t xml:space="preserve"> (por defecto): Una animación de fundido cruzado </w:t>
      </w:r>
      <w:proofErr w:type="spellStart"/>
      <w:r w:rsidRPr="00930025">
        <w:t>opinionada</w:t>
      </w:r>
      <w:proofErr w:type="spellEnd"/>
      <w:r w:rsidRPr="00930025">
        <w:t>. El contenido antiguo se desvanece y el nuevo contenido se desvanece al aparecer.</w:t>
      </w:r>
    </w:p>
    <w:p w:rsidR="00930025" w:rsidRPr="00930025" w:rsidRDefault="00930025" w:rsidP="00930025">
      <w:pPr>
        <w:numPr>
          <w:ilvl w:val="0"/>
          <w:numId w:val="122"/>
        </w:numPr>
      </w:pPr>
      <w:proofErr w:type="spellStart"/>
      <w:r w:rsidRPr="00930025">
        <w:t>initial</w:t>
      </w:r>
      <w:proofErr w:type="spellEnd"/>
      <w:r w:rsidRPr="00930025">
        <w:t xml:space="preserve">: Optar por no usar la animación de fundido cruzado </w:t>
      </w:r>
      <w:proofErr w:type="spellStart"/>
      <w:r w:rsidRPr="00930025">
        <w:t>opinionada</w:t>
      </w:r>
      <w:proofErr w:type="spellEnd"/>
      <w:r w:rsidRPr="00930025">
        <w:t xml:space="preserve"> de Astro y en su lugar utilizar el estilo predeterminado del navegador.</w:t>
      </w:r>
    </w:p>
    <w:p w:rsidR="00930025" w:rsidRPr="00930025" w:rsidRDefault="00930025" w:rsidP="00930025">
      <w:pPr>
        <w:numPr>
          <w:ilvl w:val="0"/>
          <w:numId w:val="122"/>
        </w:numPr>
      </w:pPr>
      <w:proofErr w:type="spellStart"/>
      <w:r w:rsidRPr="00930025">
        <w:t>slide</w:t>
      </w:r>
      <w:proofErr w:type="spellEnd"/>
      <w:r w:rsidRPr="00930025">
        <w:t>: Una animación donde el contenido antiguo se desliza hacia la izquierda y el nuevo contenido se desliza desde la derecha. En la navegación hacia atrás, las animaciones son opuestas.</w:t>
      </w:r>
    </w:p>
    <w:p w:rsidR="00930025" w:rsidRPr="00930025" w:rsidRDefault="00930025" w:rsidP="00930025">
      <w:pPr>
        <w:numPr>
          <w:ilvl w:val="0"/>
          <w:numId w:val="122"/>
        </w:numPr>
      </w:pPr>
      <w:proofErr w:type="spellStart"/>
      <w:r w:rsidRPr="00930025">
        <w:t>none</w:t>
      </w:r>
      <w:proofErr w:type="spellEnd"/>
      <w:r w:rsidRPr="00930025">
        <w:t>: Desactiva las animaciones predeterminadas del navegador. Úsalo en el elemento &lt;</w:t>
      </w:r>
      <w:proofErr w:type="spellStart"/>
      <w:r w:rsidRPr="00930025">
        <w:t>html</w:t>
      </w:r>
      <w:proofErr w:type="spellEnd"/>
      <w:r w:rsidRPr="00930025">
        <w:t xml:space="preserve">&gt; de una página para desactivar el </w:t>
      </w:r>
      <w:proofErr w:type="spellStart"/>
      <w:r w:rsidRPr="00930025">
        <w:t>fade</w:t>
      </w:r>
      <w:proofErr w:type="spellEnd"/>
      <w:r w:rsidRPr="00930025">
        <w:t xml:space="preserve"> predeterminado para cada elemento en la página.</w:t>
      </w:r>
    </w:p>
    <w:p w:rsidR="00930025" w:rsidRPr="00930025" w:rsidRDefault="00930025" w:rsidP="00930025">
      <w:r w:rsidRPr="00930025">
        <w:t>Combina directivas para tener un control total sobre la animación de tu página. Establece un valor predeterminado para la página en el elemento &lt;</w:t>
      </w:r>
      <w:proofErr w:type="spellStart"/>
      <w:r w:rsidRPr="00930025">
        <w:t>html</w:t>
      </w:r>
      <w:proofErr w:type="spellEnd"/>
      <w:r w:rsidRPr="00930025">
        <w:t>&gt;, y anúlalo en los elementos individuales que desees.</w:t>
      </w:r>
    </w:p>
    <w:p w:rsidR="00930025" w:rsidRPr="00930025" w:rsidRDefault="00930025" w:rsidP="00930025">
      <w:r w:rsidRPr="00930025">
        <w:t>El siguiente ejemplo produce una animación de deslizamiento para el contenido del cuerpo, al mismo tiempo que desactiva la animación de fundido predeterminada del navegador para el resto de la página:</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CommonHead from '../components/CommonHead.astro';</w:t>
      </w:r>
    </w:p>
    <w:p w:rsidR="00930025" w:rsidRPr="00930025" w:rsidRDefault="00930025" w:rsidP="00930025">
      <w:pPr>
        <w:rPr>
          <w:lang w:val="en-US"/>
        </w:rPr>
      </w:pPr>
      <w:r w:rsidRPr="00930025">
        <w:rPr>
          <w:lang w:val="en-US"/>
        </w:rPr>
        <w:lastRenderedPageBreak/>
        <w:t>---</w:t>
      </w:r>
    </w:p>
    <w:p w:rsidR="00930025" w:rsidRPr="00930025" w:rsidRDefault="00930025" w:rsidP="00930025">
      <w:pPr>
        <w:rPr>
          <w:lang w:val="en-US"/>
        </w:rPr>
      </w:pPr>
    </w:p>
    <w:p w:rsidR="00930025" w:rsidRPr="00930025" w:rsidRDefault="00930025" w:rsidP="00930025">
      <w:pPr>
        <w:rPr>
          <w:lang w:val="en-US"/>
        </w:rPr>
      </w:pPr>
      <w:r w:rsidRPr="00930025">
        <w:rPr>
          <w:lang w:val="en-US"/>
        </w:rPr>
        <w:t>&lt;html transition:animate="none"&gt;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&lt;CommonHead /&gt;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&lt;header&gt;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&lt;/header&gt;</w:t>
      </w:r>
    </w:p>
    <w:p w:rsidR="00930025" w:rsidRPr="00930025" w:rsidRDefault="00930025" w:rsidP="00930025">
      <w:r w:rsidRPr="00930025">
        <w:rPr>
          <w:lang w:val="en-US"/>
        </w:rPr>
        <w:t xml:space="preserve">    </w:t>
      </w:r>
      <w:r w:rsidRPr="00930025">
        <w:t>&lt;!-- Anula la configuración predeterminada de tu página en un solo elemento --&gt;</w:t>
      </w:r>
    </w:p>
    <w:p w:rsidR="00930025" w:rsidRPr="00930025" w:rsidRDefault="00930025" w:rsidP="00930025">
      <w:pPr>
        <w:rPr>
          <w:lang w:val="en-US"/>
        </w:rPr>
      </w:pPr>
      <w:r w:rsidRPr="00930025">
        <w:t xml:space="preserve">    </w:t>
      </w:r>
      <w:r w:rsidRPr="00930025">
        <w:rPr>
          <w:lang w:val="en-US"/>
        </w:rPr>
        <w:t>&lt;main transition:animate="slide"&gt;</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&lt;/main&gt;</w:t>
      </w:r>
    </w:p>
    <w:p w:rsidR="00930025" w:rsidRPr="00930025" w:rsidRDefault="00930025" w:rsidP="00930025">
      <w:r w:rsidRPr="00930025">
        <w:rPr>
          <w:lang w:val="en-US"/>
        </w:rPr>
        <w:t xml:space="preserve">  </w:t>
      </w:r>
      <w:r w:rsidRPr="00930025">
        <w:t>&lt;/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rPr>
          <w:b/>
          <w:bCs/>
        </w:rPr>
      </w:pPr>
      <w:r w:rsidRPr="00930025">
        <w:rPr>
          <w:b/>
          <w:bCs/>
        </w:rPr>
        <w:t>Personalizando Animaciones</w:t>
      </w:r>
    </w:p>
    <w:p w:rsidR="00930025" w:rsidRPr="00930025" w:rsidRDefault="00930025" w:rsidP="00930025">
      <w:r w:rsidRPr="00930025">
        <w:t>Puedes personalizar todos los aspectos de una transición utilizando las propiedades de animación de CSS.</w:t>
      </w:r>
    </w:p>
    <w:p w:rsidR="00930025" w:rsidRPr="00930025" w:rsidRDefault="00930025" w:rsidP="00930025">
      <w:r w:rsidRPr="00930025">
        <w:t xml:space="preserve">Para personalizar una animación incorporada, primero importa la animación desde </w:t>
      </w:r>
      <w:proofErr w:type="spellStart"/>
      <w:r w:rsidRPr="00930025">
        <w:t>astro:transitions</w:t>
      </w:r>
      <w:proofErr w:type="spellEnd"/>
      <w:r w:rsidRPr="00930025">
        <w:t>, y luego proporciona opciones de personalización.</w:t>
      </w:r>
    </w:p>
    <w:p w:rsidR="00930025" w:rsidRPr="00930025" w:rsidRDefault="00930025" w:rsidP="00930025">
      <w:r w:rsidRPr="00930025">
        <w:t xml:space="preserve">El ejemplo a continuación personaliza la duración de la animación incorporada </w:t>
      </w:r>
      <w:proofErr w:type="spellStart"/>
      <w:r w:rsidRPr="00930025">
        <w:t>fade</w:t>
      </w:r>
      <w:proofErr w:type="spellEnd"/>
      <w:r w:rsidRPr="00930025">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 fade } from 'astro:transitions';</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&lt;header transition:animate={fade({ duration: '0.4s' })}&gt;</w:t>
      </w:r>
    </w:p>
    <w:p w:rsidR="00930025" w:rsidRPr="00930025" w:rsidRDefault="00930025" w:rsidP="00930025">
      <w:r w:rsidRPr="00930025">
        <w:t xml:space="preserve">También puedes definir tus propias animaciones para usar con </w:t>
      </w:r>
      <w:proofErr w:type="spellStart"/>
      <w:r w:rsidRPr="00930025">
        <w:t>transition:animate</w:t>
      </w:r>
      <w:proofErr w:type="spellEnd"/>
      <w:r w:rsidRPr="00930025">
        <w:t>, definiendo tanto el comportamiento hacia adelante como hacia atrás, así como las páginas nuevas y antiguas, de acuerdo con los siguientes tipos:</w:t>
      </w:r>
    </w:p>
    <w:p w:rsidR="00930025" w:rsidRPr="00930025" w:rsidRDefault="00930025" w:rsidP="00930025">
      <w:pPr>
        <w:rPr>
          <w:lang w:val="en-US"/>
        </w:rPr>
      </w:pPr>
      <w:r w:rsidRPr="00930025">
        <w:rPr>
          <w:lang w:val="en-US"/>
        </w:rPr>
        <w:t>export interface TransitionAnimation {</w:t>
      </w:r>
    </w:p>
    <w:p w:rsidR="00930025" w:rsidRPr="00930025" w:rsidRDefault="00930025" w:rsidP="00930025">
      <w:pPr>
        <w:rPr>
          <w:lang w:val="en-US"/>
        </w:rPr>
      </w:pPr>
      <w:r w:rsidRPr="00930025">
        <w:rPr>
          <w:lang w:val="en-US"/>
        </w:rPr>
        <w:t xml:space="preserve">  name: string; // El nombre del keyframe</w:t>
      </w:r>
    </w:p>
    <w:p w:rsidR="00930025" w:rsidRPr="00930025" w:rsidRDefault="00930025" w:rsidP="00930025">
      <w:pPr>
        <w:rPr>
          <w:lang w:val="en-US"/>
        </w:rPr>
      </w:pPr>
      <w:r w:rsidRPr="00930025">
        <w:rPr>
          <w:lang w:val="en-US"/>
        </w:rPr>
        <w:lastRenderedPageBreak/>
        <w:t xml:space="preserve">  delay?: number | string;</w:t>
      </w:r>
    </w:p>
    <w:p w:rsidR="00930025" w:rsidRPr="00930025" w:rsidRDefault="00930025" w:rsidP="00930025">
      <w:pPr>
        <w:rPr>
          <w:lang w:val="en-US"/>
        </w:rPr>
      </w:pPr>
      <w:r w:rsidRPr="00930025">
        <w:rPr>
          <w:lang w:val="en-US"/>
        </w:rPr>
        <w:t xml:space="preserve">  duration?: number | string;</w:t>
      </w:r>
    </w:p>
    <w:p w:rsidR="00930025" w:rsidRPr="00930025" w:rsidRDefault="00930025" w:rsidP="00930025">
      <w:pPr>
        <w:rPr>
          <w:lang w:val="en-US"/>
        </w:rPr>
      </w:pPr>
      <w:r w:rsidRPr="00930025">
        <w:rPr>
          <w:lang w:val="en-US"/>
        </w:rPr>
        <w:t xml:space="preserve">  easing?: string;</w:t>
      </w:r>
    </w:p>
    <w:p w:rsidR="00930025" w:rsidRPr="00930025" w:rsidRDefault="00930025" w:rsidP="00930025">
      <w:pPr>
        <w:rPr>
          <w:lang w:val="en-US"/>
        </w:rPr>
      </w:pPr>
      <w:r w:rsidRPr="00930025">
        <w:rPr>
          <w:lang w:val="en-US"/>
        </w:rPr>
        <w:t xml:space="preserve">  fillMode?: string;</w:t>
      </w:r>
    </w:p>
    <w:p w:rsidR="00930025" w:rsidRPr="00930025" w:rsidRDefault="00930025" w:rsidP="00930025">
      <w:pPr>
        <w:rPr>
          <w:lang w:val="en-US"/>
        </w:rPr>
      </w:pPr>
      <w:r w:rsidRPr="00930025">
        <w:rPr>
          <w:lang w:val="en-US"/>
        </w:rPr>
        <w:t xml:space="preserve">  direction?: string;</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interface TransitionAnimationPair {</w:t>
      </w:r>
    </w:p>
    <w:p w:rsidR="00930025" w:rsidRPr="00930025" w:rsidRDefault="00930025" w:rsidP="00930025">
      <w:pPr>
        <w:rPr>
          <w:lang w:val="en-US"/>
        </w:rPr>
      </w:pPr>
      <w:r w:rsidRPr="00930025">
        <w:rPr>
          <w:lang w:val="en-US"/>
        </w:rPr>
        <w:t xml:space="preserve">  old: TransitionAnimation | TransitionAnimation[];</w:t>
      </w:r>
    </w:p>
    <w:p w:rsidR="00930025" w:rsidRPr="00930025" w:rsidRDefault="00930025" w:rsidP="00930025">
      <w:pPr>
        <w:rPr>
          <w:lang w:val="en-US"/>
        </w:rPr>
      </w:pPr>
      <w:r w:rsidRPr="00930025">
        <w:rPr>
          <w:lang w:val="en-US"/>
        </w:rPr>
        <w:t xml:space="preserve">  new: TransitionAnimation | TransitionAnimation[];</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interface TransitionDirectionalAnimations {</w:t>
      </w:r>
    </w:p>
    <w:p w:rsidR="00930025" w:rsidRPr="00930025" w:rsidRDefault="00930025" w:rsidP="00930025">
      <w:r w:rsidRPr="00930025">
        <w:rPr>
          <w:lang w:val="en-US"/>
        </w:rPr>
        <w:t xml:space="preserve">  </w:t>
      </w:r>
      <w:r w:rsidRPr="00930025">
        <w:t xml:space="preserve">forwards: </w:t>
      </w:r>
      <w:proofErr w:type="spellStart"/>
      <w:r w:rsidRPr="00930025">
        <w:t>TransitionAnimationPair</w:t>
      </w:r>
      <w:proofErr w:type="spellEnd"/>
      <w:r w:rsidRPr="00930025">
        <w:t>;</w:t>
      </w:r>
    </w:p>
    <w:p w:rsidR="00930025" w:rsidRPr="00930025" w:rsidRDefault="00930025" w:rsidP="00930025">
      <w:r w:rsidRPr="00930025">
        <w:t xml:space="preserve">  </w:t>
      </w:r>
      <w:proofErr w:type="spellStart"/>
      <w:r w:rsidRPr="00930025">
        <w:t>backwards</w:t>
      </w:r>
      <w:proofErr w:type="spellEnd"/>
      <w:r w:rsidRPr="00930025">
        <w:t xml:space="preserve">: </w:t>
      </w:r>
      <w:proofErr w:type="spellStart"/>
      <w:r w:rsidRPr="00930025">
        <w:t>TransitionAnimationPair</w:t>
      </w:r>
      <w:proofErr w:type="spellEnd"/>
      <w:r w:rsidRPr="00930025">
        <w:t>;</w:t>
      </w:r>
    </w:p>
    <w:p w:rsidR="00930025" w:rsidRPr="00930025" w:rsidRDefault="00930025" w:rsidP="00930025">
      <w:r w:rsidRPr="00930025">
        <w:t>}</w:t>
      </w:r>
    </w:p>
    <w:p w:rsidR="00930025" w:rsidRPr="00930025" w:rsidRDefault="00930025" w:rsidP="00930025">
      <w:r w:rsidRPr="00930025">
        <w:t xml:space="preserve">El siguiente ejemplo muestra todas las propiedades necesarias para definir una animación personalizada de </w:t>
      </w:r>
      <w:proofErr w:type="spellStart"/>
      <w:r w:rsidRPr="00930025">
        <w:t>fade</w:t>
      </w:r>
      <w:proofErr w:type="spellEnd"/>
      <w:r w:rsidRPr="00930025">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const anim = {</w:t>
      </w:r>
    </w:p>
    <w:p w:rsidR="00930025" w:rsidRPr="00930025" w:rsidRDefault="00930025" w:rsidP="00930025">
      <w:pPr>
        <w:rPr>
          <w:lang w:val="en-US"/>
        </w:rPr>
      </w:pPr>
      <w:r w:rsidRPr="00930025">
        <w:rPr>
          <w:lang w:val="en-US"/>
        </w:rPr>
        <w:t xml:space="preserve">  old: {</w:t>
      </w:r>
    </w:p>
    <w:p w:rsidR="00930025" w:rsidRPr="00930025" w:rsidRDefault="00930025" w:rsidP="00930025">
      <w:pPr>
        <w:rPr>
          <w:lang w:val="en-US"/>
        </w:rPr>
      </w:pPr>
      <w:r w:rsidRPr="00930025">
        <w:rPr>
          <w:lang w:val="en-US"/>
        </w:rPr>
        <w:t xml:space="preserve">    name: 'fadeIn',</w:t>
      </w:r>
    </w:p>
    <w:p w:rsidR="00930025" w:rsidRPr="00930025" w:rsidRDefault="00930025" w:rsidP="00930025">
      <w:pPr>
        <w:rPr>
          <w:lang w:val="en-US"/>
        </w:rPr>
      </w:pPr>
      <w:r w:rsidRPr="00930025">
        <w:rPr>
          <w:lang w:val="en-US"/>
        </w:rPr>
        <w:t xml:space="preserve">    duration: '0.2s',</w:t>
      </w:r>
    </w:p>
    <w:p w:rsidR="00930025" w:rsidRPr="00930025" w:rsidRDefault="00930025" w:rsidP="00930025">
      <w:pPr>
        <w:rPr>
          <w:lang w:val="en-US"/>
        </w:rPr>
      </w:pPr>
      <w:r w:rsidRPr="00930025">
        <w:rPr>
          <w:lang w:val="en-US"/>
        </w:rPr>
        <w:t xml:space="preserve">    easing: 'linear',</w:t>
      </w:r>
    </w:p>
    <w:p w:rsidR="00930025" w:rsidRPr="00930025" w:rsidRDefault="00930025" w:rsidP="00930025">
      <w:pPr>
        <w:rPr>
          <w:lang w:val="en-US"/>
        </w:rPr>
      </w:pPr>
      <w:r w:rsidRPr="00930025">
        <w:rPr>
          <w:lang w:val="en-US"/>
        </w:rPr>
        <w:t xml:space="preserve">    fillMode: 'forwards',</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 xml:space="preserve">  new: {</w:t>
      </w:r>
    </w:p>
    <w:p w:rsidR="00930025" w:rsidRPr="00930025" w:rsidRDefault="00930025" w:rsidP="00930025">
      <w:pPr>
        <w:rPr>
          <w:lang w:val="en-US"/>
        </w:rPr>
      </w:pPr>
      <w:r w:rsidRPr="00930025">
        <w:rPr>
          <w:lang w:val="en-US"/>
        </w:rPr>
        <w:t xml:space="preserve">    name: 'fadeOut',</w:t>
      </w:r>
    </w:p>
    <w:p w:rsidR="00930025" w:rsidRPr="00930025" w:rsidRDefault="00930025" w:rsidP="00930025">
      <w:pPr>
        <w:rPr>
          <w:lang w:val="en-US"/>
        </w:rPr>
      </w:pPr>
      <w:r w:rsidRPr="00930025">
        <w:rPr>
          <w:lang w:val="en-US"/>
        </w:rPr>
        <w:t xml:space="preserve">    duration: '0.3s',</w:t>
      </w:r>
    </w:p>
    <w:p w:rsidR="00930025" w:rsidRPr="00930025" w:rsidRDefault="00930025" w:rsidP="00930025">
      <w:pPr>
        <w:rPr>
          <w:lang w:val="en-US"/>
        </w:rPr>
      </w:pPr>
      <w:r w:rsidRPr="00930025">
        <w:rPr>
          <w:lang w:val="en-US"/>
        </w:rPr>
        <w:t xml:space="preserve">    easing: 'linear',</w:t>
      </w:r>
    </w:p>
    <w:p w:rsidR="00930025" w:rsidRPr="00930025" w:rsidRDefault="00930025" w:rsidP="00930025">
      <w:pPr>
        <w:rPr>
          <w:lang w:val="en-US"/>
        </w:rPr>
      </w:pPr>
      <w:r w:rsidRPr="00930025">
        <w:rPr>
          <w:lang w:val="en-US"/>
        </w:rPr>
        <w:t xml:space="preserve">    fillMode: 'backwards',</w:t>
      </w:r>
    </w:p>
    <w:p w:rsidR="00930025" w:rsidRPr="00930025" w:rsidRDefault="00930025" w:rsidP="00930025">
      <w:pPr>
        <w:rPr>
          <w:lang w:val="en-US"/>
        </w:rPr>
      </w:pPr>
      <w:r w:rsidRPr="00930025">
        <w:rPr>
          <w:lang w:val="en-US"/>
        </w:rPr>
        <w:lastRenderedPageBreak/>
        <w:t xml:space="preserve">  }</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pPr>
        <w:rPr>
          <w:lang w:val="en-US"/>
        </w:rPr>
      </w:pPr>
      <w:r w:rsidRPr="00930025">
        <w:rPr>
          <w:lang w:val="en-US"/>
        </w:rPr>
        <w:t>const myFade = {</w:t>
      </w:r>
    </w:p>
    <w:p w:rsidR="00930025" w:rsidRPr="00930025" w:rsidRDefault="00930025" w:rsidP="00930025">
      <w:pPr>
        <w:rPr>
          <w:lang w:val="en-US"/>
        </w:rPr>
      </w:pPr>
      <w:r w:rsidRPr="00930025">
        <w:rPr>
          <w:lang w:val="en-US"/>
        </w:rPr>
        <w:t xml:space="preserve">  forwards: anim,</w:t>
      </w:r>
    </w:p>
    <w:p w:rsidR="00930025" w:rsidRPr="00930025" w:rsidRDefault="00930025" w:rsidP="00930025">
      <w:pPr>
        <w:rPr>
          <w:lang w:val="en-US"/>
        </w:rPr>
      </w:pPr>
      <w:r w:rsidRPr="00930025">
        <w:rPr>
          <w:lang w:val="en-US"/>
        </w:rPr>
        <w:t xml:space="preserve">  backwards: anim,</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p>
    <w:p w:rsidR="00930025" w:rsidRPr="00930025" w:rsidRDefault="00930025" w:rsidP="00930025">
      <w:r w:rsidRPr="00930025">
        <w:rPr>
          <w:lang w:val="en-US"/>
        </w:rPr>
        <w:t xml:space="preserve">&lt;header transition:animate={myFade}&gt; ... </w:t>
      </w:r>
      <w:r w:rsidRPr="00930025">
        <w:t>&lt;/</w:t>
      </w:r>
      <w:proofErr w:type="spellStart"/>
      <w:r w:rsidRPr="00930025">
        <w:t>header</w:t>
      </w:r>
      <w:proofErr w:type="spellEnd"/>
      <w:r w:rsidRPr="00930025">
        <w:t>&gt;</w:t>
      </w:r>
    </w:p>
    <w:p w:rsidR="00930025" w:rsidRPr="00930025" w:rsidRDefault="00930025" w:rsidP="00930025">
      <w:pPr>
        <w:rPr>
          <w:b/>
          <w:bCs/>
        </w:rPr>
      </w:pPr>
      <w:r w:rsidRPr="00930025">
        <w:rPr>
          <w:b/>
          <w:bCs/>
        </w:rPr>
        <w:t>Controlar el enrutador</w:t>
      </w:r>
    </w:p>
    <w:p w:rsidR="00930025" w:rsidRPr="00930025" w:rsidRDefault="00930025" w:rsidP="00930025">
      <w:r w:rsidRPr="00930025">
        <w:t>El enrutador &lt;</w:t>
      </w:r>
      <w:proofErr w:type="spellStart"/>
      <w:r w:rsidRPr="00930025">
        <w:t>ViewTransitions</w:t>
      </w:r>
      <w:proofErr w:type="spellEnd"/>
      <w:r w:rsidRPr="00930025">
        <w:t xml:space="preserve"> /&gt; maneja la navegación escuchando:</w:t>
      </w:r>
    </w:p>
    <w:p w:rsidR="00930025" w:rsidRPr="00930025" w:rsidRDefault="00930025" w:rsidP="00930025">
      <w:pPr>
        <w:numPr>
          <w:ilvl w:val="0"/>
          <w:numId w:val="123"/>
        </w:numPr>
      </w:pPr>
      <w:r w:rsidRPr="00930025">
        <w:t>Los clics en elementos &lt;a&gt;.</w:t>
      </w:r>
    </w:p>
    <w:p w:rsidR="00930025" w:rsidRPr="00930025" w:rsidRDefault="00930025" w:rsidP="00930025">
      <w:pPr>
        <w:numPr>
          <w:ilvl w:val="0"/>
          <w:numId w:val="123"/>
        </w:numPr>
      </w:pPr>
      <w:r w:rsidRPr="00930025">
        <w:t>Eventos de navegación hacia atrás y hacia adelante.</w:t>
      </w:r>
    </w:p>
    <w:p w:rsidR="00930025" w:rsidRPr="00930025" w:rsidRDefault="00930025" w:rsidP="00930025">
      <w:r w:rsidRPr="00930025">
        <w:t>Las siguientes opciones te permiten controlar aún más cuándo ocurre la navegación dentro del enrutador:</w:t>
      </w:r>
    </w:p>
    <w:p w:rsidR="00930025" w:rsidRPr="00930025" w:rsidRDefault="00930025" w:rsidP="00930025">
      <w:pPr>
        <w:numPr>
          <w:ilvl w:val="0"/>
          <w:numId w:val="124"/>
        </w:numPr>
      </w:pPr>
      <w:r w:rsidRPr="00930025">
        <w:t>data-astro-</w:t>
      </w:r>
      <w:proofErr w:type="spellStart"/>
      <w:r w:rsidRPr="00930025">
        <w:t>reload</w:t>
      </w:r>
      <w:proofErr w:type="spellEnd"/>
      <w:r w:rsidRPr="00930025">
        <w:t xml:space="preserve">: un atributo de la etiqueta &lt;a&gt; para </w:t>
      </w:r>
      <w:hyperlink r:id="rId29" w:anchor="previniendo-la-navegaci%C3%B3n-del-lado-del-cliente" w:history="1">
        <w:r w:rsidRPr="00930025">
          <w:rPr>
            <w:rStyle w:val="Hipervnculo"/>
          </w:rPr>
          <w:t>forzar una navegación de página completa</w:t>
        </w:r>
      </w:hyperlink>
      <w:r w:rsidRPr="00930025">
        <w:t>.</w:t>
      </w:r>
    </w:p>
    <w:p w:rsidR="00930025" w:rsidRPr="00930025" w:rsidRDefault="00930025" w:rsidP="00930025">
      <w:pPr>
        <w:numPr>
          <w:ilvl w:val="0"/>
          <w:numId w:val="124"/>
        </w:numPr>
      </w:pPr>
      <w:r w:rsidRPr="00930025">
        <w:t>data-astro-</w:t>
      </w:r>
      <w:proofErr w:type="spellStart"/>
      <w:r w:rsidRPr="00930025">
        <w:t>history</w:t>
      </w:r>
      <w:proofErr w:type="spellEnd"/>
      <w:r w:rsidRPr="00930025">
        <w:t xml:space="preserve">="auto | </w:t>
      </w:r>
      <w:proofErr w:type="spellStart"/>
      <w:r w:rsidRPr="00930025">
        <w:t>push</w:t>
      </w:r>
      <w:proofErr w:type="spellEnd"/>
      <w:r w:rsidRPr="00930025">
        <w:t xml:space="preserve"> | </w:t>
      </w:r>
      <w:proofErr w:type="spellStart"/>
      <w:r w:rsidRPr="00930025">
        <w:t>replace</w:t>
      </w:r>
      <w:proofErr w:type="spellEnd"/>
      <w:r w:rsidRPr="00930025">
        <w:t xml:space="preserve">": un atributo de la etiqueta &lt;a&gt; para </w:t>
      </w:r>
      <w:hyperlink r:id="rId30" w:anchor="reemplazar-entradas-en-el-historial-del-navegador" w:history="1">
        <w:r w:rsidRPr="00930025">
          <w:rPr>
            <w:rStyle w:val="Hipervnculo"/>
          </w:rPr>
          <w:t>controlar el historial del navegador</w:t>
        </w:r>
      </w:hyperlink>
      <w:r w:rsidRPr="00930025">
        <w:t>.</w:t>
      </w:r>
    </w:p>
    <w:p w:rsidR="00930025" w:rsidRPr="00930025" w:rsidRDefault="00930025" w:rsidP="00930025">
      <w:pPr>
        <w:numPr>
          <w:ilvl w:val="0"/>
          <w:numId w:val="124"/>
        </w:numPr>
      </w:pPr>
      <w:proofErr w:type="spellStart"/>
      <w:r w:rsidRPr="00930025">
        <w:t>navigate</w:t>
      </w:r>
      <w:proofErr w:type="spellEnd"/>
      <w:r w:rsidRPr="00930025">
        <w:t xml:space="preserve">(href, </w:t>
      </w:r>
      <w:proofErr w:type="spellStart"/>
      <w:r w:rsidRPr="00930025">
        <w:t>options</w:t>
      </w:r>
      <w:proofErr w:type="spellEnd"/>
      <w:r w:rsidRPr="00930025">
        <w:t xml:space="preserve">): un método disponible para cualquier script o componente cliente para </w:t>
      </w:r>
      <w:hyperlink r:id="rId31" w:anchor="desencadenar-la-navegaci%C3%B3n" w:history="1">
        <w:r w:rsidRPr="00930025">
          <w:rPr>
            <w:rStyle w:val="Hipervnculo"/>
          </w:rPr>
          <w:t>desencadenar la navegación</w:t>
        </w:r>
      </w:hyperlink>
      <w:r w:rsidRPr="00930025">
        <w:t>.</w:t>
      </w:r>
    </w:p>
    <w:p w:rsidR="00930025" w:rsidRPr="00930025" w:rsidRDefault="00930025" w:rsidP="00930025">
      <w:pPr>
        <w:rPr>
          <w:b/>
          <w:bCs/>
        </w:rPr>
      </w:pPr>
      <w:r w:rsidRPr="00930025">
        <w:rPr>
          <w:b/>
          <w:bCs/>
        </w:rPr>
        <w:t>Previniendo la navegación del lado del cliente</w:t>
      </w:r>
    </w:p>
    <w:p w:rsidR="00930025" w:rsidRPr="00930025" w:rsidRDefault="00930025" w:rsidP="00930025">
      <w:r w:rsidRPr="00930025">
        <w:t>Existen casos en los que no se puede navegar a través del enrutamiento del lado del cliente ya que ambas páginas involucradas deben utilizar el enrutador &lt;</w:t>
      </w:r>
      <w:proofErr w:type="spellStart"/>
      <w:r w:rsidRPr="00930025">
        <w:t>ViewTransitions</w:t>
      </w:r>
      <w:proofErr w:type="spellEnd"/>
      <w:r w:rsidRPr="00930025">
        <w:t xml:space="preserve"> /&gt; para evitar una recarga de página completa. También puede que no desees la navegación del lado del cliente en cada cambio de navegación y prefieras una navegación de página tradicional en rutas selectas en su lugar.</w:t>
      </w:r>
    </w:p>
    <w:p w:rsidR="00930025" w:rsidRPr="00930025" w:rsidRDefault="00930025" w:rsidP="00930025">
      <w:r w:rsidRPr="00930025">
        <w:t>Puedes optar por no utilizar la navegación del lado del cliente de manera selectiva para cada enlace añadiendo el atributo data-astro-</w:t>
      </w:r>
      <w:proofErr w:type="spellStart"/>
      <w:r w:rsidRPr="00930025">
        <w:t>reload</w:t>
      </w:r>
      <w:proofErr w:type="spellEnd"/>
      <w:r w:rsidRPr="00930025">
        <w:t xml:space="preserve"> a cualquier etiqueta &lt;a&gt; o &lt;</w:t>
      </w:r>
      <w:proofErr w:type="spellStart"/>
      <w:r w:rsidRPr="00930025">
        <w:t>form</w:t>
      </w:r>
      <w:proofErr w:type="spellEnd"/>
      <w:r w:rsidRPr="00930025">
        <w:t>&gt;. Este atributo anulará cualquier componente &lt;</w:t>
      </w:r>
      <w:proofErr w:type="spellStart"/>
      <w:r w:rsidRPr="00930025">
        <w:t>ViewTransitions</w:t>
      </w:r>
      <w:proofErr w:type="spellEnd"/>
      <w:r w:rsidRPr="00930025">
        <w:t xml:space="preserve"> /&gt; existente y, en su lugar, provocará una recarga del navegador durante la navegación.</w:t>
      </w:r>
    </w:p>
    <w:p w:rsidR="00930025" w:rsidRPr="00930025" w:rsidRDefault="00930025" w:rsidP="00930025">
      <w:r w:rsidRPr="00930025">
        <w:t>El siguiente ejemplo muestra cómo evitar la navegación del lado del cliente al navegar a un artículo desde la página de inicio únicamente. Esto aún te permite tener animaciones en elementos compartidos, como una imagen destacada, al navegar a la misma página desde una página de listado de artículos:</w:t>
      </w:r>
    </w:p>
    <w:p w:rsidR="00930025" w:rsidRPr="00930025" w:rsidRDefault="00930025" w:rsidP="00930025">
      <w:r w:rsidRPr="00930025">
        <w:lastRenderedPageBreak/>
        <w:t>src/</w:t>
      </w:r>
      <w:proofErr w:type="spellStart"/>
      <w:r w:rsidRPr="00930025">
        <w:t>pages</w:t>
      </w:r>
      <w:proofErr w:type="spellEnd"/>
      <w:r w:rsidRPr="00930025">
        <w:t>/</w:t>
      </w:r>
      <w:proofErr w:type="spellStart"/>
      <w:r w:rsidRPr="00930025">
        <w:t>index.astro</w:t>
      </w:r>
      <w:proofErr w:type="spellEnd"/>
    </w:p>
    <w:p w:rsidR="00930025" w:rsidRPr="00930025" w:rsidRDefault="00930025" w:rsidP="00930025">
      <w:r w:rsidRPr="00930025">
        <w:t>&lt;a href="/</w:t>
      </w:r>
      <w:proofErr w:type="spellStart"/>
      <w:r w:rsidRPr="00930025">
        <w:t>articles</w:t>
      </w:r>
      <w:proofErr w:type="spellEnd"/>
      <w:r w:rsidRPr="00930025">
        <w:t>/</w:t>
      </w:r>
      <w:proofErr w:type="spellStart"/>
      <w:r w:rsidRPr="00930025">
        <w:t>emperor-penguins</w:t>
      </w:r>
      <w:proofErr w:type="spellEnd"/>
      <w:r w:rsidRPr="00930025">
        <w:t>" data-astro-</w:t>
      </w:r>
      <w:proofErr w:type="spellStart"/>
      <w:r w:rsidRPr="00930025">
        <w:t>reload</w:t>
      </w:r>
      <w:proofErr w:type="spellEnd"/>
      <w:r w:rsidRPr="00930025">
        <w:t>&gt;</w:t>
      </w:r>
    </w:p>
    <w:p w:rsidR="00930025" w:rsidRPr="00930025" w:rsidRDefault="00930025" w:rsidP="00930025">
      <w:r w:rsidRPr="00930025">
        <w:t>src/</w:t>
      </w:r>
      <w:proofErr w:type="spellStart"/>
      <w:r w:rsidRPr="00930025">
        <w:t>pages</w:t>
      </w:r>
      <w:proofErr w:type="spellEnd"/>
      <w:r w:rsidRPr="00930025">
        <w:t>/</w:t>
      </w:r>
      <w:proofErr w:type="spellStart"/>
      <w:r w:rsidRPr="00930025">
        <w:t>articles.astro</w:t>
      </w:r>
      <w:proofErr w:type="spellEnd"/>
    </w:p>
    <w:p w:rsidR="00930025" w:rsidRPr="00930025" w:rsidRDefault="00930025" w:rsidP="00930025">
      <w:r w:rsidRPr="00930025">
        <w:t>&lt;a href="/</w:t>
      </w:r>
      <w:proofErr w:type="spellStart"/>
      <w:r w:rsidRPr="00930025">
        <w:t>articles</w:t>
      </w:r>
      <w:proofErr w:type="spellEnd"/>
      <w:r w:rsidRPr="00930025">
        <w:t>/</w:t>
      </w:r>
      <w:proofErr w:type="spellStart"/>
      <w:r w:rsidRPr="00930025">
        <w:t>emperor-penguins</w:t>
      </w:r>
      <w:proofErr w:type="spellEnd"/>
      <w:r w:rsidRPr="00930025">
        <w:t>"&gt;</w:t>
      </w:r>
    </w:p>
    <w:p w:rsidR="00930025" w:rsidRPr="00930025" w:rsidRDefault="00930025" w:rsidP="00930025">
      <w:r w:rsidRPr="00930025">
        <w:t>Los enlaces con el atributo data-astro-</w:t>
      </w:r>
      <w:proofErr w:type="spellStart"/>
      <w:r w:rsidRPr="00930025">
        <w:t>reload</w:t>
      </w:r>
      <w:proofErr w:type="spellEnd"/>
      <w:r w:rsidRPr="00930025">
        <w:t xml:space="preserve"> serán ignorados por el enrutador y se producirá una navegación de página completa.</w:t>
      </w:r>
    </w:p>
    <w:p w:rsidR="00930025" w:rsidRPr="00930025" w:rsidRDefault="00930025" w:rsidP="00930025">
      <w:pPr>
        <w:rPr>
          <w:b/>
          <w:bCs/>
        </w:rPr>
      </w:pPr>
      <w:r w:rsidRPr="00930025">
        <w:rPr>
          <w:b/>
          <w:bCs/>
        </w:rPr>
        <w:t>Desencadenar la navegación</w:t>
      </w:r>
    </w:p>
    <w:p w:rsidR="00930025" w:rsidRPr="00930025" w:rsidRDefault="00930025" w:rsidP="00930025">
      <w:r w:rsidRPr="00930025">
        <w:t>También puedes desencadenar la navegación del lado del cliente a través de eventos que normalmente no son escuchados por el enrutador &lt;</w:t>
      </w:r>
      <w:proofErr w:type="spellStart"/>
      <w:r w:rsidRPr="00930025">
        <w:t>ViewTransitions</w:t>
      </w:r>
      <w:proofErr w:type="spellEnd"/>
      <w:r w:rsidRPr="00930025">
        <w:t xml:space="preserve"> /&gt; utilizando </w:t>
      </w:r>
      <w:proofErr w:type="spellStart"/>
      <w:r w:rsidRPr="00930025">
        <w:t>navigate</w:t>
      </w:r>
      <w:proofErr w:type="spellEnd"/>
      <w:r w:rsidRPr="00930025">
        <w:t xml:space="preserve">. Esta función del módulo </w:t>
      </w:r>
      <w:proofErr w:type="spellStart"/>
      <w:r w:rsidRPr="00930025">
        <w:t>astro:transitions</w:t>
      </w:r>
      <w:proofErr w:type="spellEnd"/>
      <w:r w:rsidRPr="00930025">
        <w:t>/</w:t>
      </w:r>
      <w:proofErr w:type="spellStart"/>
      <w:r w:rsidRPr="00930025">
        <w:t>client</w:t>
      </w:r>
      <w:proofErr w:type="spellEnd"/>
      <w:r w:rsidRPr="00930025">
        <w:t xml:space="preserve"> se puede utilizar en scripts y en componentes del </w:t>
      </w:r>
      <w:proofErr w:type="spellStart"/>
      <w:r w:rsidRPr="00930025">
        <w:t>framework</w:t>
      </w:r>
      <w:proofErr w:type="spellEnd"/>
      <w:r w:rsidRPr="00930025">
        <w:t xml:space="preserve"> que se hidratan con una </w:t>
      </w:r>
      <w:hyperlink r:id="rId32" w:anchor="directivas-del-cliente" w:history="1">
        <w:r w:rsidRPr="00930025">
          <w:rPr>
            <w:rStyle w:val="Hipervnculo"/>
          </w:rPr>
          <w:t>directiva de cliente</w:t>
        </w:r>
      </w:hyperlink>
      <w:r w:rsidRPr="00930025">
        <w:t>.</w:t>
      </w:r>
    </w:p>
    <w:p w:rsidR="00930025" w:rsidRPr="00930025" w:rsidRDefault="00930025" w:rsidP="00930025">
      <w:r w:rsidRPr="00930025">
        <w:t>El siguiente ejemplo muestra un componente de Astro que lleva al visitante a otra página que selecciona desde un menú:</w:t>
      </w:r>
    </w:p>
    <w:p w:rsidR="00930025" w:rsidRPr="00930025" w:rsidRDefault="00930025" w:rsidP="00930025">
      <w:pPr>
        <w:rPr>
          <w:lang w:val="en-US"/>
        </w:rPr>
      </w:pPr>
      <w:r w:rsidRPr="00930025">
        <w:rPr>
          <w:lang w:val="en-US"/>
        </w:rPr>
        <w:t>src/components/Form.astro</w:t>
      </w:r>
    </w:p>
    <w:p w:rsidR="00930025" w:rsidRPr="00930025" w:rsidRDefault="00930025" w:rsidP="00930025">
      <w:pPr>
        <w:rPr>
          <w:lang w:val="en-US"/>
        </w:rPr>
      </w:pPr>
      <w:r w:rsidRPr="00930025">
        <w:rPr>
          <w:lang w:val="en-US"/>
        </w:rPr>
        <w:t>&lt;script&gt;</w:t>
      </w:r>
    </w:p>
    <w:p w:rsidR="00930025" w:rsidRPr="00930025" w:rsidRDefault="00930025" w:rsidP="00930025">
      <w:pPr>
        <w:rPr>
          <w:lang w:val="en-US"/>
        </w:rPr>
      </w:pPr>
      <w:r w:rsidRPr="00930025">
        <w:rPr>
          <w:lang w:val="en-US"/>
        </w:rPr>
        <w:t xml:space="preserve">  import { navigate } from 'astro:transitions/client';</w:t>
      </w:r>
    </w:p>
    <w:p w:rsidR="00930025" w:rsidRPr="00930025" w:rsidRDefault="00930025" w:rsidP="00930025">
      <w:r w:rsidRPr="00930025">
        <w:rPr>
          <w:lang w:val="en-US"/>
        </w:rPr>
        <w:t xml:space="preserve">  </w:t>
      </w:r>
      <w:r w:rsidRPr="00930025">
        <w:t>// Navega a la opción seleccionada automáticamente.</w:t>
      </w:r>
    </w:p>
    <w:p w:rsidR="00930025" w:rsidRPr="00930025" w:rsidRDefault="00930025" w:rsidP="00930025">
      <w:pPr>
        <w:rPr>
          <w:lang w:val="en-US"/>
        </w:rPr>
      </w:pPr>
      <w:r w:rsidRPr="00930025">
        <w:t xml:space="preserve">  </w:t>
      </w:r>
      <w:r w:rsidRPr="00930025">
        <w:rPr>
          <w:lang w:val="en-US"/>
        </w:rPr>
        <w:t>document.querySelector('select').onchange = (ev) =&gt; {</w:t>
      </w:r>
    </w:p>
    <w:p w:rsidR="00930025" w:rsidRPr="00930025" w:rsidRDefault="00930025" w:rsidP="00930025">
      <w:pPr>
        <w:rPr>
          <w:lang w:val="en-US"/>
        </w:rPr>
      </w:pPr>
      <w:r w:rsidRPr="00930025">
        <w:rPr>
          <w:lang w:val="en-US"/>
        </w:rPr>
        <w:t xml:space="preserve">    let href = ev.target.value;</w:t>
      </w:r>
    </w:p>
    <w:p w:rsidR="00930025" w:rsidRPr="00930025" w:rsidRDefault="00930025" w:rsidP="00930025">
      <w:pPr>
        <w:rPr>
          <w:lang w:val="en-US"/>
        </w:rPr>
      </w:pPr>
      <w:r w:rsidRPr="00930025">
        <w:rPr>
          <w:lang w:val="en-US"/>
        </w:rPr>
        <w:t xml:space="preserve">    navigate(href);</w:t>
      </w:r>
    </w:p>
    <w:p w:rsidR="00930025" w:rsidRPr="00930025" w:rsidRDefault="00930025" w:rsidP="00930025">
      <w:pPr>
        <w:rPr>
          <w:lang w:val="en-US"/>
        </w:rPr>
      </w:pPr>
      <w:r w:rsidRPr="00930025">
        <w:rPr>
          <w:lang w:val="en-US"/>
        </w:rPr>
        <w:t xml:space="preserve">  };</w:t>
      </w:r>
    </w:p>
    <w:p w:rsidR="00930025" w:rsidRPr="00930025" w:rsidRDefault="00930025" w:rsidP="00930025">
      <w:pPr>
        <w:rPr>
          <w:lang w:val="en-US"/>
        </w:rPr>
      </w:pPr>
      <w:r w:rsidRPr="00930025">
        <w:rPr>
          <w:lang w:val="en-US"/>
        </w:rPr>
        <w:t>&lt;/script&gt;</w:t>
      </w:r>
    </w:p>
    <w:p w:rsidR="00930025" w:rsidRPr="00930025" w:rsidRDefault="00930025" w:rsidP="00930025">
      <w:pPr>
        <w:rPr>
          <w:lang w:val="en-US"/>
        </w:rPr>
      </w:pPr>
      <w:r w:rsidRPr="00930025">
        <w:rPr>
          <w:lang w:val="en-US"/>
        </w:rPr>
        <w:t>&lt;select&gt;</w:t>
      </w:r>
    </w:p>
    <w:p w:rsidR="00930025" w:rsidRPr="00930025" w:rsidRDefault="00930025" w:rsidP="00930025">
      <w:pPr>
        <w:rPr>
          <w:lang w:val="en-US"/>
        </w:rPr>
      </w:pPr>
      <w:r w:rsidRPr="00930025">
        <w:rPr>
          <w:lang w:val="en-US"/>
        </w:rPr>
        <w:t xml:space="preserve">  &lt;option value="/play"&gt;Jugar&lt;/option&gt;</w:t>
      </w:r>
    </w:p>
    <w:p w:rsidR="00930025" w:rsidRPr="00930025" w:rsidRDefault="00930025" w:rsidP="00930025">
      <w:pPr>
        <w:rPr>
          <w:lang w:val="en-US"/>
        </w:rPr>
      </w:pPr>
      <w:r w:rsidRPr="00930025">
        <w:rPr>
          <w:lang w:val="en-US"/>
        </w:rPr>
        <w:t xml:space="preserve">  &lt;option value="/blog"&gt;Blog&lt;/option&gt;</w:t>
      </w:r>
    </w:p>
    <w:p w:rsidR="00930025" w:rsidRPr="00930025" w:rsidRDefault="00930025" w:rsidP="00930025">
      <w:pPr>
        <w:rPr>
          <w:lang w:val="en-US"/>
        </w:rPr>
      </w:pPr>
      <w:r w:rsidRPr="00930025">
        <w:rPr>
          <w:lang w:val="en-US"/>
        </w:rPr>
        <w:t xml:space="preserve">  &lt;option value="/about"&gt;Acerca de&lt;/option&gt;</w:t>
      </w:r>
    </w:p>
    <w:p w:rsidR="00930025" w:rsidRPr="00930025" w:rsidRDefault="00930025" w:rsidP="00930025">
      <w:pPr>
        <w:rPr>
          <w:lang w:val="en-US"/>
        </w:rPr>
      </w:pPr>
      <w:r w:rsidRPr="00930025">
        <w:rPr>
          <w:lang w:val="en-US"/>
        </w:rPr>
        <w:t xml:space="preserve">  &lt;option value="/contact"&gt;Contacto&lt;/option&gt;</w:t>
      </w:r>
    </w:p>
    <w:p w:rsidR="00930025" w:rsidRPr="00930025" w:rsidRDefault="00930025" w:rsidP="00930025">
      <w:pPr>
        <w:rPr>
          <w:lang w:val="en-US"/>
        </w:rPr>
      </w:pPr>
      <w:r w:rsidRPr="00930025">
        <w:rPr>
          <w:lang w:val="en-US"/>
        </w:rPr>
        <w:t>&lt;/select&gt;</w:t>
      </w:r>
    </w:p>
    <w:p w:rsidR="00930025" w:rsidRPr="00930025" w:rsidRDefault="00930025" w:rsidP="00930025">
      <w:pPr>
        <w:rPr>
          <w:lang w:val="en-US"/>
        </w:rPr>
      </w:pPr>
      <w:r w:rsidRPr="00930025">
        <w:rPr>
          <w:lang w:val="en-US"/>
        </w:rPr>
        <w:t>src/pages/index.astro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Form from "../components/Form.astro";</w:t>
      </w:r>
    </w:p>
    <w:p w:rsidR="00930025" w:rsidRPr="00930025" w:rsidRDefault="00930025" w:rsidP="00930025">
      <w:pPr>
        <w:rPr>
          <w:lang w:val="en-US"/>
        </w:rPr>
      </w:pPr>
      <w:r w:rsidRPr="00930025">
        <w:rPr>
          <w:lang w:val="en-US"/>
        </w:rPr>
        <w:t>import { ViewTransitions } from "astro:transitions";</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lastRenderedPageBreak/>
        <w:t>&lt;html&gt;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&lt;ViewTransitions /&gt;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r w:rsidRPr="00930025">
        <w:rPr>
          <w:lang w:val="en-US"/>
        </w:rPr>
        <w:t xml:space="preserve">    </w:t>
      </w:r>
      <w:r w:rsidRPr="00930025">
        <w:t>&lt;</w:t>
      </w:r>
      <w:proofErr w:type="spellStart"/>
      <w:r w:rsidRPr="00930025">
        <w:t>Form</w:t>
      </w:r>
      <w:proofErr w:type="spellEnd"/>
      <w:r w:rsidRPr="00930025">
        <w:t xml:space="preserve"> /&gt;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r w:rsidRPr="00930025">
        <w:t xml:space="preserve">El siguiente ejemplo implementa lo mismo usando </w:t>
      </w:r>
      <w:proofErr w:type="spellStart"/>
      <w:r w:rsidRPr="00930025">
        <w:t>navigate</w:t>
      </w:r>
      <w:proofErr w:type="spellEnd"/>
      <w:r w:rsidRPr="00930025">
        <w:t>() en un componente &lt;</w:t>
      </w:r>
      <w:proofErr w:type="spellStart"/>
      <w:r w:rsidRPr="00930025">
        <w:t>Form</w:t>
      </w:r>
      <w:proofErr w:type="spellEnd"/>
      <w:r w:rsidRPr="00930025">
        <w:t xml:space="preserve"> /&gt; de </w:t>
      </w:r>
      <w:proofErr w:type="spellStart"/>
      <w:r w:rsidRPr="00930025">
        <w:t>React</w:t>
      </w:r>
      <w:proofErr w:type="spellEnd"/>
      <w:r w:rsidRPr="00930025">
        <w:t>:</w:t>
      </w:r>
    </w:p>
    <w:p w:rsidR="00930025" w:rsidRPr="00930025" w:rsidRDefault="00930025" w:rsidP="00930025">
      <w:pPr>
        <w:rPr>
          <w:lang w:val="en-US"/>
        </w:rPr>
      </w:pPr>
      <w:r w:rsidRPr="00930025">
        <w:rPr>
          <w:lang w:val="en-US"/>
        </w:rPr>
        <w:t>src/components/Form.jsx</w:t>
      </w:r>
    </w:p>
    <w:p w:rsidR="00930025" w:rsidRPr="00930025" w:rsidRDefault="00930025" w:rsidP="00930025">
      <w:pPr>
        <w:rPr>
          <w:lang w:val="en-US"/>
        </w:rPr>
      </w:pPr>
      <w:r w:rsidRPr="00930025">
        <w:rPr>
          <w:lang w:val="en-US"/>
        </w:rPr>
        <w:t>import { navigate } from "astro:transitions/client";</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default function Form() {</w:t>
      </w:r>
    </w:p>
    <w:p w:rsidR="00930025" w:rsidRPr="00930025" w:rsidRDefault="00930025" w:rsidP="00930025">
      <w:pPr>
        <w:rPr>
          <w:lang w:val="en-US"/>
        </w:rPr>
      </w:pPr>
      <w:r w:rsidRPr="00930025">
        <w:rPr>
          <w:lang w:val="en-US"/>
        </w:rPr>
        <w:t xml:space="preserve">  return (</w:t>
      </w:r>
    </w:p>
    <w:p w:rsidR="00930025" w:rsidRPr="00930025" w:rsidRDefault="00930025" w:rsidP="00930025">
      <w:pPr>
        <w:rPr>
          <w:lang w:val="en-US"/>
        </w:rPr>
      </w:pPr>
      <w:r w:rsidRPr="00930025">
        <w:rPr>
          <w:lang w:val="en-US"/>
        </w:rPr>
        <w:t xml:space="preserve">    &lt;select onChange={(e) =&gt; navigate(e.target.value)}&gt;</w:t>
      </w:r>
    </w:p>
    <w:p w:rsidR="00930025" w:rsidRPr="00930025" w:rsidRDefault="00930025" w:rsidP="00930025">
      <w:pPr>
        <w:rPr>
          <w:lang w:val="en-US"/>
        </w:rPr>
      </w:pPr>
      <w:r w:rsidRPr="00930025">
        <w:rPr>
          <w:lang w:val="en-US"/>
        </w:rPr>
        <w:t xml:space="preserve">      &lt;option value="/play"&gt;Jugar&lt;/option&gt;</w:t>
      </w:r>
    </w:p>
    <w:p w:rsidR="00930025" w:rsidRPr="00930025" w:rsidRDefault="00930025" w:rsidP="00930025">
      <w:pPr>
        <w:rPr>
          <w:lang w:val="en-US"/>
        </w:rPr>
      </w:pPr>
      <w:r w:rsidRPr="00930025">
        <w:rPr>
          <w:lang w:val="en-US"/>
        </w:rPr>
        <w:t xml:space="preserve">      &lt;option value="/blog"&gt;Blog&lt;/option&gt;</w:t>
      </w:r>
    </w:p>
    <w:p w:rsidR="00930025" w:rsidRPr="00930025" w:rsidRDefault="00930025" w:rsidP="00930025">
      <w:pPr>
        <w:rPr>
          <w:lang w:val="en-US"/>
        </w:rPr>
      </w:pPr>
      <w:r w:rsidRPr="00930025">
        <w:rPr>
          <w:lang w:val="en-US"/>
        </w:rPr>
        <w:t xml:space="preserve">      &lt;option value="/about"&gt;Acerca de&lt;/option&gt;</w:t>
      </w:r>
    </w:p>
    <w:p w:rsidR="00930025" w:rsidRPr="00930025" w:rsidRDefault="00930025" w:rsidP="00930025">
      <w:pPr>
        <w:rPr>
          <w:lang w:val="en-US"/>
        </w:rPr>
      </w:pPr>
      <w:r w:rsidRPr="00930025">
        <w:rPr>
          <w:lang w:val="en-US"/>
        </w:rPr>
        <w:t xml:space="preserve">      &lt;option value="/contact"&gt;Contacto&lt;/option&gt;</w:t>
      </w:r>
    </w:p>
    <w:p w:rsidR="00930025" w:rsidRPr="00930025" w:rsidRDefault="00930025" w:rsidP="00930025">
      <w:r w:rsidRPr="00930025">
        <w:rPr>
          <w:lang w:val="en-US"/>
        </w:rPr>
        <w:t xml:space="preserve">    </w:t>
      </w:r>
      <w:r w:rsidRPr="00930025">
        <w:t>&lt;/</w:t>
      </w:r>
      <w:proofErr w:type="spellStart"/>
      <w:r w:rsidRPr="00930025">
        <w:t>select</w:t>
      </w:r>
      <w:proofErr w:type="spellEnd"/>
      <w:r w:rsidRPr="00930025">
        <w:t>&gt;</w:t>
      </w:r>
    </w:p>
    <w:p w:rsidR="00930025" w:rsidRPr="00930025" w:rsidRDefault="00930025" w:rsidP="00930025">
      <w:r w:rsidRPr="00930025">
        <w:t xml:space="preserve">  );</w:t>
      </w:r>
    </w:p>
    <w:p w:rsidR="00930025" w:rsidRPr="00930025" w:rsidRDefault="00930025" w:rsidP="00930025">
      <w:r w:rsidRPr="00930025">
        <w:t>}</w:t>
      </w:r>
    </w:p>
    <w:p w:rsidR="00930025" w:rsidRPr="00930025" w:rsidRDefault="00930025" w:rsidP="00930025">
      <w:r w:rsidRPr="00930025">
        <w:t>El componente &lt;</w:t>
      </w:r>
      <w:proofErr w:type="spellStart"/>
      <w:r w:rsidRPr="00930025">
        <w:t>Form</w:t>
      </w:r>
      <w:proofErr w:type="spellEnd"/>
      <w:r w:rsidRPr="00930025">
        <w:t xml:space="preserve"> /&gt; puede ser renderizado en una página de Astro que utiliza el enrutador &lt;</w:t>
      </w:r>
      <w:proofErr w:type="spellStart"/>
      <w:r w:rsidRPr="00930025">
        <w:t>ViewTransitions</w:t>
      </w:r>
      <w:proofErr w:type="spellEnd"/>
      <w:r w:rsidRPr="00930025">
        <w:t xml:space="preserve"> /&gt;, con una directiva del cliente:</w:t>
      </w:r>
    </w:p>
    <w:p w:rsidR="00930025" w:rsidRPr="00930025" w:rsidRDefault="00930025" w:rsidP="00930025">
      <w:pPr>
        <w:rPr>
          <w:lang w:val="en-US"/>
        </w:rPr>
      </w:pPr>
      <w:r w:rsidRPr="00930025">
        <w:rPr>
          <w:lang w:val="en-US"/>
        </w:rPr>
        <w:t>src/pages/index.astro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Form from "../components/Form.jsx";</w:t>
      </w:r>
    </w:p>
    <w:p w:rsidR="00930025" w:rsidRPr="00930025" w:rsidRDefault="00930025" w:rsidP="00930025">
      <w:pPr>
        <w:rPr>
          <w:lang w:val="en-US"/>
        </w:rPr>
      </w:pPr>
      <w:r w:rsidRPr="00930025">
        <w:rPr>
          <w:lang w:val="en-US"/>
        </w:rPr>
        <w:t>import { ViewTransitions } from "astro:transitions";</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&lt;html&gt;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lastRenderedPageBreak/>
        <w:t xml:space="preserve">    &lt;ViewTransitions /&gt;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&lt;Form client:load /&gt;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&lt;/html&gt;</w:t>
      </w:r>
    </w:p>
    <w:p w:rsidR="00930025" w:rsidRPr="00930025" w:rsidRDefault="00930025" w:rsidP="00930025">
      <w:r w:rsidRPr="00930025">
        <w:t xml:space="preserve">El método </w:t>
      </w:r>
      <w:proofErr w:type="spellStart"/>
      <w:r w:rsidRPr="00930025">
        <w:t>navigate</w:t>
      </w:r>
      <w:proofErr w:type="spellEnd"/>
      <w:r w:rsidRPr="00930025">
        <w:t xml:space="preserve"> toma los siguientes argumentos:</w:t>
      </w:r>
    </w:p>
    <w:p w:rsidR="00930025" w:rsidRPr="00930025" w:rsidRDefault="00930025" w:rsidP="00930025">
      <w:pPr>
        <w:numPr>
          <w:ilvl w:val="0"/>
          <w:numId w:val="125"/>
        </w:numPr>
      </w:pPr>
      <w:r w:rsidRPr="00930025">
        <w:t>href (obligatorio) - La nueva página a la que se va a navegar.</w:t>
      </w:r>
    </w:p>
    <w:p w:rsidR="00930025" w:rsidRPr="00930025" w:rsidRDefault="00930025" w:rsidP="00930025">
      <w:pPr>
        <w:numPr>
          <w:ilvl w:val="0"/>
          <w:numId w:val="125"/>
        </w:numPr>
      </w:pPr>
      <w:proofErr w:type="spellStart"/>
      <w:r w:rsidRPr="00930025">
        <w:t>options</w:t>
      </w:r>
      <w:proofErr w:type="spellEnd"/>
      <w:r w:rsidRPr="00930025">
        <w:t xml:space="preserve"> - Un objeto opcional con las siguientes propiedades: </w:t>
      </w:r>
    </w:p>
    <w:p w:rsidR="00930025" w:rsidRPr="00930025" w:rsidRDefault="00930025" w:rsidP="00930025">
      <w:pPr>
        <w:numPr>
          <w:ilvl w:val="1"/>
          <w:numId w:val="125"/>
        </w:numPr>
      </w:pPr>
      <w:proofErr w:type="spellStart"/>
      <w:r w:rsidRPr="00930025">
        <w:t>history</w:t>
      </w:r>
      <w:proofErr w:type="spellEnd"/>
      <w:r w:rsidRPr="00930025">
        <w:t>: '</w:t>
      </w:r>
      <w:proofErr w:type="spellStart"/>
      <w:r w:rsidRPr="00930025">
        <w:t>push</w:t>
      </w:r>
      <w:proofErr w:type="spellEnd"/>
      <w:r w:rsidRPr="00930025">
        <w:t>' | '</w:t>
      </w:r>
      <w:proofErr w:type="spellStart"/>
      <w:r w:rsidRPr="00930025">
        <w:t>replace</w:t>
      </w:r>
      <w:proofErr w:type="spellEnd"/>
      <w:r w:rsidRPr="00930025">
        <w:t xml:space="preserve">' | 'auto' </w:t>
      </w:r>
    </w:p>
    <w:p w:rsidR="00930025" w:rsidRPr="00930025" w:rsidRDefault="00930025" w:rsidP="00930025">
      <w:pPr>
        <w:numPr>
          <w:ilvl w:val="2"/>
          <w:numId w:val="125"/>
        </w:numPr>
      </w:pPr>
      <w:r w:rsidRPr="00930025">
        <w:t>'</w:t>
      </w:r>
      <w:proofErr w:type="spellStart"/>
      <w:r w:rsidRPr="00930025">
        <w:t>push</w:t>
      </w:r>
      <w:proofErr w:type="spellEnd"/>
      <w:r w:rsidRPr="00930025">
        <w:t xml:space="preserve">': el enrutador utilizará </w:t>
      </w:r>
      <w:proofErr w:type="spellStart"/>
      <w:r w:rsidRPr="00930025">
        <w:t>history.pushState</w:t>
      </w:r>
      <w:proofErr w:type="spellEnd"/>
      <w:r w:rsidRPr="00930025">
        <w:t xml:space="preserve"> para crear una nueva entrada en el historial del navegador.</w:t>
      </w:r>
    </w:p>
    <w:p w:rsidR="00930025" w:rsidRPr="00930025" w:rsidRDefault="00930025" w:rsidP="00930025">
      <w:pPr>
        <w:numPr>
          <w:ilvl w:val="2"/>
          <w:numId w:val="125"/>
        </w:numPr>
      </w:pPr>
      <w:r w:rsidRPr="00930025">
        <w:t>'</w:t>
      </w:r>
      <w:proofErr w:type="spellStart"/>
      <w:r w:rsidRPr="00930025">
        <w:t>replace</w:t>
      </w:r>
      <w:proofErr w:type="spellEnd"/>
      <w:r w:rsidRPr="00930025">
        <w:t xml:space="preserve">': el enrutador utilizará </w:t>
      </w:r>
      <w:proofErr w:type="spellStart"/>
      <w:r w:rsidRPr="00930025">
        <w:t>history.replaceState</w:t>
      </w:r>
      <w:proofErr w:type="spellEnd"/>
      <w:r w:rsidRPr="00930025">
        <w:t xml:space="preserve"> para actualizar la URL sin agregar una nueva entrada en la navegación.</w:t>
      </w:r>
    </w:p>
    <w:p w:rsidR="00930025" w:rsidRPr="00930025" w:rsidRDefault="00930025" w:rsidP="00930025">
      <w:pPr>
        <w:numPr>
          <w:ilvl w:val="2"/>
          <w:numId w:val="125"/>
        </w:numPr>
      </w:pPr>
      <w:r w:rsidRPr="00930025">
        <w:t xml:space="preserve">'auto' (por defecto): el enrutador intentará utilizar </w:t>
      </w:r>
      <w:proofErr w:type="spellStart"/>
      <w:r w:rsidRPr="00930025">
        <w:t>history.pushState</w:t>
      </w:r>
      <w:proofErr w:type="spellEnd"/>
      <w:r w:rsidRPr="00930025">
        <w:t xml:space="preserve">, pero si la URL no es una que se pueda </w:t>
      </w:r>
      <w:proofErr w:type="spellStart"/>
      <w:r w:rsidRPr="00930025">
        <w:t>transicionar</w:t>
      </w:r>
      <w:proofErr w:type="spellEnd"/>
      <w:r w:rsidRPr="00930025">
        <w:t>, la URL actual permanecerá sin cambios en el historial del navegador.</w:t>
      </w:r>
    </w:p>
    <w:p w:rsidR="00930025" w:rsidRPr="00930025" w:rsidRDefault="00930025" w:rsidP="00930025">
      <w:pPr>
        <w:numPr>
          <w:ilvl w:val="1"/>
          <w:numId w:val="125"/>
        </w:numPr>
      </w:pPr>
      <w:proofErr w:type="spellStart"/>
      <w:r w:rsidRPr="00930025">
        <w:t>formData</w:t>
      </w:r>
      <w:proofErr w:type="spellEnd"/>
      <w:r w:rsidRPr="00930025">
        <w:t xml:space="preserve">: Un objeto </w:t>
      </w:r>
      <w:proofErr w:type="spellStart"/>
      <w:r w:rsidRPr="00930025">
        <w:t>FormData</w:t>
      </w:r>
      <w:proofErr w:type="spellEnd"/>
      <w:r w:rsidRPr="00930025">
        <w:t xml:space="preserve"> para solicitudes POST.</w:t>
      </w:r>
    </w:p>
    <w:p w:rsidR="00930025" w:rsidRPr="00930025" w:rsidRDefault="00930025" w:rsidP="00930025">
      <w:r w:rsidRPr="00930025">
        <w:t xml:space="preserve">Para navegar hacia atrás y hacia delante por el historial del navegador, puedes combinar </w:t>
      </w:r>
      <w:proofErr w:type="spellStart"/>
      <w:r w:rsidRPr="00930025">
        <w:t>navigate</w:t>
      </w:r>
      <w:proofErr w:type="spellEnd"/>
      <w:r w:rsidRPr="00930025">
        <w:t xml:space="preserve">() con las funciones integradas </w:t>
      </w:r>
      <w:proofErr w:type="spellStart"/>
      <w:r w:rsidRPr="00930025">
        <w:t>history.back</w:t>
      </w:r>
      <w:proofErr w:type="spellEnd"/>
      <w:r w:rsidRPr="00930025">
        <w:t xml:space="preserve">(), </w:t>
      </w:r>
      <w:proofErr w:type="spellStart"/>
      <w:r w:rsidRPr="00930025">
        <w:t>history.forward</w:t>
      </w:r>
      <w:proofErr w:type="spellEnd"/>
      <w:r w:rsidRPr="00930025">
        <w:t xml:space="preserve">() e </w:t>
      </w:r>
      <w:proofErr w:type="spellStart"/>
      <w:r w:rsidRPr="00930025">
        <w:t>history.go</w:t>
      </w:r>
      <w:proofErr w:type="spellEnd"/>
      <w:r w:rsidRPr="00930025">
        <w:t xml:space="preserve">() del navegador. Si </w:t>
      </w:r>
      <w:proofErr w:type="spellStart"/>
      <w:r w:rsidRPr="00930025">
        <w:t>navigate</w:t>
      </w:r>
      <w:proofErr w:type="spellEnd"/>
      <w:r w:rsidRPr="00930025">
        <w:t>() es llamado durante la renderización del lado del servidor de tu componente, no tendrá efecto alguno.</w:t>
      </w:r>
    </w:p>
    <w:p w:rsidR="00930025" w:rsidRPr="00930025" w:rsidRDefault="00930025" w:rsidP="00930025">
      <w:pPr>
        <w:rPr>
          <w:b/>
          <w:bCs/>
        </w:rPr>
      </w:pPr>
      <w:r w:rsidRPr="00930025">
        <w:rPr>
          <w:b/>
          <w:bCs/>
        </w:rPr>
        <w:t>Reemplazar entradas en el historial del navegador</w:t>
      </w:r>
    </w:p>
    <w:p w:rsidR="00930025" w:rsidRPr="00930025" w:rsidRDefault="00930025" w:rsidP="00930025">
      <w:r w:rsidRPr="00930025">
        <w:t>Normalmente, cada vez que navegas, se crea una nueva entrada en el historial del navegador. Esto permite la navegación entre páginas utilizando los botones atrás y adelante del navegador.</w:t>
      </w:r>
    </w:p>
    <w:p w:rsidR="00930025" w:rsidRPr="00930025" w:rsidRDefault="00930025" w:rsidP="00930025">
      <w:r w:rsidRPr="00930025">
        <w:t>El enrutador &lt;</w:t>
      </w:r>
      <w:proofErr w:type="spellStart"/>
      <w:r w:rsidRPr="00930025">
        <w:t>ViewTransitions</w:t>
      </w:r>
      <w:proofErr w:type="spellEnd"/>
      <w:r w:rsidRPr="00930025">
        <w:t xml:space="preserve"> /&gt; te permite sobrescribir las entradas del historial al agregar el atributo data-astro-</w:t>
      </w:r>
      <w:proofErr w:type="spellStart"/>
      <w:r w:rsidRPr="00930025">
        <w:t>history</w:t>
      </w:r>
      <w:proofErr w:type="spellEnd"/>
      <w:r w:rsidRPr="00930025">
        <w:t xml:space="preserve"> a cualquier etiqueta &lt;a&gt; individual.</w:t>
      </w:r>
    </w:p>
    <w:p w:rsidR="00930025" w:rsidRPr="00930025" w:rsidRDefault="00930025" w:rsidP="00930025">
      <w:r w:rsidRPr="00930025">
        <w:t>El atributo data-astro-</w:t>
      </w:r>
      <w:proofErr w:type="spellStart"/>
      <w:r w:rsidRPr="00930025">
        <w:t>history</w:t>
      </w:r>
      <w:proofErr w:type="spellEnd"/>
      <w:r w:rsidRPr="00930025">
        <w:t xml:space="preserve"> puede establecerse en los mismos tres valores que la </w:t>
      </w:r>
      <w:hyperlink r:id="rId33" w:anchor="desencadenar-la-navegaci%C3%B3n" w:history="1">
        <w:r w:rsidRPr="00930025">
          <w:rPr>
            <w:rStyle w:val="Hipervnculo"/>
          </w:rPr>
          <w:t xml:space="preserve">opción </w:t>
        </w:r>
        <w:proofErr w:type="spellStart"/>
        <w:r w:rsidRPr="00930025">
          <w:rPr>
            <w:rStyle w:val="Hipervnculo"/>
          </w:rPr>
          <w:t>history</w:t>
        </w:r>
        <w:proofErr w:type="spellEnd"/>
        <w:r w:rsidRPr="00930025">
          <w:rPr>
            <w:rStyle w:val="Hipervnculo"/>
          </w:rPr>
          <w:t xml:space="preserve"> de la función </w:t>
        </w:r>
        <w:proofErr w:type="spellStart"/>
        <w:r w:rsidRPr="00930025">
          <w:rPr>
            <w:rStyle w:val="Hipervnculo"/>
          </w:rPr>
          <w:t>navigate</w:t>
        </w:r>
        <w:proofErr w:type="spellEnd"/>
        <w:r w:rsidRPr="00930025">
          <w:rPr>
            <w:rStyle w:val="Hipervnculo"/>
          </w:rPr>
          <w:t>()</w:t>
        </w:r>
      </w:hyperlink>
      <w:r w:rsidRPr="00930025">
        <w:t>:</w:t>
      </w:r>
    </w:p>
    <w:p w:rsidR="00930025" w:rsidRPr="00930025" w:rsidRDefault="00930025" w:rsidP="00930025">
      <w:pPr>
        <w:rPr>
          <w:lang w:val="en-US"/>
        </w:rPr>
      </w:pPr>
      <w:r w:rsidRPr="00930025">
        <w:rPr>
          <w:lang w:val="en-US"/>
        </w:rPr>
        <w:t>data-astro-history: 'push' | 'replace' | 'auto'</w:t>
      </w:r>
    </w:p>
    <w:p w:rsidR="00930025" w:rsidRPr="00930025" w:rsidRDefault="00930025" w:rsidP="00930025">
      <w:pPr>
        <w:numPr>
          <w:ilvl w:val="0"/>
          <w:numId w:val="126"/>
        </w:numPr>
      </w:pPr>
      <w:r w:rsidRPr="00930025">
        <w:t>'</w:t>
      </w:r>
      <w:proofErr w:type="spellStart"/>
      <w:r w:rsidRPr="00930025">
        <w:t>push</w:t>
      </w:r>
      <w:proofErr w:type="spellEnd"/>
      <w:r w:rsidRPr="00930025">
        <w:t xml:space="preserve">': el enrutador utilizará </w:t>
      </w:r>
      <w:proofErr w:type="spellStart"/>
      <w:r w:rsidRPr="00930025">
        <w:t>history.pushState</w:t>
      </w:r>
      <w:proofErr w:type="spellEnd"/>
      <w:r w:rsidRPr="00930025">
        <w:t xml:space="preserve"> para crear una nueva entrada en el historial del navegador.</w:t>
      </w:r>
    </w:p>
    <w:p w:rsidR="00930025" w:rsidRPr="00930025" w:rsidRDefault="00930025" w:rsidP="00930025">
      <w:pPr>
        <w:numPr>
          <w:ilvl w:val="0"/>
          <w:numId w:val="126"/>
        </w:numPr>
      </w:pPr>
      <w:r w:rsidRPr="00930025">
        <w:t>'</w:t>
      </w:r>
      <w:proofErr w:type="spellStart"/>
      <w:r w:rsidRPr="00930025">
        <w:t>replace</w:t>
      </w:r>
      <w:proofErr w:type="spellEnd"/>
      <w:r w:rsidRPr="00930025">
        <w:t xml:space="preserve">': el enrutador utilizará </w:t>
      </w:r>
      <w:proofErr w:type="spellStart"/>
      <w:r w:rsidRPr="00930025">
        <w:t>history.replaceState</w:t>
      </w:r>
      <w:proofErr w:type="spellEnd"/>
      <w:r w:rsidRPr="00930025">
        <w:t xml:space="preserve"> para actualizar la URL sin agregar una nueva entrada en la navegación.</w:t>
      </w:r>
    </w:p>
    <w:p w:rsidR="00930025" w:rsidRPr="00930025" w:rsidRDefault="00930025" w:rsidP="00930025">
      <w:pPr>
        <w:numPr>
          <w:ilvl w:val="0"/>
          <w:numId w:val="126"/>
        </w:numPr>
      </w:pPr>
      <w:r w:rsidRPr="00930025">
        <w:lastRenderedPageBreak/>
        <w:t xml:space="preserve">'auto' (por defecto): el enrutador intentará utilizar </w:t>
      </w:r>
      <w:proofErr w:type="spellStart"/>
      <w:r w:rsidRPr="00930025">
        <w:t>history.pushState</w:t>
      </w:r>
      <w:proofErr w:type="spellEnd"/>
      <w:r w:rsidRPr="00930025">
        <w:t xml:space="preserve">, pero si la URL no se puede </w:t>
      </w:r>
      <w:proofErr w:type="spellStart"/>
      <w:r w:rsidRPr="00930025">
        <w:t>transicionar</w:t>
      </w:r>
      <w:proofErr w:type="spellEnd"/>
      <w:r w:rsidRPr="00930025">
        <w:t>, la URL actual se mantendrá sin cambios en el historial del navegador.</w:t>
      </w:r>
    </w:p>
    <w:p w:rsidR="00930025" w:rsidRPr="00930025" w:rsidRDefault="00930025" w:rsidP="00930025">
      <w:r w:rsidRPr="00930025">
        <w:t>El siguiente ejemplo navega a la página /</w:t>
      </w:r>
      <w:proofErr w:type="spellStart"/>
      <w:r w:rsidRPr="00930025">
        <w:t>main</w:t>
      </w:r>
      <w:proofErr w:type="spellEnd"/>
      <w:r w:rsidRPr="00930025">
        <w:t>, pero no agrega una nueva entrada al historial de navegación. En cambio, reutiliza la entrada actual en el historial (/</w:t>
      </w:r>
      <w:proofErr w:type="spellStart"/>
      <w:r w:rsidRPr="00930025">
        <w:t>confirmation</w:t>
      </w:r>
      <w:proofErr w:type="spellEnd"/>
      <w:r w:rsidRPr="00930025">
        <w:t>) y la sobrescribe.</w:t>
      </w:r>
    </w:p>
    <w:p w:rsidR="00930025" w:rsidRPr="00930025" w:rsidRDefault="00930025" w:rsidP="00930025">
      <w:pPr>
        <w:rPr>
          <w:lang w:val="en-US"/>
        </w:rPr>
      </w:pPr>
      <w:r w:rsidRPr="00930025">
        <w:rPr>
          <w:lang w:val="en-US"/>
        </w:rPr>
        <w:t>src/pages/confirmation.astro</w:t>
      </w:r>
    </w:p>
    <w:p w:rsidR="00930025" w:rsidRPr="00930025" w:rsidRDefault="00930025" w:rsidP="00930025">
      <w:pPr>
        <w:rPr>
          <w:lang w:val="en-US"/>
        </w:rPr>
      </w:pPr>
      <w:r w:rsidRPr="00930025">
        <w:rPr>
          <w:lang w:val="en-US"/>
        </w:rPr>
        <w:t>&lt;a href="/main" data-astro-history="replace"&gt;</w:t>
      </w:r>
    </w:p>
    <w:p w:rsidR="00930025" w:rsidRPr="00930025" w:rsidRDefault="00930025" w:rsidP="00930025">
      <w:r w:rsidRPr="00930025">
        <w:t>Esto tiene el efecto de que si retrocedes desde la página /</w:t>
      </w:r>
      <w:proofErr w:type="spellStart"/>
      <w:r w:rsidRPr="00930025">
        <w:t>main</w:t>
      </w:r>
      <w:proofErr w:type="spellEnd"/>
      <w:r w:rsidRPr="00930025">
        <w:t>, el navegador no mostrará la página /</w:t>
      </w:r>
      <w:proofErr w:type="spellStart"/>
      <w:r w:rsidRPr="00930025">
        <w:t>confirmation</w:t>
      </w:r>
      <w:proofErr w:type="spellEnd"/>
      <w:r w:rsidRPr="00930025">
        <w:t>, sino la página anterior a ella.</w:t>
      </w:r>
    </w:p>
    <w:p w:rsidR="00930025" w:rsidRPr="00930025" w:rsidRDefault="00930025" w:rsidP="00930025">
      <w:pPr>
        <w:rPr>
          <w:b/>
          <w:bCs/>
        </w:rPr>
      </w:pPr>
      <w:r w:rsidRPr="00930025">
        <w:rPr>
          <w:b/>
          <w:bCs/>
        </w:rPr>
        <w:t>Transiciones con formularios</w:t>
      </w:r>
    </w:p>
    <w:p w:rsidR="00930025" w:rsidRPr="00930025" w:rsidRDefault="00930025" w:rsidP="00930025">
      <w:r w:rsidRPr="00930025">
        <w:rPr>
          <w:b/>
          <w:bCs/>
        </w:rPr>
        <w:t>Agregado en:</w:t>
      </w:r>
      <w:r w:rsidRPr="00930025">
        <w:t xml:space="preserve"> astro@4.0.0 </w:t>
      </w:r>
    </w:p>
    <w:p w:rsidR="00930025" w:rsidRPr="00930025" w:rsidRDefault="00930025" w:rsidP="00930025">
      <w:r w:rsidRPr="00930025">
        <w:t>El enrutador &lt;</w:t>
      </w:r>
      <w:proofErr w:type="spellStart"/>
      <w:r w:rsidRPr="00930025">
        <w:t>ViewTransitions</w:t>
      </w:r>
      <w:proofErr w:type="spellEnd"/>
      <w:r w:rsidRPr="00930025">
        <w:t xml:space="preserve"> /&gt; activará transiciones en la página desde elementos &lt;</w:t>
      </w:r>
      <w:proofErr w:type="spellStart"/>
      <w:r w:rsidRPr="00930025">
        <w:t>form</w:t>
      </w:r>
      <w:proofErr w:type="spellEnd"/>
      <w:r w:rsidRPr="00930025">
        <w:t>&gt;, admitiendo tanto peticiones GET como POST.</w:t>
      </w:r>
    </w:p>
    <w:p w:rsidR="00930025" w:rsidRPr="00930025" w:rsidRDefault="00930025" w:rsidP="00930025">
      <w:r w:rsidRPr="00930025">
        <w:t xml:space="preserve">Por defecto, Astro envía los datos de tu formulario como </w:t>
      </w:r>
      <w:proofErr w:type="spellStart"/>
      <w:r w:rsidRPr="00930025">
        <w:t>multipart</w:t>
      </w:r>
      <w:proofErr w:type="spellEnd"/>
      <w:r w:rsidRPr="00930025">
        <w:t>/</w:t>
      </w:r>
      <w:proofErr w:type="spellStart"/>
      <w:r w:rsidRPr="00930025">
        <w:t>form</w:t>
      </w:r>
      <w:proofErr w:type="spellEnd"/>
      <w:r w:rsidRPr="00930025">
        <w:t xml:space="preserve">-data cuando el atributo </w:t>
      </w:r>
      <w:proofErr w:type="spellStart"/>
      <w:r w:rsidRPr="00930025">
        <w:t>method</w:t>
      </w:r>
      <w:proofErr w:type="spellEnd"/>
      <w:r w:rsidRPr="00930025">
        <w:t xml:space="preserve"> está configurado como POST. Si deseas que coincida con el comportamiento predeterminado de los navegadores web, utiliza el atributo </w:t>
      </w:r>
      <w:proofErr w:type="spellStart"/>
      <w:r w:rsidRPr="00930025">
        <w:t>enctype</w:t>
      </w:r>
      <w:proofErr w:type="spellEnd"/>
      <w:r w:rsidRPr="00930025">
        <w:t xml:space="preserve"> para enviar tus datos codificados como </w:t>
      </w:r>
      <w:proofErr w:type="spellStart"/>
      <w:r w:rsidRPr="00930025">
        <w:t>application</w:t>
      </w:r>
      <w:proofErr w:type="spellEnd"/>
      <w:r w:rsidRPr="00930025">
        <w:t>/x-www-</w:t>
      </w:r>
      <w:proofErr w:type="spellStart"/>
      <w:r w:rsidRPr="00930025">
        <w:t>form</w:t>
      </w:r>
      <w:proofErr w:type="spellEnd"/>
      <w:r w:rsidRPr="00930025">
        <w:t>-</w:t>
      </w:r>
      <w:proofErr w:type="spellStart"/>
      <w:r w:rsidRPr="00930025">
        <w:t>urlencoded</w:t>
      </w:r>
      <w:proofErr w:type="spellEnd"/>
      <w:r w:rsidRPr="00930025">
        <w:t>:</w:t>
      </w:r>
    </w:p>
    <w:p w:rsidR="00930025" w:rsidRPr="00930025" w:rsidRDefault="00930025" w:rsidP="00930025">
      <w:pPr>
        <w:rPr>
          <w:lang w:val="en-US"/>
        </w:rPr>
      </w:pPr>
      <w:r w:rsidRPr="00930025">
        <w:rPr>
          <w:lang w:val="en-US"/>
        </w:rPr>
        <w:t>src/components/Form.astro</w:t>
      </w:r>
    </w:p>
    <w:p w:rsidR="00930025" w:rsidRPr="00930025" w:rsidRDefault="00930025" w:rsidP="00930025">
      <w:pPr>
        <w:rPr>
          <w:lang w:val="en-US"/>
        </w:rPr>
      </w:pPr>
      <w:r w:rsidRPr="00930025">
        <w:rPr>
          <w:lang w:val="en-US"/>
        </w:rPr>
        <w:t>&lt;form action="/contact" method="POST" enctype="application/x-www-form-urlencoded"&gt;</w:t>
      </w:r>
    </w:p>
    <w:p w:rsidR="00930025" w:rsidRPr="00930025" w:rsidRDefault="00930025" w:rsidP="00930025">
      <w:r w:rsidRPr="00930025">
        <w:rPr>
          <w:lang w:val="en-US"/>
        </w:rPr>
        <w:t xml:space="preserve">  </w:t>
      </w:r>
      <w:r w:rsidRPr="00930025">
        <w:t>&lt;!-- --&gt;</w:t>
      </w:r>
    </w:p>
    <w:p w:rsidR="00930025" w:rsidRPr="00930025" w:rsidRDefault="00930025" w:rsidP="00930025">
      <w:r w:rsidRPr="00930025">
        <w:t>&lt;/</w:t>
      </w:r>
      <w:proofErr w:type="spellStart"/>
      <w:r w:rsidRPr="00930025">
        <w:t>form</w:t>
      </w:r>
      <w:proofErr w:type="spellEnd"/>
      <w:r w:rsidRPr="00930025">
        <w:t>&gt;</w:t>
      </w:r>
    </w:p>
    <w:p w:rsidR="00930025" w:rsidRPr="00930025" w:rsidRDefault="00930025" w:rsidP="00930025">
      <w:r w:rsidRPr="00930025">
        <w:t>Puedes optar por excluir las transiciones del enrutador en formularios individuales mediante el atributo data-astro-</w:t>
      </w:r>
      <w:proofErr w:type="spellStart"/>
      <w:r w:rsidRPr="00930025">
        <w:t>reload</w:t>
      </w:r>
      <w:proofErr w:type="spellEnd"/>
      <w:r w:rsidRPr="00930025">
        <w:t>:</w:t>
      </w:r>
    </w:p>
    <w:p w:rsidR="00930025" w:rsidRPr="00930025" w:rsidRDefault="00930025" w:rsidP="00930025">
      <w:pPr>
        <w:rPr>
          <w:lang w:val="en-US"/>
        </w:rPr>
      </w:pPr>
      <w:r w:rsidRPr="00930025">
        <w:rPr>
          <w:lang w:val="en-US"/>
        </w:rPr>
        <w:t>src/components/Form.astro</w:t>
      </w:r>
    </w:p>
    <w:p w:rsidR="00930025" w:rsidRPr="00930025" w:rsidRDefault="00930025" w:rsidP="00930025">
      <w:pPr>
        <w:rPr>
          <w:lang w:val="en-US"/>
        </w:rPr>
      </w:pPr>
      <w:r w:rsidRPr="00930025">
        <w:rPr>
          <w:lang w:val="en-US"/>
        </w:rPr>
        <w:t>&lt;form action="/contact" data-astro-reload&gt;</w:t>
      </w:r>
    </w:p>
    <w:p w:rsidR="00930025" w:rsidRPr="00930025" w:rsidRDefault="00930025" w:rsidP="00930025">
      <w:r w:rsidRPr="00930025">
        <w:rPr>
          <w:lang w:val="en-US"/>
        </w:rPr>
        <w:t xml:space="preserve">  </w:t>
      </w:r>
      <w:r w:rsidRPr="00930025">
        <w:t>&lt;!-- --&gt;</w:t>
      </w:r>
    </w:p>
    <w:p w:rsidR="00930025" w:rsidRPr="00930025" w:rsidRDefault="00930025" w:rsidP="00930025">
      <w:r w:rsidRPr="00930025">
        <w:t>&lt;/</w:t>
      </w:r>
      <w:proofErr w:type="spellStart"/>
      <w:r w:rsidRPr="00930025">
        <w:t>form</w:t>
      </w:r>
      <w:proofErr w:type="spellEnd"/>
      <w:r w:rsidRPr="00930025">
        <w:t>&gt;</w:t>
      </w:r>
    </w:p>
    <w:p w:rsidR="00930025" w:rsidRPr="00930025" w:rsidRDefault="00930025" w:rsidP="00930025">
      <w:pPr>
        <w:rPr>
          <w:b/>
          <w:bCs/>
        </w:rPr>
      </w:pPr>
      <w:r w:rsidRPr="00930025">
        <w:rPr>
          <w:b/>
          <w:bCs/>
        </w:rPr>
        <w:t>Control de respaldo</w:t>
      </w:r>
    </w:p>
    <w:p w:rsidR="00930025" w:rsidRPr="00930025" w:rsidRDefault="00930025" w:rsidP="00930025">
      <w:r w:rsidRPr="00930025">
        <w:t>El enrutador &lt;</w:t>
      </w:r>
      <w:proofErr w:type="spellStart"/>
      <w:r w:rsidRPr="00930025">
        <w:t>ViewTransitions</w:t>
      </w:r>
      <w:proofErr w:type="spellEnd"/>
      <w:r w:rsidRPr="00930025">
        <w:t xml:space="preserve"> /&gt; funciona mejor en navegadores que admiten las View </w:t>
      </w:r>
      <w:proofErr w:type="spellStart"/>
      <w:r w:rsidRPr="00930025">
        <w:t>Transitions</w:t>
      </w:r>
      <w:proofErr w:type="spellEnd"/>
      <w:r w:rsidRPr="00930025">
        <w:t xml:space="preserve"> (p.ej. navegadores basados en </w:t>
      </w:r>
      <w:proofErr w:type="spellStart"/>
      <w:r w:rsidRPr="00930025">
        <w:t>Chromium</w:t>
      </w:r>
      <w:proofErr w:type="spellEnd"/>
      <w:r w:rsidRPr="00930025">
        <w:t xml:space="preserve">), pero también incluye soporte predeterminado de respaldo para otros navegadores. Incluso si el navegador no admite la API de View </w:t>
      </w:r>
      <w:proofErr w:type="spellStart"/>
      <w:r w:rsidRPr="00930025">
        <w:t>Transitions</w:t>
      </w:r>
      <w:proofErr w:type="spellEnd"/>
      <w:r w:rsidRPr="00930025">
        <w:t>, Astro seguirá proporcionando navegación en el navegador utilizando una de las opciones de respaldo para obtener una experiencia comparable.</w:t>
      </w:r>
    </w:p>
    <w:p w:rsidR="00930025" w:rsidRPr="00930025" w:rsidRDefault="00930025" w:rsidP="00930025">
      <w:r w:rsidRPr="00930025">
        <w:t xml:space="preserve">Puedes anular el soporte de respaldo predeterminado de Astro agregando una propiedad </w:t>
      </w:r>
      <w:proofErr w:type="spellStart"/>
      <w:r w:rsidRPr="00930025">
        <w:t>fallback</w:t>
      </w:r>
      <w:proofErr w:type="spellEnd"/>
      <w:r w:rsidRPr="00930025">
        <w:t xml:space="preserve"> en el componente &lt;</w:t>
      </w:r>
      <w:proofErr w:type="spellStart"/>
      <w:r w:rsidRPr="00930025">
        <w:t>ViewTransitions</w:t>
      </w:r>
      <w:proofErr w:type="spellEnd"/>
      <w:r w:rsidRPr="00930025">
        <w:t xml:space="preserve"> /&gt; y estableciéndolo en swap o </w:t>
      </w:r>
      <w:proofErr w:type="spellStart"/>
      <w:r w:rsidRPr="00930025">
        <w:t>none</w:t>
      </w:r>
      <w:proofErr w:type="spellEnd"/>
      <w:r w:rsidRPr="00930025">
        <w:t>:</w:t>
      </w:r>
    </w:p>
    <w:p w:rsidR="00930025" w:rsidRPr="00930025" w:rsidRDefault="00930025" w:rsidP="00930025">
      <w:pPr>
        <w:numPr>
          <w:ilvl w:val="0"/>
          <w:numId w:val="127"/>
        </w:numPr>
      </w:pPr>
      <w:proofErr w:type="spellStart"/>
      <w:r w:rsidRPr="00930025">
        <w:lastRenderedPageBreak/>
        <w:t>animate</w:t>
      </w:r>
      <w:proofErr w:type="spellEnd"/>
      <w:r w:rsidRPr="00930025">
        <w:t xml:space="preserve"> (predeterminado, recomendado) - Astro simulará </w:t>
      </w:r>
      <w:proofErr w:type="spellStart"/>
      <w:r w:rsidRPr="00930025">
        <w:t>view</w:t>
      </w:r>
      <w:proofErr w:type="spellEnd"/>
      <w:r w:rsidRPr="00930025">
        <w:t xml:space="preserve"> </w:t>
      </w:r>
      <w:proofErr w:type="spellStart"/>
      <w:r w:rsidRPr="00930025">
        <w:t>transitions</w:t>
      </w:r>
      <w:proofErr w:type="spellEnd"/>
      <w:r w:rsidRPr="00930025">
        <w:t xml:space="preserve"> utilizando atributos personalizados antes de actualizar el contenido de la página.</w:t>
      </w:r>
    </w:p>
    <w:p w:rsidR="00930025" w:rsidRPr="00930025" w:rsidRDefault="00930025" w:rsidP="00930025">
      <w:pPr>
        <w:numPr>
          <w:ilvl w:val="0"/>
          <w:numId w:val="127"/>
        </w:numPr>
      </w:pPr>
      <w:r w:rsidRPr="00930025">
        <w:t>swap - Astro no intentará animar la página. En su lugar, la página antigua será reemplazada inmediatamente por la nueva.</w:t>
      </w:r>
    </w:p>
    <w:p w:rsidR="00930025" w:rsidRPr="00930025" w:rsidRDefault="00930025" w:rsidP="00930025">
      <w:pPr>
        <w:numPr>
          <w:ilvl w:val="0"/>
          <w:numId w:val="127"/>
        </w:numPr>
      </w:pPr>
      <w:proofErr w:type="spellStart"/>
      <w:r w:rsidRPr="00930025">
        <w:t>none</w:t>
      </w:r>
      <w:proofErr w:type="spellEnd"/>
      <w:r w:rsidRPr="00930025">
        <w:t xml:space="preserve"> - Astro no realizará ninguna transición animada de página. En su lugar, obtendrás navegación de página completa en navegadores que no admitan esta función.</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 ViewTransitions } from 'astro:transitions';</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&lt;title&gt;Mi sitio&lt;/title&gt;</w:t>
      </w:r>
    </w:p>
    <w:p w:rsidR="00930025" w:rsidRPr="00930025" w:rsidRDefault="00930025" w:rsidP="00930025">
      <w:pPr>
        <w:rPr>
          <w:lang w:val="en-US"/>
        </w:rPr>
      </w:pPr>
    </w:p>
    <w:p w:rsidR="00930025" w:rsidRPr="00930025" w:rsidRDefault="00930025" w:rsidP="00930025">
      <w:pPr>
        <w:rPr>
          <w:lang w:val="en-US"/>
        </w:rPr>
      </w:pPr>
      <w:r w:rsidRPr="00930025">
        <w:rPr>
          <w:lang w:val="en-US"/>
        </w:rPr>
        <w:t>&lt;ViewTransitions fallback="swap" /&gt;</w:t>
      </w:r>
    </w:p>
    <w:p w:rsidR="00930025" w:rsidRPr="00930025" w:rsidRDefault="00930025" w:rsidP="00930025">
      <w:r w:rsidRPr="00930025">
        <w:t>Limitaciones conocidas</w:t>
      </w:r>
    </w:p>
    <w:p w:rsidR="00930025" w:rsidRPr="00930025" w:rsidRDefault="00930025" w:rsidP="00930025">
      <w:r w:rsidRPr="00930025">
        <w:t xml:space="preserve">La animación del navegador </w:t>
      </w:r>
      <w:proofErr w:type="spellStart"/>
      <w:r w:rsidRPr="00930025">
        <w:t>initial</w:t>
      </w:r>
      <w:proofErr w:type="spellEnd"/>
      <w:r w:rsidRPr="00930025">
        <w:t xml:space="preserve"> no es simulada por Astro. Por lo tanto, cualquier elemento que utilice esta animación no será animado.</w:t>
      </w:r>
    </w:p>
    <w:p w:rsidR="00930025" w:rsidRPr="00930025" w:rsidRDefault="00930025" w:rsidP="00930025">
      <w:pPr>
        <w:rPr>
          <w:b/>
          <w:bCs/>
        </w:rPr>
      </w:pPr>
      <w:r w:rsidRPr="00930025">
        <w:rPr>
          <w:b/>
          <w:bCs/>
        </w:rPr>
        <w:t>Proceso de navegación del lado del cliente</w:t>
      </w:r>
    </w:p>
    <w:p w:rsidR="00930025" w:rsidRPr="00930025" w:rsidRDefault="00930025" w:rsidP="00930025">
      <w:r w:rsidRPr="00930025">
        <w:t>Cuando se utiliza el enrutador &lt;</w:t>
      </w:r>
      <w:proofErr w:type="spellStart"/>
      <w:r w:rsidRPr="00930025">
        <w:t>ViewTransitions</w:t>
      </w:r>
      <w:proofErr w:type="spellEnd"/>
      <w:r w:rsidRPr="00930025">
        <w:t xml:space="preserve"> /&gt;, se siguen los siguientes pasos para llevar a cabo la navegación del lado del cliente en Astro:</w:t>
      </w:r>
    </w:p>
    <w:p w:rsidR="00930025" w:rsidRPr="00930025" w:rsidRDefault="00930025" w:rsidP="00930025">
      <w:pPr>
        <w:numPr>
          <w:ilvl w:val="0"/>
          <w:numId w:val="128"/>
        </w:numPr>
      </w:pPr>
      <w:r w:rsidRPr="00930025">
        <w:t>Un visitante de tu sitio desencadena la navegación mediante cualquiera de las siguientes acciones:</w:t>
      </w:r>
    </w:p>
    <w:p w:rsidR="00930025" w:rsidRPr="00930025" w:rsidRDefault="00930025" w:rsidP="00930025">
      <w:pPr>
        <w:numPr>
          <w:ilvl w:val="1"/>
          <w:numId w:val="128"/>
        </w:numPr>
      </w:pPr>
      <w:r w:rsidRPr="00930025">
        <w:t>Haciendo clic en una etiqueta &lt;a&gt; que enlaza internamente a otra página de tu sitio.</w:t>
      </w:r>
    </w:p>
    <w:p w:rsidR="00930025" w:rsidRPr="00930025" w:rsidRDefault="00930025" w:rsidP="00930025">
      <w:pPr>
        <w:numPr>
          <w:ilvl w:val="1"/>
          <w:numId w:val="128"/>
        </w:numPr>
      </w:pPr>
      <w:r w:rsidRPr="00930025">
        <w:t>Haciendo clic en el botón de retroceso.</w:t>
      </w:r>
    </w:p>
    <w:p w:rsidR="00930025" w:rsidRPr="00930025" w:rsidRDefault="00930025" w:rsidP="00930025">
      <w:pPr>
        <w:numPr>
          <w:ilvl w:val="1"/>
          <w:numId w:val="128"/>
        </w:numPr>
      </w:pPr>
      <w:r w:rsidRPr="00930025">
        <w:t>Haciendo clic en el botón de avance.</w:t>
      </w:r>
    </w:p>
    <w:p w:rsidR="00930025" w:rsidRPr="00930025" w:rsidRDefault="00930025" w:rsidP="00930025">
      <w:pPr>
        <w:numPr>
          <w:ilvl w:val="0"/>
          <w:numId w:val="128"/>
        </w:numPr>
      </w:pPr>
      <w:r w:rsidRPr="00930025">
        <w:t>El enrutador comienza a buscar la siguiente página.</w:t>
      </w:r>
    </w:p>
    <w:p w:rsidR="00930025" w:rsidRPr="00930025" w:rsidRDefault="00930025" w:rsidP="00930025">
      <w:pPr>
        <w:numPr>
          <w:ilvl w:val="0"/>
          <w:numId w:val="128"/>
        </w:numPr>
      </w:pPr>
      <w:r w:rsidRPr="00930025">
        <w:t>El enrutador agrega el atributo data-astro-</w:t>
      </w:r>
      <w:proofErr w:type="spellStart"/>
      <w:r w:rsidRPr="00930025">
        <w:t>transition</w:t>
      </w:r>
      <w:proofErr w:type="spellEnd"/>
      <w:r w:rsidRPr="00930025">
        <w:t xml:space="preserve"> al elemento HTML con un valor de 'forward' o 'back' según corresponda.</w:t>
      </w:r>
    </w:p>
    <w:p w:rsidR="00930025" w:rsidRPr="00930025" w:rsidRDefault="00930025" w:rsidP="00930025">
      <w:pPr>
        <w:numPr>
          <w:ilvl w:val="0"/>
          <w:numId w:val="128"/>
        </w:numPr>
      </w:pPr>
      <w:r w:rsidRPr="00930025">
        <w:t xml:space="preserve">El enrutador llama a </w:t>
      </w:r>
      <w:proofErr w:type="spellStart"/>
      <w:r w:rsidRPr="00930025">
        <w:t>document.startViewTransition</w:t>
      </w:r>
      <w:proofErr w:type="spellEnd"/>
      <w:r w:rsidRPr="00930025">
        <w:t xml:space="preserve">. Esto desencadena el propio </w:t>
      </w:r>
      <w:hyperlink r:id="rId34" w:anchor="the_view_transition_process" w:history="1">
        <w:r w:rsidRPr="00930025">
          <w:rPr>
            <w:rStyle w:val="Hipervnculo"/>
          </w:rPr>
          <w:t>proceso de transición de vista</w:t>
        </w:r>
      </w:hyperlink>
      <w:r w:rsidRPr="00930025">
        <w:t xml:space="preserve"> del navegador. Es importante destacar que el navegador captura una captura de pantalla del estado actual de la página.</w:t>
      </w:r>
    </w:p>
    <w:p w:rsidR="00930025" w:rsidRPr="00930025" w:rsidRDefault="00930025" w:rsidP="00930025">
      <w:pPr>
        <w:numPr>
          <w:ilvl w:val="0"/>
          <w:numId w:val="128"/>
        </w:numPr>
      </w:pPr>
      <w:r w:rsidRPr="00930025">
        <w:t xml:space="preserve">Dentro del </w:t>
      </w:r>
      <w:proofErr w:type="spellStart"/>
      <w:r w:rsidRPr="00930025">
        <w:t>callback</w:t>
      </w:r>
      <w:proofErr w:type="spellEnd"/>
      <w:r w:rsidRPr="00930025">
        <w:t xml:space="preserve"> de </w:t>
      </w:r>
      <w:proofErr w:type="spellStart"/>
      <w:r w:rsidRPr="00930025">
        <w:t>startViewTransition</w:t>
      </w:r>
      <w:proofErr w:type="spellEnd"/>
      <w:r w:rsidRPr="00930025">
        <w:t xml:space="preserve">, el enrutador realiza un </w:t>
      </w:r>
      <w:r w:rsidRPr="00930025">
        <w:rPr>
          <w:b/>
          <w:bCs/>
        </w:rPr>
        <w:t>intercambio</w:t>
      </w:r>
      <w:r w:rsidRPr="00930025">
        <w:t>, que consta de la siguiente secuencia de eventos:</w:t>
      </w:r>
    </w:p>
    <w:p w:rsidR="00930025" w:rsidRPr="00930025" w:rsidRDefault="00930025" w:rsidP="00930025">
      <w:pPr>
        <w:numPr>
          <w:ilvl w:val="1"/>
          <w:numId w:val="128"/>
        </w:numPr>
      </w:pPr>
      <w:r w:rsidRPr="00930025">
        <w:t>El contenido de &lt;head&gt; se intercambia, manteniendo algunos elementos:</w:t>
      </w:r>
    </w:p>
    <w:p w:rsidR="00930025" w:rsidRPr="00930025" w:rsidRDefault="00930025" w:rsidP="00930025">
      <w:pPr>
        <w:numPr>
          <w:ilvl w:val="2"/>
          <w:numId w:val="128"/>
        </w:numPr>
      </w:pPr>
      <w:r w:rsidRPr="00930025">
        <w:t>Los nodos DOM de las hojas de estilo se mantienen si existen en la nueva página, para evitar el parpadeo de contenido no estilizado (FOUC).</w:t>
      </w:r>
    </w:p>
    <w:p w:rsidR="00930025" w:rsidRPr="00930025" w:rsidRDefault="00930025" w:rsidP="00930025">
      <w:pPr>
        <w:numPr>
          <w:ilvl w:val="2"/>
          <w:numId w:val="128"/>
        </w:numPr>
      </w:pPr>
      <w:r w:rsidRPr="00930025">
        <w:lastRenderedPageBreak/>
        <w:t>Los scripts se mantienen si existen en la nueva página.</w:t>
      </w:r>
    </w:p>
    <w:p w:rsidR="00930025" w:rsidRPr="00930025" w:rsidRDefault="00930025" w:rsidP="00930025">
      <w:pPr>
        <w:numPr>
          <w:ilvl w:val="2"/>
          <w:numId w:val="128"/>
        </w:numPr>
      </w:pPr>
      <w:r w:rsidRPr="00930025">
        <w:t xml:space="preserve">Cualquier otro elemento de &lt;head&gt; con </w:t>
      </w:r>
      <w:proofErr w:type="spellStart"/>
      <w:r w:rsidRPr="00930025">
        <w:t>transition:persist</w:t>
      </w:r>
      <w:proofErr w:type="spellEnd"/>
      <w:r w:rsidRPr="00930025">
        <w:t xml:space="preserve"> se mantiene si hay un elemento correspondiente en la nueva página.</w:t>
      </w:r>
    </w:p>
    <w:p w:rsidR="00930025" w:rsidRPr="00930025" w:rsidRDefault="00930025" w:rsidP="00930025">
      <w:pPr>
        <w:numPr>
          <w:ilvl w:val="1"/>
          <w:numId w:val="128"/>
        </w:numPr>
      </w:pPr>
      <w:r w:rsidRPr="00930025">
        <w:t>&lt;</w:t>
      </w:r>
      <w:proofErr w:type="spellStart"/>
      <w:r w:rsidRPr="00930025">
        <w:t>body</w:t>
      </w:r>
      <w:proofErr w:type="spellEnd"/>
      <w:r w:rsidRPr="00930025">
        <w:t>&gt; se reemplaza completamente con el cuerpo de la nueva página.</w:t>
      </w:r>
    </w:p>
    <w:p w:rsidR="00930025" w:rsidRPr="00930025" w:rsidRDefault="00930025" w:rsidP="00930025">
      <w:pPr>
        <w:numPr>
          <w:ilvl w:val="1"/>
          <w:numId w:val="128"/>
        </w:numPr>
      </w:pPr>
      <w:r w:rsidRPr="00930025">
        <w:t xml:space="preserve">Los elementos marcados con </w:t>
      </w:r>
      <w:proofErr w:type="spellStart"/>
      <w:r w:rsidRPr="00930025">
        <w:t>transition:persist</w:t>
      </w:r>
      <w:proofErr w:type="spellEnd"/>
      <w:r w:rsidRPr="00930025">
        <w:t xml:space="preserve"> se trasladan al nuevo DOM si existen en la nueva página.</w:t>
      </w:r>
    </w:p>
    <w:p w:rsidR="00930025" w:rsidRPr="00930025" w:rsidRDefault="00930025" w:rsidP="00930025">
      <w:pPr>
        <w:numPr>
          <w:ilvl w:val="1"/>
          <w:numId w:val="128"/>
        </w:numPr>
      </w:pPr>
      <w:r w:rsidRPr="00930025">
        <w:t>La posición de desplazamiento se restaura si es necesario.</w:t>
      </w:r>
    </w:p>
    <w:p w:rsidR="00930025" w:rsidRPr="00930025" w:rsidRDefault="00930025" w:rsidP="00930025">
      <w:pPr>
        <w:numPr>
          <w:ilvl w:val="1"/>
          <w:numId w:val="128"/>
        </w:numPr>
      </w:pPr>
      <w:r w:rsidRPr="00930025">
        <w:t xml:space="preserve">Se desencadena el evento </w:t>
      </w:r>
      <w:proofErr w:type="spellStart"/>
      <w:r w:rsidRPr="00930025">
        <w:t>astro:after-swap</w:t>
      </w:r>
      <w:proofErr w:type="spellEnd"/>
      <w:r w:rsidRPr="00930025">
        <w:t xml:space="preserve"> en el </w:t>
      </w:r>
      <w:proofErr w:type="spellStart"/>
      <w:r w:rsidRPr="00930025">
        <w:t>document</w:t>
      </w:r>
      <w:proofErr w:type="spellEnd"/>
      <w:r w:rsidRPr="00930025">
        <w:t xml:space="preserve">. Esto marca el final del proceso de </w:t>
      </w:r>
      <w:r w:rsidRPr="00930025">
        <w:rPr>
          <w:b/>
          <w:bCs/>
        </w:rPr>
        <w:t>intercambio</w:t>
      </w:r>
      <w:r w:rsidRPr="00930025">
        <w:t>.</w:t>
      </w:r>
    </w:p>
    <w:p w:rsidR="00930025" w:rsidRPr="00930025" w:rsidRDefault="00930025" w:rsidP="00930025">
      <w:pPr>
        <w:numPr>
          <w:ilvl w:val="0"/>
          <w:numId w:val="128"/>
        </w:numPr>
      </w:pPr>
      <w:r w:rsidRPr="00930025">
        <w:t>El enrutador espera a que se carguen las nuevas hojas de estilo antes de resolver la transición.</w:t>
      </w:r>
    </w:p>
    <w:p w:rsidR="00930025" w:rsidRPr="00930025" w:rsidRDefault="00930025" w:rsidP="00930025">
      <w:pPr>
        <w:numPr>
          <w:ilvl w:val="0"/>
          <w:numId w:val="128"/>
        </w:numPr>
      </w:pPr>
      <w:r w:rsidRPr="00930025">
        <w:t>El enrutador ejecuta cualquier nuevo script agregado a la página.</w:t>
      </w:r>
    </w:p>
    <w:p w:rsidR="00930025" w:rsidRPr="00930025" w:rsidRDefault="00930025" w:rsidP="00930025">
      <w:pPr>
        <w:numPr>
          <w:ilvl w:val="0"/>
          <w:numId w:val="128"/>
        </w:numPr>
      </w:pPr>
      <w:r w:rsidRPr="00930025">
        <w:t xml:space="preserve">Se dispara el evento </w:t>
      </w:r>
      <w:proofErr w:type="spellStart"/>
      <w:r w:rsidRPr="00930025">
        <w:t>astro:page-load</w:t>
      </w:r>
      <w:proofErr w:type="spellEnd"/>
      <w:r w:rsidRPr="00930025">
        <w:t>. Esto marca el final del proceso de navegación.</w:t>
      </w:r>
    </w:p>
    <w:p w:rsidR="00930025" w:rsidRPr="00930025" w:rsidRDefault="00930025" w:rsidP="00930025">
      <w:pPr>
        <w:rPr>
          <w:b/>
          <w:bCs/>
        </w:rPr>
      </w:pPr>
      <w:r w:rsidRPr="00930025">
        <w:rPr>
          <w:b/>
          <w:bCs/>
        </w:rPr>
        <w:t xml:space="preserve">Comportamiento del script con </w:t>
      </w:r>
      <w:proofErr w:type="spellStart"/>
      <w:r w:rsidRPr="00930025">
        <w:rPr>
          <w:b/>
          <w:bCs/>
        </w:rPr>
        <w:t>view</w:t>
      </w:r>
      <w:proofErr w:type="spellEnd"/>
      <w:r w:rsidRPr="00930025">
        <w:rPr>
          <w:b/>
          <w:bCs/>
        </w:rPr>
        <w:t xml:space="preserve"> </w:t>
      </w:r>
      <w:proofErr w:type="spellStart"/>
      <w:r w:rsidRPr="00930025">
        <w:rPr>
          <w:b/>
          <w:bCs/>
        </w:rPr>
        <w:t>transitions</w:t>
      </w:r>
      <w:proofErr w:type="spellEnd"/>
    </w:p>
    <w:p w:rsidR="00930025" w:rsidRPr="00930025" w:rsidRDefault="00930025" w:rsidP="00930025">
      <w:r w:rsidRPr="00930025">
        <w:t xml:space="preserve">Al añadir </w:t>
      </w:r>
      <w:proofErr w:type="spellStart"/>
      <w:r w:rsidRPr="00930025">
        <w:t>view</w:t>
      </w:r>
      <w:proofErr w:type="spellEnd"/>
      <w:r w:rsidRPr="00930025">
        <w:t xml:space="preserve"> </w:t>
      </w:r>
      <w:proofErr w:type="spellStart"/>
      <w:r w:rsidRPr="00930025">
        <w:t>transitions</w:t>
      </w:r>
      <w:proofErr w:type="spellEnd"/>
      <w:r w:rsidRPr="00930025">
        <w:t xml:space="preserve"> a un proyecto de Astro existente, es posible que algunos de tus scripts ya no se vuelvan a ejecutar tras la navegación por la página, como ocurría con las actualizaciones de página completa del navegador. Utiliza la siguiente información para asegurarte de que tus scripts se ejecutan como se espera.</w:t>
      </w:r>
    </w:p>
    <w:p w:rsidR="00930025" w:rsidRPr="00930025" w:rsidRDefault="00930025" w:rsidP="00930025">
      <w:pPr>
        <w:rPr>
          <w:b/>
          <w:bCs/>
        </w:rPr>
      </w:pPr>
      <w:r w:rsidRPr="00930025">
        <w:rPr>
          <w:b/>
          <w:bCs/>
        </w:rPr>
        <w:t>Orden del Script</w:t>
      </w:r>
    </w:p>
    <w:p w:rsidR="00930025" w:rsidRPr="00930025" w:rsidRDefault="00930025" w:rsidP="00930025">
      <w:r w:rsidRPr="00930025">
        <w:t>Al navegar entre páginas con el componente &lt;</w:t>
      </w:r>
      <w:proofErr w:type="spellStart"/>
      <w:r w:rsidRPr="00930025">
        <w:t>ViewTransitions</w:t>
      </w:r>
      <w:proofErr w:type="spellEnd"/>
      <w:r w:rsidRPr="00930025">
        <w:t xml:space="preserve"> /&gt;, los scripts se ejecutan en orden secuencial para ajustarse al comportamiento del navegador.</w:t>
      </w:r>
    </w:p>
    <w:p w:rsidR="00930025" w:rsidRPr="00930025" w:rsidRDefault="00930025" w:rsidP="00930025">
      <w:pPr>
        <w:rPr>
          <w:b/>
          <w:bCs/>
        </w:rPr>
      </w:pPr>
      <w:proofErr w:type="spellStart"/>
      <w:r w:rsidRPr="00930025">
        <w:rPr>
          <w:b/>
          <w:bCs/>
        </w:rPr>
        <w:t>Reejecución</w:t>
      </w:r>
      <w:proofErr w:type="spellEnd"/>
      <w:r w:rsidRPr="00930025">
        <w:rPr>
          <w:b/>
          <w:bCs/>
        </w:rPr>
        <w:t xml:space="preserve"> del script</w:t>
      </w:r>
    </w:p>
    <w:p w:rsidR="00930025" w:rsidRPr="00930025" w:rsidRDefault="00930025" w:rsidP="00930025">
      <w:r w:rsidRPr="00930025">
        <w:t xml:space="preserve">Los </w:t>
      </w:r>
      <w:hyperlink r:id="rId35" w:anchor="procesamiento-de-scripts" w:history="1">
        <w:proofErr w:type="spellStart"/>
        <w:r w:rsidRPr="00930025">
          <w:rPr>
            <w:rStyle w:val="Hipervnculo"/>
          </w:rPr>
          <w:t>Bundled</w:t>
        </w:r>
        <w:proofErr w:type="spellEnd"/>
        <w:r w:rsidRPr="00930025">
          <w:rPr>
            <w:rStyle w:val="Hipervnculo"/>
          </w:rPr>
          <w:t xml:space="preserve"> module scripts</w:t>
        </w:r>
      </w:hyperlink>
      <w:r w:rsidRPr="00930025">
        <w:t>, que son los scripts por defecto en Astro, sólo se ejecutan una vez. Después de la ejecución inicial serán ignorados, incluso si el script existe en la nueva página después de una transición.</w:t>
      </w:r>
    </w:p>
    <w:p w:rsidR="00930025" w:rsidRPr="00930025" w:rsidRDefault="00930025" w:rsidP="00930025">
      <w:r w:rsidRPr="00930025">
        <w:t xml:space="preserve">A diferencia de los scripts de módulos empaquetados, los </w:t>
      </w:r>
      <w:hyperlink r:id="rId36" w:anchor="optar-por-no-procesar" w:history="1">
        <w:r w:rsidRPr="00930025">
          <w:rPr>
            <w:rStyle w:val="Hipervnculo"/>
          </w:rPr>
          <w:t xml:space="preserve">scripts </w:t>
        </w:r>
        <w:proofErr w:type="spellStart"/>
        <w:r w:rsidRPr="00930025">
          <w:rPr>
            <w:rStyle w:val="Hipervnculo"/>
          </w:rPr>
          <w:t>inline</w:t>
        </w:r>
        <w:proofErr w:type="spellEnd"/>
      </w:hyperlink>
      <w:r w:rsidRPr="00930025">
        <w:t xml:space="preserve"> pueden volver a ejecutarse durante la visita de un usuario a un sitio si existen en una página que se visita varias veces. Los scripts </w:t>
      </w:r>
      <w:proofErr w:type="spellStart"/>
      <w:r w:rsidRPr="00930025">
        <w:t>inline</w:t>
      </w:r>
      <w:proofErr w:type="spellEnd"/>
      <w:r w:rsidRPr="00930025">
        <w:t xml:space="preserve"> también pueden volver a ejecutarse cuando un visitante navega a una página sin el script y luego vuelve a una con el script.</w:t>
      </w:r>
    </w:p>
    <w:p w:rsidR="00930025" w:rsidRPr="00930025" w:rsidRDefault="00930025" w:rsidP="00930025">
      <w:pPr>
        <w:rPr>
          <w:b/>
          <w:bCs/>
        </w:rPr>
      </w:pPr>
      <w:r w:rsidRPr="00930025">
        <w:rPr>
          <w:b/>
          <w:bCs/>
        </w:rPr>
        <w:t>data-astro-</w:t>
      </w:r>
      <w:proofErr w:type="spellStart"/>
      <w:r w:rsidRPr="00930025">
        <w:rPr>
          <w:b/>
          <w:bCs/>
        </w:rPr>
        <w:t>rerun</w:t>
      </w:r>
      <w:proofErr w:type="spellEnd"/>
    </w:p>
    <w:p w:rsidR="00930025" w:rsidRPr="00930025" w:rsidRDefault="00930025" w:rsidP="00930025">
      <w:r w:rsidRPr="00930025">
        <w:rPr>
          <w:b/>
          <w:bCs/>
        </w:rPr>
        <w:t>Agregado en:</w:t>
      </w:r>
      <w:r w:rsidRPr="00930025">
        <w:t xml:space="preserve"> astro@4.5.0 </w:t>
      </w:r>
    </w:p>
    <w:p w:rsidR="00930025" w:rsidRPr="00930025" w:rsidRDefault="00930025" w:rsidP="00930025">
      <w:r w:rsidRPr="00930025">
        <w:t xml:space="preserve">Para forzar a los scripts </w:t>
      </w:r>
      <w:proofErr w:type="spellStart"/>
      <w:r w:rsidRPr="00930025">
        <w:t>inline</w:t>
      </w:r>
      <w:proofErr w:type="spellEnd"/>
      <w:r w:rsidRPr="00930025">
        <w:t xml:space="preserve"> a </w:t>
      </w:r>
      <w:proofErr w:type="spellStart"/>
      <w:r w:rsidRPr="00930025">
        <w:t>reejecutarse</w:t>
      </w:r>
      <w:proofErr w:type="spellEnd"/>
      <w:r w:rsidRPr="00930025">
        <w:t xml:space="preserve"> después de cada transición, añade la propiedad data-astro-</w:t>
      </w:r>
      <w:proofErr w:type="spellStart"/>
      <w:r w:rsidRPr="00930025">
        <w:t>rerun</w:t>
      </w:r>
      <w:proofErr w:type="spellEnd"/>
      <w:r w:rsidRPr="00930025">
        <w:t xml:space="preserve">. Al añadir cualquier atributo a un script también se añade implícitamente </w:t>
      </w:r>
      <w:proofErr w:type="spellStart"/>
      <w:r w:rsidRPr="00930025">
        <w:t>is:inline</w:t>
      </w:r>
      <w:proofErr w:type="spellEnd"/>
      <w:r w:rsidRPr="00930025">
        <w:t>, por lo que esto sólo está disponible para scripts que no están empaquetados y procesados por Astro.</w:t>
      </w:r>
    </w:p>
    <w:p w:rsidR="00930025" w:rsidRPr="00930025" w:rsidRDefault="00930025" w:rsidP="00930025">
      <w:pPr>
        <w:rPr>
          <w:lang w:val="en-US"/>
        </w:rPr>
      </w:pPr>
      <w:r w:rsidRPr="00930025">
        <w:rPr>
          <w:lang w:val="en-US"/>
        </w:rPr>
        <w:t>&lt;script is:inline data-astro-rerun&gt;...&lt;/script&gt;</w:t>
      </w:r>
    </w:p>
    <w:p w:rsidR="00930025" w:rsidRPr="00930025" w:rsidRDefault="00930025" w:rsidP="00930025">
      <w:r w:rsidRPr="00930025">
        <w:lastRenderedPageBreak/>
        <w:t xml:space="preserve">Para garantizar que un script se ejecuta cada vez que se carga una página durante la navegación del lado del cliente, debe ser ejecutado por un </w:t>
      </w:r>
      <w:hyperlink r:id="rId37" w:anchor="eventos-del-ciclo-de-vida" w:history="1">
        <w:r w:rsidRPr="00930025">
          <w:rPr>
            <w:rStyle w:val="Hipervnculo"/>
          </w:rPr>
          <w:t>evento del ciclo de vida</w:t>
        </w:r>
      </w:hyperlink>
      <w:r w:rsidRPr="00930025">
        <w:t xml:space="preserve">. Por ejemplo, los escuchadores de eventos para </w:t>
      </w:r>
      <w:proofErr w:type="spellStart"/>
      <w:r w:rsidRPr="00930025">
        <w:t>DOMContentLoaded</w:t>
      </w:r>
      <w:proofErr w:type="spellEnd"/>
      <w:r w:rsidRPr="00930025">
        <w:t xml:space="preserve"> pueden sustituirse por el evento de ciclo de vida </w:t>
      </w:r>
      <w:hyperlink r:id="rId38" w:anchor="astropage-load" w:history="1">
        <w:proofErr w:type="spellStart"/>
        <w:r w:rsidRPr="00930025">
          <w:rPr>
            <w:rStyle w:val="Hipervnculo"/>
          </w:rPr>
          <w:t>astro:page-load</w:t>
        </w:r>
        <w:proofErr w:type="spellEnd"/>
      </w:hyperlink>
      <w:r w:rsidRPr="00930025">
        <w:t>.</w:t>
      </w:r>
    </w:p>
    <w:p w:rsidR="00930025" w:rsidRPr="00930025" w:rsidRDefault="00930025" w:rsidP="00930025">
      <w:pPr>
        <w:rPr>
          <w:lang w:val="en-US"/>
        </w:rPr>
      </w:pPr>
      <w:r w:rsidRPr="00930025">
        <w:t xml:space="preserve">Si tienes código que establece un estado global en un script </w:t>
      </w:r>
      <w:proofErr w:type="spellStart"/>
      <w:r w:rsidRPr="00930025">
        <w:t>inline</w:t>
      </w:r>
      <w:proofErr w:type="spellEnd"/>
      <w:r w:rsidRPr="00930025">
        <w:t xml:space="preserve">, este estado necesitará tener en cuenta que el script podría ejecutarse más de una vez. Comprueba el estado global en tu etiqueta &lt;script&gt;, y ejecuta condicionalmente tu código cuando sea posible. </w:t>
      </w:r>
      <w:r w:rsidRPr="00930025">
        <w:rPr>
          <w:lang w:val="en-US"/>
        </w:rPr>
        <w:t>Esto funciona porque window se mantiene.</w:t>
      </w:r>
    </w:p>
    <w:p w:rsidR="00930025" w:rsidRPr="00930025" w:rsidRDefault="00930025" w:rsidP="00930025">
      <w:pPr>
        <w:rPr>
          <w:lang w:val="en-US"/>
        </w:rPr>
      </w:pPr>
      <w:r w:rsidRPr="00930025">
        <w:rPr>
          <w:lang w:val="en-US"/>
        </w:rPr>
        <w:t>&lt;script is:inline&gt;</w:t>
      </w:r>
    </w:p>
    <w:p w:rsidR="00930025" w:rsidRPr="00930025" w:rsidRDefault="00930025" w:rsidP="00930025">
      <w:pPr>
        <w:rPr>
          <w:lang w:val="en-US"/>
        </w:rPr>
      </w:pPr>
      <w:r w:rsidRPr="00930025">
        <w:rPr>
          <w:lang w:val="en-US"/>
        </w:rPr>
        <w:t xml:space="preserve">  if (!window.SomeGlobal) {</w:t>
      </w:r>
    </w:p>
    <w:p w:rsidR="00930025" w:rsidRPr="00930025" w:rsidRDefault="00930025" w:rsidP="00930025">
      <w:pPr>
        <w:rPr>
          <w:lang w:val="en-US"/>
        </w:rPr>
      </w:pPr>
      <w:r w:rsidRPr="00930025">
        <w:rPr>
          <w:lang w:val="en-US"/>
        </w:rPr>
        <w:t xml:space="preserve">    window.SomeGlobal = {} // ....</w:t>
      </w:r>
    </w:p>
    <w:p w:rsidR="00930025" w:rsidRPr="00930025" w:rsidRDefault="00930025" w:rsidP="00930025">
      <w:r w:rsidRPr="00930025">
        <w:rPr>
          <w:lang w:val="en-US"/>
        </w:rPr>
        <w:t xml:space="preserve">  </w:t>
      </w:r>
      <w:r w:rsidRPr="00930025">
        <w:t>}</w:t>
      </w:r>
    </w:p>
    <w:p w:rsidR="00930025" w:rsidRPr="00930025" w:rsidRDefault="00930025" w:rsidP="00930025">
      <w:r w:rsidRPr="00930025">
        <w:t>&lt;/script&gt;</w:t>
      </w:r>
    </w:p>
    <w:p w:rsidR="00930025" w:rsidRPr="00930025" w:rsidRDefault="00930025" w:rsidP="00930025">
      <w:pPr>
        <w:rPr>
          <w:b/>
          <w:bCs/>
        </w:rPr>
      </w:pPr>
      <w:r w:rsidRPr="00930025">
        <w:rPr>
          <w:b/>
          <w:bCs/>
        </w:rPr>
        <w:t>Eventos del ciclo de vida</w:t>
      </w:r>
    </w:p>
    <w:p w:rsidR="00930025" w:rsidRPr="00930025" w:rsidRDefault="00930025" w:rsidP="00930025">
      <w:r w:rsidRPr="00930025">
        <w:t>El enrutador &lt;</w:t>
      </w:r>
      <w:proofErr w:type="spellStart"/>
      <w:r w:rsidRPr="00930025">
        <w:t>ViewTransition</w:t>
      </w:r>
      <w:proofErr w:type="spellEnd"/>
      <w:r w:rsidRPr="00930025">
        <w:t xml:space="preserve"> /&gt; proporciona varios eventos en el </w:t>
      </w:r>
      <w:proofErr w:type="spellStart"/>
      <w:r w:rsidRPr="00930025">
        <w:t>document</w:t>
      </w:r>
      <w:proofErr w:type="spellEnd"/>
      <w:r w:rsidRPr="00930025">
        <w:t xml:space="preserve"> durante la navegación. Estos eventos proporcionan </w:t>
      </w:r>
      <w:proofErr w:type="spellStart"/>
      <w:r w:rsidRPr="00930025">
        <w:t>hooks</w:t>
      </w:r>
      <w:proofErr w:type="spellEnd"/>
      <w:r w:rsidRPr="00930025">
        <w:t xml:space="preserve"> en el ciclo de vida de la navegación, permitiéndote realizar acciones como mostrar indicadores de que la nueva página está cargado, sobrescribe el comportamiento predeterminado y restablece el estado mientras se completa la navegación.</w:t>
      </w:r>
    </w:p>
    <w:p w:rsidR="00930025" w:rsidRPr="00930025" w:rsidRDefault="00930025" w:rsidP="00930025">
      <w:r w:rsidRPr="00930025">
        <w:t xml:space="preserve">El proceso de navegación implica una fase de </w:t>
      </w:r>
      <w:r w:rsidRPr="00930025">
        <w:rPr>
          <w:b/>
          <w:bCs/>
        </w:rPr>
        <w:t>preparación</w:t>
      </w:r>
      <w:r w:rsidRPr="00930025">
        <w:t xml:space="preserve">, cuando el nuevo contenido es cargado; una fase de </w:t>
      </w:r>
      <w:r w:rsidRPr="00930025">
        <w:rPr>
          <w:b/>
          <w:bCs/>
        </w:rPr>
        <w:t>intercambio de DOM</w:t>
      </w:r>
      <w:r w:rsidRPr="00930025">
        <w:t xml:space="preserve">, donde el contenido de la página antigua se sustituye por el de la nueva; y una fase de </w:t>
      </w:r>
      <w:r w:rsidRPr="00930025">
        <w:rPr>
          <w:b/>
          <w:bCs/>
        </w:rPr>
        <w:t>finalización</w:t>
      </w:r>
      <w:r w:rsidRPr="00930025">
        <w:t xml:space="preserve"> donde los scripts son ejecutados, la carga se informa como completada y se realiza un trabajo de limpieza.</w:t>
      </w:r>
    </w:p>
    <w:p w:rsidR="00930025" w:rsidRPr="00930025" w:rsidRDefault="00930025" w:rsidP="00930025">
      <w:r w:rsidRPr="00930025">
        <w:t xml:space="preserve">Los eventos del ciclo de vida de la API de View </w:t>
      </w:r>
      <w:proofErr w:type="spellStart"/>
      <w:r w:rsidRPr="00930025">
        <w:t>Transitions</w:t>
      </w:r>
      <w:proofErr w:type="spellEnd"/>
      <w:r w:rsidRPr="00930025">
        <w:t xml:space="preserve"> de Astro, en orden, son:</w:t>
      </w:r>
    </w:p>
    <w:p w:rsidR="00930025" w:rsidRPr="00930025" w:rsidRDefault="00930025" w:rsidP="00930025">
      <w:pPr>
        <w:numPr>
          <w:ilvl w:val="0"/>
          <w:numId w:val="129"/>
        </w:numPr>
      </w:pPr>
      <w:hyperlink r:id="rId39" w:anchor="astrobefore-preparation" w:history="1">
        <w:proofErr w:type="spellStart"/>
        <w:r w:rsidRPr="00930025">
          <w:rPr>
            <w:rStyle w:val="Hipervnculo"/>
          </w:rPr>
          <w:t>astro:before-preparation</w:t>
        </w:r>
        <w:proofErr w:type="spellEnd"/>
      </w:hyperlink>
    </w:p>
    <w:p w:rsidR="00930025" w:rsidRPr="00930025" w:rsidRDefault="00930025" w:rsidP="00930025">
      <w:pPr>
        <w:numPr>
          <w:ilvl w:val="0"/>
          <w:numId w:val="129"/>
        </w:numPr>
      </w:pPr>
      <w:hyperlink r:id="rId40" w:anchor="astroafter-preparation" w:history="1">
        <w:proofErr w:type="spellStart"/>
        <w:r w:rsidRPr="00930025">
          <w:rPr>
            <w:rStyle w:val="Hipervnculo"/>
          </w:rPr>
          <w:t>astro:after-preparation</w:t>
        </w:r>
        <w:proofErr w:type="spellEnd"/>
      </w:hyperlink>
    </w:p>
    <w:p w:rsidR="00930025" w:rsidRPr="00930025" w:rsidRDefault="00930025" w:rsidP="00930025">
      <w:pPr>
        <w:numPr>
          <w:ilvl w:val="0"/>
          <w:numId w:val="129"/>
        </w:numPr>
      </w:pPr>
      <w:hyperlink r:id="rId41" w:anchor="astrobefore-swap" w:history="1">
        <w:proofErr w:type="spellStart"/>
        <w:r w:rsidRPr="00930025">
          <w:rPr>
            <w:rStyle w:val="Hipervnculo"/>
          </w:rPr>
          <w:t>astro:before-swap</w:t>
        </w:r>
        <w:proofErr w:type="spellEnd"/>
      </w:hyperlink>
    </w:p>
    <w:p w:rsidR="00930025" w:rsidRPr="00930025" w:rsidRDefault="00930025" w:rsidP="00930025">
      <w:pPr>
        <w:numPr>
          <w:ilvl w:val="0"/>
          <w:numId w:val="129"/>
        </w:numPr>
      </w:pPr>
      <w:hyperlink r:id="rId42" w:anchor="astroafter-swap" w:history="1">
        <w:proofErr w:type="spellStart"/>
        <w:r w:rsidRPr="00930025">
          <w:rPr>
            <w:rStyle w:val="Hipervnculo"/>
          </w:rPr>
          <w:t>astro:after-swap</w:t>
        </w:r>
        <w:proofErr w:type="spellEnd"/>
      </w:hyperlink>
    </w:p>
    <w:p w:rsidR="00930025" w:rsidRPr="00930025" w:rsidRDefault="00930025" w:rsidP="00930025">
      <w:pPr>
        <w:numPr>
          <w:ilvl w:val="0"/>
          <w:numId w:val="129"/>
        </w:numPr>
      </w:pPr>
      <w:hyperlink r:id="rId43" w:anchor="astropage-load" w:history="1">
        <w:proofErr w:type="spellStart"/>
        <w:r w:rsidRPr="00930025">
          <w:rPr>
            <w:rStyle w:val="Hipervnculo"/>
          </w:rPr>
          <w:t>astro:page-load</w:t>
        </w:r>
        <w:proofErr w:type="spellEnd"/>
      </w:hyperlink>
    </w:p>
    <w:p w:rsidR="00930025" w:rsidRPr="00930025" w:rsidRDefault="00930025" w:rsidP="00930025">
      <w:r w:rsidRPr="00930025">
        <w:t>Consejo</w:t>
      </w:r>
    </w:p>
    <w:p w:rsidR="00930025" w:rsidRPr="00930025" w:rsidRDefault="00930025" w:rsidP="00930025">
      <w:r w:rsidRPr="00930025">
        <w:t xml:space="preserve">El evento </w:t>
      </w:r>
      <w:proofErr w:type="spellStart"/>
      <w:r w:rsidRPr="00930025">
        <w:t>before</w:t>
      </w:r>
      <w:proofErr w:type="spellEnd"/>
      <w:r w:rsidRPr="00930025">
        <w:t>- te permite influir y modificar acciones que están a punto de producirse y los after- son notificaciones de que se ha completado una fase.</w:t>
      </w:r>
    </w:p>
    <w:p w:rsidR="00930025" w:rsidRPr="00930025" w:rsidRDefault="00930025" w:rsidP="00930025">
      <w:r w:rsidRPr="00930025">
        <w:t xml:space="preserve">Mientras algunas acciones pueden ser disparadas durante cualquier evento, algunas tareas solo pueden realizarse durante un evento </w:t>
      </w:r>
      <w:proofErr w:type="spellStart"/>
      <w:r w:rsidRPr="00930025">
        <w:t>especifico</w:t>
      </w:r>
      <w:proofErr w:type="spellEnd"/>
      <w:r w:rsidRPr="00930025">
        <w:t xml:space="preserve"> para mejores resultados, como mostrar un </w:t>
      </w:r>
      <w:proofErr w:type="spellStart"/>
      <w:r w:rsidRPr="00930025">
        <w:t>spinner</w:t>
      </w:r>
      <w:proofErr w:type="spellEnd"/>
      <w:r w:rsidRPr="00930025">
        <w:t xml:space="preserve"> de carga antes de la preparación o sobrescribir pares de animaciones antes de intercambiar el contenido.</w:t>
      </w:r>
    </w:p>
    <w:p w:rsidR="00930025" w:rsidRPr="00930025" w:rsidRDefault="00930025" w:rsidP="00930025">
      <w:pPr>
        <w:rPr>
          <w:b/>
          <w:bCs/>
        </w:rPr>
      </w:pPr>
      <w:proofErr w:type="spellStart"/>
      <w:r w:rsidRPr="00930025">
        <w:rPr>
          <w:b/>
          <w:bCs/>
        </w:rPr>
        <w:t>astro:before-preparation</w:t>
      </w:r>
      <w:proofErr w:type="spellEnd"/>
    </w:p>
    <w:p w:rsidR="00930025" w:rsidRPr="00930025" w:rsidRDefault="00930025" w:rsidP="00930025">
      <w:r w:rsidRPr="00930025">
        <w:rPr>
          <w:b/>
          <w:bCs/>
        </w:rPr>
        <w:lastRenderedPageBreak/>
        <w:t>Agregado en:</w:t>
      </w:r>
      <w:r w:rsidRPr="00930025">
        <w:t xml:space="preserve"> astro@3.6.0 </w:t>
      </w:r>
    </w:p>
    <w:p w:rsidR="00930025" w:rsidRPr="00930025" w:rsidRDefault="00930025" w:rsidP="00930025">
      <w:r w:rsidRPr="00930025">
        <w:t>Un evento que es disparado al inicio de la fase de preparación, después de que la navegación ha comenzado (p. ej. después de que el usuario haya clicado un enlace), pero antes de que el contenido es cargado.</w:t>
      </w:r>
    </w:p>
    <w:p w:rsidR="00930025" w:rsidRPr="00930025" w:rsidRDefault="00930025" w:rsidP="00930025">
      <w:r w:rsidRPr="00930025">
        <w:t>Este evento es usado:</w:t>
      </w:r>
    </w:p>
    <w:p w:rsidR="00930025" w:rsidRPr="00930025" w:rsidRDefault="00930025" w:rsidP="00930025">
      <w:pPr>
        <w:numPr>
          <w:ilvl w:val="0"/>
          <w:numId w:val="130"/>
        </w:numPr>
      </w:pPr>
      <w:r w:rsidRPr="00930025">
        <w:t xml:space="preserve">Para hacer algo antes de que la carga haya comenzado, como mostrar un </w:t>
      </w:r>
      <w:proofErr w:type="spellStart"/>
      <w:r w:rsidRPr="00930025">
        <w:t>spinner</w:t>
      </w:r>
      <w:proofErr w:type="spellEnd"/>
      <w:r w:rsidRPr="00930025">
        <w:t xml:space="preserve"> de carga.</w:t>
      </w:r>
    </w:p>
    <w:p w:rsidR="00930025" w:rsidRPr="00930025" w:rsidRDefault="00930025" w:rsidP="00930025">
      <w:pPr>
        <w:numPr>
          <w:ilvl w:val="0"/>
          <w:numId w:val="130"/>
        </w:numPr>
      </w:pPr>
      <w:r w:rsidRPr="00930025">
        <w:t>Para modificar la carga, como cargar el contenido que has definido en una plantilla en lugar de una URL externa.</w:t>
      </w:r>
    </w:p>
    <w:p w:rsidR="00930025" w:rsidRPr="00930025" w:rsidRDefault="00930025" w:rsidP="00930025">
      <w:pPr>
        <w:numPr>
          <w:ilvl w:val="0"/>
          <w:numId w:val="130"/>
        </w:numPr>
      </w:pPr>
      <w:r w:rsidRPr="00930025">
        <w:t>Para cambiar la dirección de la navegación (que suele ser adelante o atrás) para realizar una animación personalizada.</w:t>
      </w:r>
    </w:p>
    <w:p w:rsidR="00930025" w:rsidRPr="00930025" w:rsidRDefault="00930025" w:rsidP="00930025">
      <w:r w:rsidRPr="00930025">
        <w:t xml:space="preserve">Aquí hay un ejemplo usando el evento </w:t>
      </w:r>
      <w:proofErr w:type="spellStart"/>
      <w:r w:rsidRPr="00930025">
        <w:t>astro:before-preparation</w:t>
      </w:r>
      <w:proofErr w:type="spellEnd"/>
      <w:r w:rsidRPr="00930025">
        <w:t xml:space="preserve"> para cargar un </w:t>
      </w:r>
      <w:proofErr w:type="spellStart"/>
      <w:r w:rsidRPr="00930025">
        <w:t>spinner</w:t>
      </w:r>
      <w:proofErr w:type="spellEnd"/>
      <w:r w:rsidRPr="00930025">
        <w:t xml:space="preserve"> antes de que se cargue el contenido y pararlo inmediatamente </w:t>
      </w:r>
      <w:proofErr w:type="spellStart"/>
      <w:r w:rsidRPr="00930025">
        <w:t>depués</w:t>
      </w:r>
      <w:proofErr w:type="spellEnd"/>
      <w:r w:rsidRPr="00930025">
        <w:t xml:space="preserve"> la carga. Ten en cuenta que el uso del </w:t>
      </w:r>
      <w:proofErr w:type="spellStart"/>
      <w:r w:rsidRPr="00930025">
        <w:t>callback</w:t>
      </w:r>
      <w:proofErr w:type="spellEnd"/>
      <w:r w:rsidRPr="00930025">
        <w:t xml:space="preserve"> del </w:t>
      </w:r>
      <w:proofErr w:type="spellStart"/>
      <w:r w:rsidRPr="00930025">
        <w:t>loader</w:t>
      </w:r>
      <w:proofErr w:type="spellEnd"/>
      <w:r w:rsidRPr="00930025">
        <w:t xml:space="preserve"> de esta manera permite la ejecución asíncrona del código.</w:t>
      </w:r>
    </w:p>
    <w:p w:rsidR="00930025" w:rsidRPr="00930025" w:rsidRDefault="00930025" w:rsidP="00930025">
      <w:pPr>
        <w:rPr>
          <w:lang w:val="en-US"/>
        </w:rPr>
      </w:pPr>
      <w:r w:rsidRPr="00930025">
        <w:rPr>
          <w:lang w:val="en-US"/>
        </w:rPr>
        <w:t>&lt;script is:inline&gt;</w:t>
      </w:r>
    </w:p>
    <w:p w:rsidR="00930025" w:rsidRPr="00930025" w:rsidRDefault="00930025" w:rsidP="00930025">
      <w:pPr>
        <w:rPr>
          <w:lang w:val="en-US"/>
        </w:rPr>
      </w:pPr>
      <w:r w:rsidRPr="00930025">
        <w:rPr>
          <w:lang w:val="en-US"/>
        </w:rPr>
        <w:t xml:space="preserve">  document.addEventListener('astro:before-preparation', ev =&gt; {</w:t>
      </w:r>
    </w:p>
    <w:p w:rsidR="00930025" w:rsidRPr="00930025" w:rsidRDefault="00930025" w:rsidP="00930025">
      <w:pPr>
        <w:rPr>
          <w:lang w:val="en-US"/>
        </w:rPr>
      </w:pPr>
      <w:r w:rsidRPr="00930025">
        <w:rPr>
          <w:lang w:val="en-US"/>
        </w:rPr>
        <w:t xml:space="preserve">    const originalLoader = ev.loader;</w:t>
      </w:r>
    </w:p>
    <w:p w:rsidR="00930025" w:rsidRPr="00930025" w:rsidRDefault="00930025" w:rsidP="00930025">
      <w:pPr>
        <w:rPr>
          <w:lang w:val="en-US"/>
        </w:rPr>
      </w:pPr>
      <w:r w:rsidRPr="00930025">
        <w:rPr>
          <w:lang w:val="en-US"/>
        </w:rPr>
        <w:t xml:space="preserve">    ev.loader = async function() {</w:t>
      </w:r>
    </w:p>
    <w:p w:rsidR="00930025" w:rsidRPr="00930025" w:rsidRDefault="00930025" w:rsidP="00930025">
      <w:pPr>
        <w:rPr>
          <w:lang w:val="en-US"/>
        </w:rPr>
      </w:pPr>
      <w:r w:rsidRPr="00930025">
        <w:rPr>
          <w:lang w:val="en-US"/>
        </w:rPr>
        <w:t xml:space="preserve">      const { startSpinner } = await import('./spinner.js');</w:t>
      </w:r>
    </w:p>
    <w:p w:rsidR="00930025" w:rsidRPr="00930025" w:rsidRDefault="00930025" w:rsidP="00930025">
      <w:pPr>
        <w:rPr>
          <w:lang w:val="en-US"/>
        </w:rPr>
      </w:pPr>
      <w:r w:rsidRPr="00930025">
        <w:rPr>
          <w:lang w:val="en-US"/>
        </w:rPr>
        <w:t xml:space="preserve">      const stop = startSpinner();</w:t>
      </w:r>
    </w:p>
    <w:p w:rsidR="00930025" w:rsidRPr="00930025" w:rsidRDefault="00930025" w:rsidP="00930025">
      <w:pPr>
        <w:rPr>
          <w:lang w:val="en-US"/>
        </w:rPr>
      </w:pPr>
      <w:r w:rsidRPr="00930025">
        <w:rPr>
          <w:lang w:val="en-US"/>
        </w:rPr>
        <w:t xml:space="preserve">      await originalLoader();</w:t>
      </w:r>
    </w:p>
    <w:p w:rsidR="00930025" w:rsidRPr="00930025" w:rsidRDefault="00930025" w:rsidP="00930025">
      <w:r w:rsidRPr="00930025">
        <w:rPr>
          <w:lang w:val="en-US"/>
        </w:rPr>
        <w:t xml:space="preserve">      </w:t>
      </w:r>
      <w:r w:rsidRPr="00930025">
        <w:t>stop();</w:t>
      </w:r>
    </w:p>
    <w:p w:rsidR="00930025" w:rsidRPr="00930025" w:rsidRDefault="00930025" w:rsidP="00930025">
      <w:r w:rsidRPr="00930025">
        <w:t xml:space="preserve">    };</w:t>
      </w:r>
    </w:p>
    <w:p w:rsidR="00930025" w:rsidRPr="00930025" w:rsidRDefault="00930025" w:rsidP="00930025">
      <w:r w:rsidRPr="00930025">
        <w:t xml:space="preserve">  });</w:t>
      </w:r>
    </w:p>
    <w:p w:rsidR="00930025" w:rsidRPr="00930025" w:rsidRDefault="00930025" w:rsidP="00930025">
      <w:r w:rsidRPr="00930025">
        <w:t>&lt;/script&gt;</w:t>
      </w:r>
    </w:p>
    <w:p w:rsidR="00930025" w:rsidRPr="00930025" w:rsidRDefault="00930025" w:rsidP="00930025">
      <w:pPr>
        <w:rPr>
          <w:b/>
          <w:bCs/>
        </w:rPr>
      </w:pPr>
      <w:proofErr w:type="spellStart"/>
      <w:r w:rsidRPr="00930025">
        <w:rPr>
          <w:b/>
          <w:bCs/>
        </w:rPr>
        <w:t>astro:after-preparation</w:t>
      </w:r>
      <w:proofErr w:type="spellEnd"/>
    </w:p>
    <w:p w:rsidR="00930025" w:rsidRPr="00930025" w:rsidRDefault="00930025" w:rsidP="00930025">
      <w:r w:rsidRPr="00930025">
        <w:rPr>
          <w:b/>
          <w:bCs/>
        </w:rPr>
        <w:t>Agregado en:</w:t>
      </w:r>
      <w:r w:rsidRPr="00930025">
        <w:t xml:space="preserve"> astro@3.6.0 </w:t>
      </w:r>
    </w:p>
    <w:p w:rsidR="00930025" w:rsidRPr="00930025" w:rsidRDefault="00930025" w:rsidP="00930025">
      <w:r w:rsidRPr="00930025">
        <w:t xml:space="preserve">Un evento que es </w:t>
      </w:r>
      <w:proofErr w:type="spellStart"/>
      <w:r w:rsidRPr="00930025">
        <w:t>diparado</w:t>
      </w:r>
      <w:proofErr w:type="spellEnd"/>
      <w:r w:rsidRPr="00930025">
        <w:t xml:space="preserve"> al final de la fase de preparación, después de que el contenido de la nueva página haya sido cargado y analizado en un documento. Este evento ocurre antes de la fase de </w:t>
      </w:r>
      <w:proofErr w:type="spellStart"/>
      <w:r w:rsidRPr="00930025">
        <w:t>view</w:t>
      </w:r>
      <w:proofErr w:type="spellEnd"/>
      <w:r w:rsidRPr="00930025">
        <w:t xml:space="preserve"> </w:t>
      </w:r>
      <w:proofErr w:type="spellStart"/>
      <w:r w:rsidRPr="00930025">
        <w:t>transitions</w:t>
      </w:r>
      <w:proofErr w:type="spellEnd"/>
      <w:r w:rsidRPr="00930025">
        <w:t>.</w:t>
      </w:r>
    </w:p>
    <w:p w:rsidR="00930025" w:rsidRPr="00930025" w:rsidRDefault="00930025" w:rsidP="00930025">
      <w:r w:rsidRPr="00930025">
        <w:t xml:space="preserve">Este ejemplo usa el evento </w:t>
      </w:r>
      <w:proofErr w:type="spellStart"/>
      <w:r w:rsidRPr="00930025">
        <w:t>astro:before-preparation</w:t>
      </w:r>
      <w:proofErr w:type="spellEnd"/>
      <w:r w:rsidRPr="00930025">
        <w:t xml:space="preserve"> para comenzar un indicador de carga y el evento </w:t>
      </w:r>
      <w:proofErr w:type="spellStart"/>
      <w:r w:rsidRPr="00930025">
        <w:t>astro:after-preparation</w:t>
      </w:r>
      <w:proofErr w:type="spellEnd"/>
      <w:r w:rsidRPr="00930025">
        <w:t xml:space="preserve"> para pararlo:</w:t>
      </w:r>
    </w:p>
    <w:p w:rsidR="00930025" w:rsidRPr="00930025" w:rsidRDefault="00930025" w:rsidP="00930025">
      <w:pPr>
        <w:rPr>
          <w:lang w:val="en-US"/>
        </w:rPr>
      </w:pPr>
      <w:r w:rsidRPr="00930025">
        <w:rPr>
          <w:lang w:val="en-US"/>
        </w:rPr>
        <w:t>&lt;script is:inline&gt;</w:t>
      </w:r>
    </w:p>
    <w:p w:rsidR="00930025" w:rsidRPr="00930025" w:rsidRDefault="00930025" w:rsidP="00930025">
      <w:pPr>
        <w:rPr>
          <w:lang w:val="en-US"/>
        </w:rPr>
      </w:pPr>
      <w:r w:rsidRPr="00930025">
        <w:rPr>
          <w:lang w:val="en-US"/>
        </w:rPr>
        <w:t xml:space="preserve">  document.addEventListener('astro:before-preparation', () =&gt; {</w:t>
      </w:r>
    </w:p>
    <w:p w:rsidR="00930025" w:rsidRPr="00930025" w:rsidRDefault="00930025" w:rsidP="00930025">
      <w:pPr>
        <w:rPr>
          <w:lang w:val="en-US"/>
        </w:rPr>
      </w:pPr>
      <w:r w:rsidRPr="00930025">
        <w:rPr>
          <w:lang w:val="en-US"/>
        </w:rPr>
        <w:t xml:space="preserve">    document.querySelector('#loading').classList.add('show');</w:t>
      </w:r>
    </w:p>
    <w:p w:rsidR="00930025" w:rsidRPr="00930025" w:rsidRDefault="00930025" w:rsidP="00930025">
      <w:pPr>
        <w:rPr>
          <w:lang w:val="en-US"/>
        </w:rPr>
      </w:pPr>
      <w:r w:rsidRPr="00930025">
        <w:rPr>
          <w:lang w:val="en-US"/>
        </w:rPr>
        <w:lastRenderedPageBreak/>
        <w:t xml:space="preserve">  });</w:t>
      </w:r>
    </w:p>
    <w:p w:rsidR="00930025" w:rsidRPr="00930025" w:rsidRDefault="00930025" w:rsidP="00930025">
      <w:pPr>
        <w:rPr>
          <w:lang w:val="en-US"/>
        </w:rPr>
      </w:pPr>
      <w:r w:rsidRPr="00930025">
        <w:rPr>
          <w:lang w:val="en-US"/>
        </w:rPr>
        <w:t xml:space="preserve">  document.addEventListener('astro:after-preparation', () =&gt; {</w:t>
      </w:r>
    </w:p>
    <w:p w:rsidR="00930025" w:rsidRPr="00930025" w:rsidRDefault="00930025" w:rsidP="00930025">
      <w:pPr>
        <w:rPr>
          <w:lang w:val="en-US"/>
        </w:rPr>
      </w:pPr>
      <w:r w:rsidRPr="00930025">
        <w:rPr>
          <w:lang w:val="en-US"/>
        </w:rPr>
        <w:t xml:space="preserve">    document.querySelector('#loading').classList.remove('show');</w:t>
      </w:r>
    </w:p>
    <w:p w:rsidR="00930025" w:rsidRPr="00930025" w:rsidRDefault="00930025" w:rsidP="00930025">
      <w:r w:rsidRPr="00930025">
        <w:rPr>
          <w:lang w:val="en-US"/>
        </w:rPr>
        <w:t xml:space="preserve">  </w:t>
      </w:r>
      <w:r w:rsidRPr="00930025">
        <w:t>});</w:t>
      </w:r>
    </w:p>
    <w:p w:rsidR="00930025" w:rsidRPr="00930025" w:rsidRDefault="00930025" w:rsidP="00930025">
      <w:r w:rsidRPr="00930025">
        <w:t>&lt;/script&gt;</w:t>
      </w:r>
    </w:p>
    <w:p w:rsidR="00930025" w:rsidRPr="00930025" w:rsidRDefault="00930025" w:rsidP="00930025">
      <w:r w:rsidRPr="00930025">
        <w:t xml:space="preserve">Esta es una versión más sencilla de un </w:t>
      </w:r>
      <w:proofErr w:type="spellStart"/>
      <w:r w:rsidRPr="00930025">
        <w:t>spinner</w:t>
      </w:r>
      <w:proofErr w:type="spellEnd"/>
      <w:r w:rsidRPr="00930025">
        <w:t xml:space="preserve"> de carga que el ejemplo mostrado anteriormente: si todo el código de los </w:t>
      </w:r>
      <w:proofErr w:type="spellStart"/>
      <w:r w:rsidRPr="00930025">
        <w:t>listener’s</w:t>
      </w:r>
      <w:proofErr w:type="spellEnd"/>
      <w:r w:rsidRPr="00930025">
        <w:t xml:space="preserve"> puede ejecutarse de forma síncrona, no es necesario conectarse al </w:t>
      </w:r>
      <w:proofErr w:type="spellStart"/>
      <w:r w:rsidRPr="00930025">
        <w:t>callback</w:t>
      </w:r>
      <w:proofErr w:type="spellEnd"/>
      <w:r w:rsidRPr="00930025">
        <w:t xml:space="preserve"> del </w:t>
      </w:r>
      <w:proofErr w:type="spellStart"/>
      <w:r w:rsidRPr="00930025">
        <w:t>loader</w:t>
      </w:r>
      <w:proofErr w:type="spellEnd"/>
      <w:r w:rsidRPr="00930025">
        <w:t>.</w:t>
      </w:r>
    </w:p>
    <w:p w:rsidR="00930025" w:rsidRPr="00930025" w:rsidRDefault="00930025" w:rsidP="00930025">
      <w:pPr>
        <w:rPr>
          <w:b/>
          <w:bCs/>
        </w:rPr>
      </w:pPr>
      <w:proofErr w:type="spellStart"/>
      <w:r w:rsidRPr="00930025">
        <w:rPr>
          <w:b/>
          <w:bCs/>
        </w:rPr>
        <w:t>astro:before-swap</w:t>
      </w:r>
      <w:proofErr w:type="spellEnd"/>
    </w:p>
    <w:p w:rsidR="00930025" w:rsidRPr="00930025" w:rsidRDefault="00930025" w:rsidP="00930025">
      <w:r w:rsidRPr="00930025">
        <w:rPr>
          <w:b/>
          <w:bCs/>
        </w:rPr>
        <w:t>Agregado en:</w:t>
      </w:r>
      <w:r w:rsidRPr="00930025">
        <w:t xml:space="preserve"> astro@3.6.0 </w:t>
      </w:r>
    </w:p>
    <w:p w:rsidR="00930025" w:rsidRPr="00930025" w:rsidRDefault="00930025" w:rsidP="00930025">
      <w:r w:rsidRPr="00930025">
        <w:t xml:space="preserve">Un evento que es disparado antes de que el nuevo documento (que se completa durante la fase de preparación) reemplace el documento actual. Este evento ocurre dentro de una </w:t>
      </w:r>
      <w:proofErr w:type="spellStart"/>
      <w:r w:rsidRPr="00930025">
        <w:t>view</w:t>
      </w:r>
      <w:proofErr w:type="spellEnd"/>
      <w:r w:rsidRPr="00930025">
        <w:t xml:space="preserve"> </w:t>
      </w:r>
      <w:proofErr w:type="spellStart"/>
      <w:r w:rsidRPr="00930025">
        <w:t>transition</w:t>
      </w:r>
      <w:proofErr w:type="spellEnd"/>
      <w:r w:rsidRPr="00930025">
        <w:t>, donde el usuario sigue viendo una instantánea de la página anterior.</w:t>
      </w:r>
    </w:p>
    <w:p w:rsidR="00930025" w:rsidRPr="00930025" w:rsidRDefault="00930025" w:rsidP="00930025">
      <w:r w:rsidRPr="00930025">
        <w:t xml:space="preserve">Este evento puede ser usado para realizar cambios antes de que el intercambio ocurra. La propiedad </w:t>
      </w:r>
      <w:proofErr w:type="spellStart"/>
      <w:r w:rsidRPr="00930025">
        <w:t>newDocument</w:t>
      </w:r>
      <w:proofErr w:type="spellEnd"/>
      <w:r w:rsidRPr="00930025">
        <w:t xml:space="preserve"> en el evento representa el documento entrante. Aquí hay un </w:t>
      </w:r>
      <w:proofErr w:type="spellStart"/>
      <w:r w:rsidRPr="00930025">
        <w:t>ejempl</w:t>
      </w:r>
      <w:proofErr w:type="spellEnd"/>
      <w:r w:rsidRPr="00930025">
        <w:t xml:space="preserve"> para asegurar que la preferencia del modo claro u oscuro del navegador en </w:t>
      </w:r>
      <w:proofErr w:type="spellStart"/>
      <w:r w:rsidRPr="00930025">
        <w:t>localStorage</w:t>
      </w:r>
      <w:proofErr w:type="spellEnd"/>
      <w:r w:rsidRPr="00930025">
        <w:t xml:space="preserve"> se traslada a la nueva página:</w:t>
      </w:r>
    </w:p>
    <w:p w:rsidR="00930025" w:rsidRPr="00930025" w:rsidRDefault="00930025" w:rsidP="00930025">
      <w:pPr>
        <w:rPr>
          <w:lang w:val="en-US"/>
        </w:rPr>
      </w:pPr>
      <w:r w:rsidRPr="00930025">
        <w:rPr>
          <w:lang w:val="en-US"/>
        </w:rPr>
        <w:t>&lt;script is:inline&gt;</w:t>
      </w:r>
    </w:p>
    <w:p w:rsidR="00930025" w:rsidRPr="00930025" w:rsidRDefault="00930025" w:rsidP="00930025">
      <w:pPr>
        <w:rPr>
          <w:lang w:val="en-US"/>
        </w:rPr>
      </w:pPr>
      <w:r w:rsidRPr="00930025">
        <w:rPr>
          <w:lang w:val="en-US"/>
        </w:rPr>
        <w:t xml:space="preserve">  function setDarkMode(document) {</w:t>
      </w:r>
    </w:p>
    <w:p w:rsidR="00930025" w:rsidRPr="00930025" w:rsidRDefault="00930025" w:rsidP="00930025">
      <w:pPr>
        <w:rPr>
          <w:lang w:val="en-US"/>
        </w:rPr>
      </w:pPr>
      <w:r w:rsidRPr="00930025">
        <w:rPr>
          <w:lang w:val="en-US"/>
        </w:rPr>
        <w:t xml:space="preserve">    let theme = localStorage.darkMode ? 'dark' : 'light';</w:t>
      </w:r>
    </w:p>
    <w:p w:rsidR="00930025" w:rsidRPr="00930025" w:rsidRDefault="00930025" w:rsidP="00930025">
      <w:r w:rsidRPr="00930025">
        <w:rPr>
          <w:lang w:val="en-US"/>
        </w:rPr>
        <w:t xml:space="preserve">    </w:t>
      </w:r>
      <w:proofErr w:type="spellStart"/>
      <w:r w:rsidRPr="00930025">
        <w:t>document.documentElement.dataset.theme</w:t>
      </w:r>
      <w:proofErr w:type="spellEnd"/>
      <w:r w:rsidRPr="00930025">
        <w:t xml:space="preserve"> = </w:t>
      </w:r>
      <w:proofErr w:type="spellStart"/>
      <w:r w:rsidRPr="00930025">
        <w:t>theme</w:t>
      </w:r>
      <w:proofErr w:type="spellEnd"/>
      <w:r w:rsidRPr="00930025">
        <w:t>;</w:t>
      </w:r>
    </w:p>
    <w:p w:rsidR="00930025" w:rsidRPr="00930025" w:rsidRDefault="00930025" w:rsidP="00930025">
      <w:pPr>
        <w:rPr>
          <w:lang w:val="en-US"/>
        </w:rPr>
      </w:pPr>
      <w:r w:rsidRPr="00930025">
        <w:t xml:space="preserve">  </w:t>
      </w:r>
      <w:r w:rsidRPr="00930025">
        <w:rPr>
          <w:lang w:val="en-US"/>
        </w:rPr>
        <w:t>}</w:t>
      </w:r>
    </w:p>
    <w:p w:rsidR="00930025" w:rsidRPr="00930025" w:rsidRDefault="00930025" w:rsidP="00930025">
      <w:pPr>
        <w:rPr>
          <w:lang w:val="en-US"/>
        </w:rPr>
      </w:pPr>
      <w:r w:rsidRPr="00930025">
        <w:rPr>
          <w:lang w:val="en-US"/>
        </w:rPr>
        <w:t xml:space="preserve">  setDarkMode(document);</w:t>
      </w:r>
    </w:p>
    <w:p w:rsidR="00930025" w:rsidRPr="00930025" w:rsidRDefault="00930025" w:rsidP="00930025">
      <w:pPr>
        <w:rPr>
          <w:lang w:val="en-US"/>
        </w:rPr>
      </w:pPr>
      <w:r w:rsidRPr="00930025">
        <w:rPr>
          <w:lang w:val="en-US"/>
        </w:rPr>
        <w:t xml:space="preserve">  document.addEventListener('astro:before-swap', ev =&gt; {</w:t>
      </w:r>
    </w:p>
    <w:p w:rsidR="00930025" w:rsidRPr="00930025" w:rsidRDefault="00930025" w:rsidP="00930025">
      <w:r w:rsidRPr="00930025">
        <w:rPr>
          <w:lang w:val="en-US"/>
        </w:rPr>
        <w:t xml:space="preserve">    </w:t>
      </w:r>
      <w:r w:rsidRPr="00930025">
        <w:t>// Pasa el documento entrante para establecer el tema en él</w:t>
      </w:r>
    </w:p>
    <w:p w:rsidR="00930025" w:rsidRPr="00930025" w:rsidRDefault="00930025" w:rsidP="00930025">
      <w:r w:rsidRPr="00930025">
        <w:t xml:space="preserve">    </w:t>
      </w:r>
      <w:proofErr w:type="spellStart"/>
      <w:r w:rsidRPr="00930025">
        <w:t>setDarkMode</w:t>
      </w:r>
      <w:proofErr w:type="spellEnd"/>
      <w:r w:rsidRPr="00930025">
        <w:t>(</w:t>
      </w:r>
      <w:proofErr w:type="spellStart"/>
      <w:r w:rsidRPr="00930025">
        <w:t>ev.newDocument</w:t>
      </w:r>
      <w:proofErr w:type="spellEnd"/>
      <w:r w:rsidRPr="00930025">
        <w:t>);</w:t>
      </w:r>
    </w:p>
    <w:p w:rsidR="00930025" w:rsidRPr="00930025" w:rsidRDefault="00930025" w:rsidP="00930025">
      <w:r w:rsidRPr="00930025">
        <w:t xml:space="preserve">  });</w:t>
      </w:r>
    </w:p>
    <w:p w:rsidR="00930025" w:rsidRPr="00930025" w:rsidRDefault="00930025" w:rsidP="00930025">
      <w:r w:rsidRPr="00930025">
        <w:t>&lt;/script&gt;</w:t>
      </w:r>
    </w:p>
    <w:p w:rsidR="00930025" w:rsidRPr="00930025" w:rsidRDefault="00930025" w:rsidP="00930025">
      <w:r w:rsidRPr="00930025">
        <w:t xml:space="preserve">El evento </w:t>
      </w:r>
      <w:proofErr w:type="spellStart"/>
      <w:r w:rsidRPr="00930025">
        <w:t>astro:before-swap</w:t>
      </w:r>
      <w:proofErr w:type="spellEnd"/>
      <w:r w:rsidRPr="00930025">
        <w:t xml:space="preserve"> también puede ser usado para cambiar la </w:t>
      </w:r>
      <w:r w:rsidRPr="00930025">
        <w:rPr>
          <w:b/>
          <w:bCs/>
        </w:rPr>
        <w:t>implementación</w:t>
      </w:r>
      <w:r w:rsidRPr="00930025">
        <w:t xml:space="preserve"> del intercambio. La implementación del intercambio por defecto compara el contenido principal, mueve elementos </w:t>
      </w:r>
      <w:r w:rsidRPr="00930025">
        <w:rPr>
          <w:b/>
          <w:bCs/>
        </w:rPr>
        <w:t>persistentes</w:t>
      </w:r>
      <w:r w:rsidRPr="00930025">
        <w:t xml:space="preserve"> del antiguo documento al </w:t>
      </w:r>
      <w:proofErr w:type="spellStart"/>
      <w:r w:rsidRPr="00930025">
        <w:t>newDocument</w:t>
      </w:r>
      <w:proofErr w:type="spellEnd"/>
      <w:r w:rsidRPr="00930025">
        <w:t xml:space="preserve">, y luego reemplaza todo el </w:t>
      </w:r>
      <w:proofErr w:type="spellStart"/>
      <w:r w:rsidRPr="00930025">
        <w:t>body</w:t>
      </w:r>
      <w:proofErr w:type="spellEnd"/>
      <w:r w:rsidRPr="00930025">
        <w:t xml:space="preserve"> con el </w:t>
      </w:r>
      <w:proofErr w:type="spellStart"/>
      <w:r w:rsidRPr="00930025">
        <w:t>body</w:t>
      </w:r>
      <w:proofErr w:type="spellEnd"/>
      <w:r w:rsidRPr="00930025">
        <w:t xml:space="preserve"> del nuevo documento.</w:t>
      </w:r>
    </w:p>
    <w:p w:rsidR="00930025" w:rsidRPr="00930025" w:rsidRDefault="00930025" w:rsidP="00930025">
      <w:r w:rsidRPr="00930025">
        <w:t>En este punto del ciclo de vida, podrías optar por definir tu propia implementación de intercambio, por ejemplo, para comparar todo el contenido del documento existente (como hacen algunos otros enrutadores):</w:t>
      </w:r>
    </w:p>
    <w:p w:rsidR="00930025" w:rsidRPr="00930025" w:rsidRDefault="00930025" w:rsidP="00930025">
      <w:pPr>
        <w:rPr>
          <w:lang w:val="en-US"/>
        </w:rPr>
      </w:pPr>
      <w:r w:rsidRPr="00930025">
        <w:rPr>
          <w:lang w:val="en-US"/>
        </w:rPr>
        <w:lastRenderedPageBreak/>
        <w:t>&lt;script is:inline&gt;</w:t>
      </w:r>
    </w:p>
    <w:p w:rsidR="00930025" w:rsidRPr="00930025" w:rsidRDefault="00930025" w:rsidP="00930025">
      <w:pPr>
        <w:rPr>
          <w:lang w:val="en-US"/>
        </w:rPr>
      </w:pPr>
      <w:r w:rsidRPr="00930025">
        <w:rPr>
          <w:lang w:val="en-US"/>
        </w:rPr>
        <w:t xml:space="preserve">  document.addEventListener('astro:before-swap', ev =&gt; {</w:t>
      </w:r>
    </w:p>
    <w:p w:rsidR="00930025" w:rsidRPr="00930025" w:rsidRDefault="00930025" w:rsidP="00930025">
      <w:pPr>
        <w:rPr>
          <w:lang w:val="en-US"/>
        </w:rPr>
      </w:pPr>
      <w:r w:rsidRPr="00930025">
        <w:rPr>
          <w:lang w:val="en-US"/>
        </w:rPr>
        <w:t xml:space="preserve">    ev.swap = () =&gt; {</w:t>
      </w:r>
    </w:p>
    <w:p w:rsidR="00930025" w:rsidRPr="00930025" w:rsidRDefault="00930025" w:rsidP="00930025">
      <w:pPr>
        <w:rPr>
          <w:lang w:val="en-US"/>
        </w:rPr>
      </w:pPr>
      <w:r w:rsidRPr="00930025">
        <w:rPr>
          <w:lang w:val="en-US"/>
        </w:rPr>
        <w:t xml:space="preserve">      diff(document, ev.newDocument);</w:t>
      </w:r>
    </w:p>
    <w:p w:rsidR="00930025" w:rsidRPr="00930025" w:rsidRDefault="00930025" w:rsidP="00930025">
      <w:r w:rsidRPr="00930025">
        <w:rPr>
          <w:lang w:val="en-US"/>
        </w:rPr>
        <w:t xml:space="preserve">    </w:t>
      </w:r>
      <w:r w:rsidRPr="00930025">
        <w:t>};</w:t>
      </w:r>
    </w:p>
    <w:p w:rsidR="00930025" w:rsidRPr="00930025" w:rsidRDefault="00930025" w:rsidP="00930025">
      <w:r w:rsidRPr="00930025">
        <w:t xml:space="preserve">  });</w:t>
      </w:r>
    </w:p>
    <w:p w:rsidR="00930025" w:rsidRPr="00930025" w:rsidRDefault="00930025" w:rsidP="00930025">
      <w:r w:rsidRPr="00930025">
        <w:t>&lt;/script&gt;</w:t>
      </w:r>
    </w:p>
    <w:p w:rsidR="00930025" w:rsidRPr="00930025" w:rsidRDefault="00930025" w:rsidP="00930025">
      <w:pPr>
        <w:rPr>
          <w:b/>
          <w:bCs/>
        </w:rPr>
      </w:pPr>
      <w:proofErr w:type="spellStart"/>
      <w:r w:rsidRPr="00930025">
        <w:rPr>
          <w:b/>
          <w:bCs/>
        </w:rPr>
        <w:t>astro:after-swap</w:t>
      </w:r>
      <w:proofErr w:type="spellEnd"/>
    </w:p>
    <w:p w:rsidR="00930025" w:rsidRPr="00930025" w:rsidRDefault="00930025" w:rsidP="00930025">
      <w:r w:rsidRPr="00930025">
        <w:t xml:space="preserve">Un evento que se dispara inmediatamente después de que la nueva página reemplace la página antigua. Puedes escuchar este evento en el </w:t>
      </w:r>
      <w:proofErr w:type="spellStart"/>
      <w:r w:rsidRPr="00930025">
        <w:t>document</w:t>
      </w:r>
      <w:proofErr w:type="spellEnd"/>
      <w:r w:rsidRPr="00930025">
        <w:t xml:space="preserve"> y desencadenar acciones que ocurrirán antes de que se rendericen los elementos DOM de la nueva página y se ejecuten los scripts.</w:t>
      </w:r>
    </w:p>
    <w:p w:rsidR="00930025" w:rsidRPr="00930025" w:rsidRDefault="00930025" w:rsidP="00930025">
      <w:r w:rsidRPr="00930025">
        <w:t xml:space="preserve">Este evento, cuando se escucha en la </w:t>
      </w:r>
      <w:r w:rsidRPr="00930025">
        <w:rPr>
          <w:b/>
          <w:bCs/>
        </w:rPr>
        <w:t>página saliente</w:t>
      </w:r>
      <w:r w:rsidRPr="00930025">
        <w:t>, es útil para pasar y restaurar cualquier estado en el DOM que necesite transferirse a la nueva página.</w:t>
      </w:r>
    </w:p>
    <w:p w:rsidR="00930025" w:rsidRPr="00930025" w:rsidRDefault="00930025" w:rsidP="00930025">
      <w:r w:rsidRPr="00930025">
        <w:t>Este es el último punto en el ciclo de vida donde sigue siendo seguro para, por ejemplo, añadir un nombre de clase para el modo oscuro (&lt;</w:t>
      </w:r>
      <w:proofErr w:type="spellStart"/>
      <w:r w:rsidRPr="00930025">
        <w:t>html</w:t>
      </w:r>
      <w:proofErr w:type="spellEnd"/>
      <w:r w:rsidRPr="00930025">
        <w:t xml:space="preserve"> </w:t>
      </w:r>
      <w:proofErr w:type="spellStart"/>
      <w:r w:rsidRPr="00930025">
        <w:t>class</w:t>
      </w:r>
      <w:proofErr w:type="spellEnd"/>
      <w:r w:rsidRPr="00930025">
        <w:t>="</w:t>
      </w:r>
      <w:proofErr w:type="spellStart"/>
      <w:r w:rsidRPr="00930025">
        <w:t>dark-mode</w:t>
      </w:r>
      <w:proofErr w:type="spellEnd"/>
      <w:r w:rsidRPr="00930025">
        <w:t>"&gt;), aunque podrías hacerlo en un evento anterior.</w:t>
      </w:r>
    </w:p>
    <w:p w:rsidR="00930025" w:rsidRPr="00930025" w:rsidRDefault="00930025" w:rsidP="00930025">
      <w:r w:rsidRPr="00930025">
        <w:t xml:space="preserve">El evento </w:t>
      </w:r>
      <w:proofErr w:type="spellStart"/>
      <w:r w:rsidRPr="00930025">
        <w:t>astro:after-swap</w:t>
      </w:r>
      <w:proofErr w:type="spellEnd"/>
      <w:r w:rsidRPr="00930025">
        <w:t xml:space="preserve"> ocurre inmediatamente después de que el historial del navegador haya sido actualizado y la posición del </w:t>
      </w:r>
      <w:proofErr w:type="spellStart"/>
      <w:r w:rsidRPr="00930025">
        <w:t>scroll</w:t>
      </w:r>
      <w:proofErr w:type="spellEnd"/>
      <w:r w:rsidRPr="00930025">
        <w:t xml:space="preserve"> haya sido establecida. Por lo tanto, un uso de este evento es </w:t>
      </w:r>
      <w:proofErr w:type="spellStart"/>
      <w:r w:rsidRPr="00930025">
        <w:t>sobreescribir</w:t>
      </w:r>
      <w:proofErr w:type="spellEnd"/>
      <w:r w:rsidRPr="00930025">
        <w:t xml:space="preserve"> la restauración predeterminada para la navegación en el historial. El siguiente ejemplo restablece la posición del </w:t>
      </w:r>
      <w:proofErr w:type="spellStart"/>
      <w:r w:rsidRPr="00930025">
        <w:t>scroll</w:t>
      </w:r>
      <w:proofErr w:type="spellEnd"/>
      <w:r w:rsidRPr="00930025">
        <w:t xml:space="preserve"> horizontal y vertical en la esquina superior izquierda de la página para cada navegación.</w:t>
      </w:r>
    </w:p>
    <w:p w:rsidR="00930025" w:rsidRPr="00930025" w:rsidRDefault="00930025" w:rsidP="00930025">
      <w:pPr>
        <w:rPr>
          <w:lang w:val="en-US"/>
        </w:rPr>
      </w:pPr>
      <w:r w:rsidRPr="00930025">
        <w:rPr>
          <w:lang w:val="en-US"/>
        </w:rPr>
        <w:t>document.addEventListener('astro:after-swap',</w:t>
      </w:r>
    </w:p>
    <w:p w:rsidR="00930025" w:rsidRPr="00930025" w:rsidRDefault="00930025" w:rsidP="00930025">
      <w:pPr>
        <w:rPr>
          <w:lang w:val="en-US"/>
        </w:rPr>
      </w:pPr>
      <w:r w:rsidRPr="00930025">
        <w:rPr>
          <w:lang w:val="en-US"/>
        </w:rPr>
        <w:t xml:space="preserve">  () =&gt; window.scrollTo({ left: 0, top: 0, behavior: 'instant' }))</w:t>
      </w:r>
    </w:p>
    <w:p w:rsidR="00930025" w:rsidRPr="00930025" w:rsidRDefault="00930025" w:rsidP="00930025">
      <w:pPr>
        <w:rPr>
          <w:b/>
          <w:bCs/>
        </w:rPr>
      </w:pPr>
      <w:proofErr w:type="spellStart"/>
      <w:r w:rsidRPr="00930025">
        <w:rPr>
          <w:b/>
          <w:bCs/>
        </w:rPr>
        <w:t>astro:page-load</w:t>
      </w:r>
      <w:proofErr w:type="spellEnd"/>
    </w:p>
    <w:p w:rsidR="00930025" w:rsidRPr="00930025" w:rsidRDefault="00930025" w:rsidP="00930025">
      <w:r w:rsidRPr="00930025">
        <w:t xml:space="preserve">Un evento que se dispara al final de la navegación de la página, después de que la nueva página es visible para el usuario y se han cargado los estilos y scripts bloqueantes. Puedes escuchar este evento en el </w:t>
      </w:r>
      <w:proofErr w:type="spellStart"/>
      <w:r w:rsidRPr="00930025">
        <w:t>document</w:t>
      </w:r>
      <w:proofErr w:type="spellEnd"/>
      <w:r w:rsidRPr="00930025">
        <w:t>.</w:t>
      </w:r>
    </w:p>
    <w:p w:rsidR="00930025" w:rsidRPr="00930025" w:rsidRDefault="00930025" w:rsidP="00930025">
      <w:r w:rsidRPr="00930025">
        <w:t>El componente &lt;</w:t>
      </w:r>
      <w:proofErr w:type="spellStart"/>
      <w:r w:rsidRPr="00930025">
        <w:t>ViewTransitions</w:t>
      </w:r>
      <w:proofErr w:type="spellEnd"/>
      <w:r w:rsidRPr="00930025">
        <w:t xml:space="preserve"> /&gt; dispara este evento se dispara tanto en la navegación inicial de la página para una página </w:t>
      </w:r>
      <w:proofErr w:type="spellStart"/>
      <w:r w:rsidRPr="00930025">
        <w:t>pre-renderizada</w:t>
      </w:r>
      <w:proofErr w:type="spellEnd"/>
      <w:r w:rsidRPr="00930025">
        <w:t xml:space="preserve"> como en cualquier navegación posterior, ya sea hacia delante o hacia atrás.</w:t>
      </w:r>
    </w:p>
    <w:p w:rsidR="00930025" w:rsidRPr="00930025" w:rsidRDefault="00930025" w:rsidP="00930025">
      <w:r w:rsidRPr="00930025">
        <w:t>Puedes usar este evento para ejecutar código en cada navegación de página, o sólo una vez:</w:t>
      </w:r>
    </w:p>
    <w:p w:rsidR="00930025" w:rsidRPr="00930025" w:rsidRDefault="00930025" w:rsidP="00930025">
      <w:r w:rsidRPr="00930025">
        <w:t>&lt;script&gt;</w:t>
      </w:r>
    </w:p>
    <w:p w:rsidR="00930025" w:rsidRPr="00930025" w:rsidRDefault="00930025" w:rsidP="00930025">
      <w:r w:rsidRPr="00930025">
        <w:t xml:space="preserve">  </w:t>
      </w:r>
      <w:proofErr w:type="spellStart"/>
      <w:r w:rsidRPr="00930025">
        <w:t>document.addEventListener</w:t>
      </w:r>
      <w:proofErr w:type="spellEnd"/>
      <w:r w:rsidRPr="00930025">
        <w:t>('</w:t>
      </w:r>
      <w:proofErr w:type="spellStart"/>
      <w:r w:rsidRPr="00930025">
        <w:t>astro:page-load</w:t>
      </w:r>
      <w:proofErr w:type="spellEnd"/>
      <w:r w:rsidRPr="00930025">
        <w:t>', () =&gt; {</w:t>
      </w:r>
    </w:p>
    <w:p w:rsidR="00930025" w:rsidRPr="00930025" w:rsidRDefault="00930025" w:rsidP="00930025">
      <w:r w:rsidRPr="00930025">
        <w:t xml:space="preserve">    // Esto solo se ejecuta una vez.</w:t>
      </w:r>
    </w:p>
    <w:p w:rsidR="00930025" w:rsidRPr="00930025" w:rsidRDefault="00930025" w:rsidP="00930025">
      <w:r w:rsidRPr="00930025">
        <w:t xml:space="preserve">    </w:t>
      </w:r>
      <w:proofErr w:type="spellStart"/>
      <w:r w:rsidRPr="00930025">
        <w:t>setupStuff</w:t>
      </w:r>
      <w:proofErr w:type="spellEnd"/>
      <w:r w:rsidRPr="00930025">
        <w:t>();</w:t>
      </w:r>
    </w:p>
    <w:p w:rsidR="00930025" w:rsidRPr="00930025" w:rsidRDefault="00930025" w:rsidP="00930025">
      <w:r w:rsidRPr="00930025">
        <w:lastRenderedPageBreak/>
        <w:t xml:space="preserve">  }, { once: true });</w:t>
      </w:r>
    </w:p>
    <w:p w:rsidR="00930025" w:rsidRPr="00930025" w:rsidRDefault="00930025" w:rsidP="00930025">
      <w:r w:rsidRPr="00930025">
        <w:t>&lt;/script&gt;</w:t>
      </w:r>
    </w:p>
    <w:p w:rsidR="00930025" w:rsidRPr="00930025" w:rsidRDefault="00930025" w:rsidP="00930025">
      <w:pPr>
        <w:rPr>
          <w:b/>
          <w:bCs/>
        </w:rPr>
      </w:pPr>
      <w:r w:rsidRPr="00930025">
        <w:rPr>
          <w:b/>
          <w:bCs/>
        </w:rPr>
        <w:t>Accesibilidad</w:t>
      </w:r>
    </w:p>
    <w:p w:rsidR="00930025" w:rsidRPr="00930025" w:rsidRDefault="00930025" w:rsidP="00930025">
      <w:r w:rsidRPr="00930025">
        <w:t xml:space="preserve">Habilitar la navegación del lado del cliente y animar las </w:t>
      </w:r>
      <w:proofErr w:type="spellStart"/>
      <w:r w:rsidRPr="00930025">
        <w:t>view</w:t>
      </w:r>
      <w:proofErr w:type="spellEnd"/>
      <w:r w:rsidRPr="00930025">
        <w:t xml:space="preserve"> </w:t>
      </w:r>
      <w:proofErr w:type="spellStart"/>
      <w:r w:rsidRPr="00930025">
        <w:t>transitions</w:t>
      </w:r>
      <w:proofErr w:type="spellEnd"/>
      <w:r w:rsidRPr="00930025">
        <w:t xml:space="preserve"> presentan desafíos de accesibilidad, y Astro tiene como objetivo hacer que los sitios que optan por las View </w:t>
      </w:r>
      <w:proofErr w:type="spellStart"/>
      <w:r w:rsidRPr="00930025">
        <w:t>Transitions</w:t>
      </w:r>
      <w:proofErr w:type="spellEnd"/>
      <w:r w:rsidRPr="00930025">
        <w:t xml:space="preserve"> sean accesibles por defecto en la medida de lo posible.</w:t>
      </w:r>
    </w:p>
    <w:p w:rsidR="00930025" w:rsidRPr="00930025" w:rsidRDefault="00930025" w:rsidP="00930025">
      <w:pPr>
        <w:rPr>
          <w:b/>
          <w:bCs/>
        </w:rPr>
      </w:pPr>
      <w:r w:rsidRPr="00930025">
        <w:rPr>
          <w:b/>
          <w:bCs/>
        </w:rPr>
        <w:t>Anuncio de ruta</w:t>
      </w:r>
    </w:p>
    <w:p w:rsidR="00930025" w:rsidRPr="00930025" w:rsidRDefault="00930025" w:rsidP="00930025">
      <w:r w:rsidRPr="00930025">
        <w:rPr>
          <w:b/>
          <w:bCs/>
        </w:rPr>
        <w:t>Agregado en:</w:t>
      </w:r>
      <w:r w:rsidRPr="00930025">
        <w:t xml:space="preserve"> astro@3.2.0 </w:t>
      </w:r>
    </w:p>
    <w:p w:rsidR="00930025" w:rsidRPr="00930025" w:rsidRDefault="00930025" w:rsidP="00930025">
      <w:r w:rsidRPr="00930025">
        <w:t>El componente &lt;</w:t>
      </w:r>
      <w:proofErr w:type="spellStart"/>
      <w:r w:rsidRPr="00930025">
        <w:t>ViewTransitions</w:t>
      </w:r>
      <w:proofErr w:type="spellEnd"/>
      <w:r w:rsidRPr="00930025">
        <w:t xml:space="preserve"> /&gt; incluye un anunciador de ruta para la navegación de páginas durante la navegación del lado del cliente. No se necesita configuración ni acción para habilitar esto.</w:t>
      </w:r>
    </w:p>
    <w:p w:rsidR="00930025" w:rsidRPr="00930025" w:rsidRDefault="00930025" w:rsidP="00930025">
      <w:r w:rsidRPr="00930025">
        <w:t>Las tecnologías de asistencia permiten que los visitantes sepan que la página ha cambiado anunciando el nuevo título de la página después de la navegación. Cuando se utiliza la navegación del lado del servidor con recargas tradicionales de la página completa en el navegador, esto ocurre automáticamente después de que la nueva página se carga. En la navegación del lado del cliente, el componente &lt;</w:t>
      </w:r>
      <w:proofErr w:type="spellStart"/>
      <w:r w:rsidRPr="00930025">
        <w:t>ViewTransitions</w:t>
      </w:r>
      <w:proofErr w:type="spellEnd"/>
      <w:r w:rsidRPr="00930025">
        <w:t xml:space="preserve"> /&gt; realiza esta acción.</w:t>
      </w:r>
    </w:p>
    <w:p w:rsidR="00930025" w:rsidRPr="00930025" w:rsidRDefault="00930025" w:rsidP="00930025">
      <w:r w:rsidRPr="00930025">
        <w:t>Para agregar un anuncio de ruta a la navegación del lado del cliente, el componente agrega un elemento a la nueva página con el atributo aria-</w:t>
      </w:r>
      <w:proofErr w:type="spellStart"/>
      <w:r w:rsidRPr="00930025">
        <w:t>live</w:t>
      </w:r>
      <w:proofErr w:type="spellEnd"/>
      <w:r w:rsidRPr="00930025">
        <w:t xml:space="preserve"> configurado en </w:t>
      </w:r>
      <w:proofErr w:type="spellStart"/>
      <w:r w:rsidRPr="00930025">
        <w:t>assertive</w:t>
      </w:r>
      <w:proofErr w:type="spellEnd"/>
      <w:r w:rsidRPr="00930025">
        <w:t>. Esto indica a las AT (tecnologías de asistencia) que deben anunciar inmediatamente. El componente también verifica lo siguiente, en orden de prioridad, para determinar el texto del anuncio:</w:t>
      </w:r>
    </w:p>
    <w:p w:rsidR="00930025" w:rsidRPr="00930025" w:rsidRDefault="00930025" w:rsidP="00930025">
      <w:pPr>
        <w:numPr>
          <w:ilvl w:val="0"/>
          <w:numId w:val="131"/>
        </w:numPr>
      </w:pPr>
      <w:r w:rsidRPr="00930025">
        <w:t>El &lt;</w:t>
      </w:r>
      <w:proofErr w:type="spellStart"/>
      <w:r w:rsidRPr="00930025">
        <w:t>title</w:t>
      </w:r>
      <w:proofErr w:type="spellEnd"/>
      <w:r w:rsidRPr="00930025">
        <w:t>&gt;, si existe.</w:t>
      </w:r>
    </w:p>
    <w:p w:rsidR="00930025" w:rsidRPr="00930025" w:rsidRDefault="00930025" w:rsidP="00930025">
      <w:pPr>
        <w:numPr>
          <w:ilvl w:val="0"/>
          <w:numId w:val="131"/>
        </w:numPr>
      </w:pPr>
      <w:r w:rsidRPr="00930025">
        <w:t>El primer &lt;h1&gt; que encuentre.</w:t>
      </w:r>
    </w:p>
    <w:p w:rsidR="00930025" w:rsidRPr="00930025" w:rsidRDefault="00930025" w:rsidP="00930025">
      <w:pPr>
        <w:numPr>
          <w:ilvl w:val="0"/>
          <w:numId w:val="131"/>
        </w:numPr>
      </w:pPr>
      <w:r w:rsidRPr="00930025">
        <w:t xml:space="preserve">La </w:t>
      </w:r>
      <w:proofErr w:type="spellStart"/>
      <w:r w:rsidRPr="00930025">
        <w:t>pathname</w:t>
      </w:r>
      <w:proofErr w:type="spellEnd"/>
      <w:r w:rsidRPr="00930025">
        <w:t xml:space="preserve"> de la página.</w:t>
      </w:r>
    </w:p>
    <w:p w:rsidR="00930025" w:rsidRPr="00930025" w:rsidRDefault="00930025" w:rsidP="00930025">
      <w:r w:rsidRPr="00930025">
        <w:t>Recomendamos encarecidamente que siempre incluyas un elemento &lt;</w:t>
      </w:r>
      <w:proofErr w:type="spellStart"/>
      <w:r w:rsidRPr="00930025">
        <w:t>title</w:t>
      </w:r>
      <w:proofErr w:type="spellEnd"/>
      <w:r w:rsidRPr="00930025">
        <w:t>&gt; en cada página por razones de accesibilidad.</w:t>
      </w:r>
    </w:p>
    <w:p w:rsidR="00930025" w:rsidRPr="00930025" w:rsidRDefault="00930025" w:rsidP="00930025">
      <w:pPr>
        <w:rPr>
          <w:b/>
          <w:bCs/>
        </w:rPr>
      </w:pPr>
      <w:proofErr w:type="spellStart"/>
      <w:r w:rsidRPr="00930025">
        <w:rPr>
          <w:b/>
          <w:bCs/>
        </w:rPr>
        <w:t>prefers-reduced-motion</w:t>
      </w:r>
      <w:proofErr w:type="spellEnd"/>
    </w:p>
    <w:p w:rsidR="00930025" w:rsidRPr="00930025" w:rsidRDefault="00930025" w:rsidP="00930025">
      <w:r w:rsidRPr="00930025">
        <w:t>El componente &lt;</w:t>
      </w:r>
      <w:proofErr w:type="spellStart"/>
      <w:r w:rsidRPr="00930025">
        <w:t>ViewTransitions</w:t>
      </w:r>
      <w:proofErr w:type="spellEnd"/>
      <w:r w:rsidRPr="00930025">
        <w:t xml:space="preserve"> /&gt; de Astro incluye una media </w:t>
      </w:r>
      <w:proofErr w:type="spellStart"/>
      <w:r w:rsidRPr="00930025">
        <w:t>query</w:t>
      </w:r>
      <w:proofErr w:type="spellEnd"/>
      <w:r w:rsidRPr="00930025">
        <w:t xml:space="preserve"> de CSS que deshabilita </w:t>
      </w:r>
      <w:r w:rsidRPr="00930025">
        <w:rPr>
          <w:i/>
          <w:iCs/>
        </w:rPr>
        <w:t>todas</w:t>
      </w:r>
      <w:r w:rsidRPr="00930025">
        <w:t xml:space="preserve"> las animaciones de transición de vista, incluida la animación de respaldo, siempre que se detecte la configuración </w:t>
      </w:r>
      <w:hyperlink r:id="rId44" w:history="1">
        <w:proofErr w:type="spellStart"/>
        <w:r w:rsidRPr="00930025">
          <w:rPr>
            <w:rStyle w:val="Hipervnculo"/>
          </w:rPr>
          <w:t>prefer-reduced-motion</w:t>
        </w:r>
        <w:proofErr w:type="spellEnd"/>
      </w:hyperlink>
      <w:r w:rsidRPr="00930025">
        <w:t>. En su lugar, el navegador simplemente intercambiará los elementos DOM sin una animación.</w:t>
      </w:r>
    </w:p>
    <w:p w:rsidR="00930025" w:rsidRPr="00930025" w:rsidRDefault="00930025" w:rsidP="00930025">
      <w:pPr>
        <w:rPr>
          <w:b/>
          <w:bCs/>
        </w:rPr>
      </w:pPr>
      <w:r w:rsidRPr="00930025">
        <w:rPr>
          <w:b/>
          <w:bCs/>
        </w:rPr>
        <w:t>Actualizar a la v3.0 desde la v2.x</w:t>
      </w:r>
    </w:p>
    <w:p w:rsidR="00930025" w:rsidRPr="00930025" w:rsidRDefault="00930025" w:rsidP="00930025">
      <w:r w:rsidRPr="00930025">
        <w:t xml:space="preserve">Las </w:t>
      </w:r>
      <w:proofErr w:type="spellStart"/>
      <w:r w:rsidRPr="00930025">
        <w:t>view</w:t>
      </w:r>
      <w:proofErr w:type="spellEnd"/>
      <w:r w:rsidRPr="00930025">
        <w:t xml:space="preserve"> </w:t>
      </w:r>
      <w:proofErr w:type="spellStart"/>
      <w:r w:rsidRPr="00930025">
        <w:t>transitions</w:t>
      </w:r>
      <w:proofErr w:type="spellEnd"/>
      <w:r w:rsidRPr="00930025">
        <w:t xml:space="preserve"> ya no están detrás de una bandera experimental en Astro v3.0.</w:t>
      </w:r>
    </w:p>
    <w:p w:rsidR="00930025" w:rsidRPr="00930025" w:rsidRDefault="00930025" w:rsidP="00930025">
      <w:r w:rsidRPr="00930025">
        <w:t xml:space="preserve">Si </w:t>
      </w:r>
      <w:r w:rsidRPr="00930025">
        <w:rPr>
          <w:b/>
          <w:bCs/>
        </w:rPr>
        <w:t>no</w:t>
      </w:r>
      <w:r w:rsidRPr="00930025">
        <w:t xml:space="preserve"> habías habilitado esta bandera experimental en Astro 2.x, esto no causará ningún cambio disruptivo en tu proyecto. La nueva API de View </w:t>
      </w:r>
      <w:proofErr w:type="spellStart"/>
      <w:r w:rsidRPr="00930025">
        <w:t>Transitions</w:t>
      </w:r>
      <w:proofErr w:type="spellEnd"/>
      <w:r w:rsidRPr="00930025">
        <w:t xml:space="preserve"> no afecta tu código existente.</w:t>
      </w:r>
    </w:p>
    <w:p w:rsidR="00930025" w:rsidRPr="00930025" w:rsidRDefault="00930025" w:rsidP="00930025">
      <w:r w:rsidRPr="00930025">
        <w:t xml:space="preserve">Si anteriormente estabas utilizando </w:t>
      </w:r>
      <w:proofErr w:type="spellStart"/>
      <w:r w:rsidRPr="00930025">
        <w:t>view</w:t>
      </w:r>
      <w:proofErr w:type="spellEnd"/>
      <w:r w:rsidRPr="00930025">
        <w:t xml:space="preserve"> </w:t>
      </w:r>
      <w:proofErr w:type="spellStart"/>
      <w:r w:rsidRPr="00930025">
        <w:t>transitions</w:t>
      </w:r>
      <w:proofErr w:type="spellEnd"/>
      <w:r w:rsidRPr="00930025">
        <w:t xml:space="preserve"> experimentales, es posible que haya algunos cambios disruptivos cuando actualices tu proyecto Astro desde una versión anterior.</w:t>
      </w:r>
    </w:p>
    <w:p w:rsidR="00930025" w:rsidRPr="00930025" w:rsidRDefault="00930025" w:rsidP="00930025">
      <w:r w:rsidRPr="00930025">
        <w:lastRenderedPageBreak/>
        <w:t xml:space="preserve">Por favor, sigue las instrucciones a continuación según corresponda para actualizar </w:t>
      </w:r>
      <w:r w:rsidRPr="00930025">
        <w:rPr>
          <w:b/>
          <w:bCs/>
        </w:rPr>
        <w:t xml:space="preserve">un proyecto de Astro v2.x configurado con </w:t>
      </w:r>
      <w:proofErr w:type="spellStart"/>
      <w:r w:rsidRPr="00930025">
        <w:rPr>
          <w:b/>
          <w:bCs/>
        </w:rPr>
        <w:t>experimental.viewTransitions</w:t>
      </w:r>
      <w:proofErr w:type="spellEnd"/>
      <w:r w:rsidRPr="00930025">
        <w:rPr>
          <w:b/>
          <w:bCs/>
        </w:rPr>
        <w:t>: true</w:t>
      </w:r>
      <w:r w:rsidRPr="00930025">
        <w:t xml:space="preserve"> a la v3.0.</w:t>
      </w:r>
    </w:p>
    <w:p w:rsidR="00930025" w:rsidRPr="00930025" w:rsidRDefault="00930025" w:rsidP="00930025">
      <w:pPr>
        <w:rPr>
          <w:b/>
          <w:bCs/>
        </w:rPr>
      </w:pPr>
      <w:r w:rsidRPr="00930025">
        <w:rPr>
          <w:b/>
          <w:bCs/>
        </w:rPr>
        <w:t xml:space="preserve">Actualizar desde </w:t>
      </w:r>
      <w:proofErr w:type="spellStart"/>
      <w:r w:rsidRPr="00930025">
        <w:rPr>
          <w:b/>
          <w:bCs/>
        </w:rPr>
        <w:t>experimental.viewTransitions</w:t>
      </w:r>
      <w:proofErr w:type="spellEnd"/>
    </w:p>
    <w:p w:rsidR="00930025" w:rsidRPr="00930025" w:rsidRDefault="00930025" w:rsidP="00930025">
      <w:r w:rsidRPr="00930025">
        <w:t xml:space="preserve">Si anteriormente habías habilitado la bandera experimental para las </w:t>
      </w:r>
      <w:proofErr w:type="spellStart"/>
      <w:r w:rsidRPr="00930025">
        <w:t>view</w:t>
      </w:r>
      <w:proofErr w:type="spellEnd"/>
      <w:r w:rsidRPr="00930025">
        <w:t xml:space="preserve"> </w:t>
      </w:r>
      <w:proofErr w:type="spellStart"/>
      <w:r w:rsidRPr="00930025">
        <w:t>transitions</w:t>
      </w:r>
      <w:proofErr w:type="spellEnd"/>
      <w:r w:rsidRPr="00930025">
        <w:t xml:space="preserve">, deberás actualizar tu proyecto para Astro v3.0, que ahora permite las </w:t>
      </w:r>
      <w:proofErr w:type="spellStart"/>
      <w:r w:rsidRPr="00930025">
        <w:t>view</w:t>
      </w:r>
      <w:proofErr w:type="spellEnd"/>
      <w:r w:rsidRPr="00930025">
        <w:t xml:space="preserve"> </w:t>
      </w:r>
      <w:proofErr w:type="spellStart"/>
      <w:r w:rsidRPr="00930025">
        <w:t>transitions</w:t>
      </w:r>
      <w:proofErr w:type="spellEnd"/>
      <w:r w:rsidRPr="00930025">
        <w:t xml:space="preserve"> de manera predeterminada.</w:t>
      </w:r>
    </w:p>
    <w:p w:rsidR="00930025" w:rsidRPr="00930025" w:rsidRDefault="00930025" w:rsidP="00930025">
      <w:pPr>
        <w:rPr>
          <w:b/>
          <w:bCs/>
        </w:rPr>
      </w:pPr>
      <w:r w:rsidRPr="00930025">
        <w:rPr>
          <w:b/>
          <w:bCs/>
        </w:rPr>
        <w:t xml:space="preserve">Eliminar la bandera </w:t>
      </w:r>
      <w:proofErr w:type="spellStart"/>
      <w:r w:rsidRPr="00930025">
        <w:rPr>
          <w:b/>
          <w:bCs/>
        </w:rPr>
        <w:t>experimental.viewTransitions</w:t>
      </w:r>
      <w:proofErr w:type="spellEnd"/>
    </w:p>
    <w:p w:rsidR="00930025" w:rsidRPr="00930025" w:rsidRDefault="00930025" w:rsidP="00930025">
      <w:r w:rsidRPr="00930025">
        <w:t>Elimina la bandera experimental:</w:t>
      </w:r>
    </w:p>
    <w:p w:rsidR="00930025" w:rsidRPr="00930025" w:rsidRDefault="00930025" w:rsidP="00930025">
      <w:pPr>
        <w:rPr>
          <w:lang w:val="en-US"/>
        </w:rPr>
      </w:pPr>
      <w:r w:rsidRPr="00930025">
        <w:rPr>
          <w:lang w:val="en-US"/>
        </w:rPr>
        <w:t>astro.config.mjs</w:t>
      </w:r>
    </w:p>
    <w:p w:rsidR="00930025" w:rsidRPr="00930025" w:rsidRDefault="00930025" w:rsidP="00930025">
      <w:pPr>
        <w:rPr>
          <w:lang w:val="en-US"/>
        </w:rPr>
      </w:pPr>
      <w:r w:rsidRPr="00930025">
        <w:rPr>
          <w:lang w:val="en-US"/>
        </w:rPr>
        <w:t>import { defineConfig } from 'astro/config';</w:t>
      </w:r>
    </w:p>
    <w:p w:rsidR="00930025" w:rsidRPr="00930025" w:rsidRDefault="00930025" w:rsidP="00930025">
      <w:pPr>
        <w:rPr>
          <w:lang w:val="en-US"/>
        </w:rPr>
      </w:pPr>
    </w:p>
    <w:p w:rsidR="00930025" w:rsidRPr="00930025" w:rsidRDefault="00930025" w:rsidP="00930025">
      <w:pPr>
        <w:rPr>
          <w:lang w:val="en-US"/>
        </w:rPr>
      </w:pPr>
      <w:r w:rsidRPr="00930025">
        <w:rPr>
          <w:lang w:val="en-US"/>
        </w:rPr>
        <w:t>export default defineConfig({</w:t>
      </w:r>
    </w:p>
    <w:p w:rsidR="00930025" w:rsidRPr="00930025" w:rsidRDefault="00930025" w:rsidP="00930025">
      <w:pPr>
        <w:rPr>
          <w:lang w:val="en-US"/>
        </w:rPr>
      </w:pPr>
      <w:r w:rsidRPr="00930025">
        <w:rPr>
          <w:lang w:val="en-US"/>
        </w:rPr>
        <w:t xml:space="preserve">  experimental: {</w:t>
      </w:r>
    </w:p>
    <w:p w:rsidR="00930025" w:rsidRPr="00930025" w:rsidRDefault="00930025" w:rsidP="00930025">
      <w:pPr>
        <w:rPr>
          <w:lang w:val="en-US"/>
        </w:rPr>
      </w:pPr>
      <w:r w:rsidRPr="00930025">
        <w:rPr>
          <w:lang w:val="en-US"/>
        </w:rPr>
        <w:t xml:space="preserve">   viewTransitions: true</w:t>
      </w:r>
    </w:p>
    <w:p w:rsidR="00930025" w:rsidRPr="00930025" w:rsidRDefault="00930025" w:rsidP="00930025">
      <w:r w:rsidRPr="00930025">
        <w:rPr>
          <w:lang w:val="en-US"/>
        </w:rPr>
        <w:t xml:space="preserve">  </w:t>
      </w:r>
      <w:r w:rsidRPr="00930025">
        <w:t>}</w:t>
      </w:r>
    </w:p>
    <w:p w:rsidR="00930025" w:rsidRPr="00930025" w:rsidRDefault="00930025" w:rsidP="00930025">
      <w:r w:rsidRPr="00930025">
        <w:t>});</w:t>
      </w:r>
    </w:p>
    <w:p w:rsidR="00930025" w:rsidRPr="00930025" w:rsidRDefault="00930025" w:rsidP="00930025">
      <w:pPr>
        <w:rPr>
          <w:b/>
          <w:bCs/>
        </w:rPr>
      </w:pPr>
      <w:r w:rsidRPr="00930025">
        <w:rPr>
          <w:b/>
          <w:bCs/>
        </w:rPr>
        <w:t>Actualizar la fuente de importación</w:t>
      </w:r>
    </w:p>
    <w:p w:rsidR="00930025" w:rsidRPr="00930025" w:rsidRDefault="00930025" w:rsidP="00930025">
      <w:r w:rsidRPr="00930025">
        <w:t>El componente &lt;</w:t>
      </w:r>
      <w:proofErr w:type="spellStart"/>
      <w:r w:rsidRPr="00930025">
        <w:t>ViewTransitions</w:t>
      </w:r>
      <w:proofErr w:type="spellEnd"/>
      <w:r w:rsidRPr="00930025">
        <w:t xml:space="preserve"> /&gt; ha sido movido de </w:t>
      </w:r>
      <w:proofErr w:type="spellStart"/>
      <w:r w:rsidRPr="00930025">
        <w:t>astro:components</w:t>
      </w:r>
      <w:proofErr w:type="spellEnd"/>
      <w:r w:rsidRPr="00930025">
        <w:t xml:space="preserve"> a </w:t>
      </w:r>
      <w:proofErr w:type="spellStart"/>
      <w:r w:rsidRPr="00930025">
        <w:t>astro:transitions</w:t>
      </w:r>
      <w:proofErr w:type="spellEnd"/>
      <w:r w:rsidRPr="00930025">
        <w:t>. Actualiza la fuente de importación en todas las ocurrencias de tu proyecto.</w:t>
      </w:r>
    </w:p>
    <w:p w:rsidR="00930025" w:rsidRPr="00930025" w:rsidRDefault="00930025" w:rsidP="00930025">
      <w:pPr>
        <w:rPr>
          <w:lang w:val="en-US"/>
        </w:rPr>
      </w:pPr>
      <w:r w:rsidRPr="00930025">
        <w:rPr>
          <w:lang w:val="en-US"/>
        </w:rPr>
        <w:t>src/layouts/BaseLayout.astro</w:t>
      </w:r>
    </w:p>
    <w:p w:rsidR="00930025" w:rsidRPr="00930025" w:rsidRDefault="00930025" w:rsidP="00930025">
      <w:pPr>
        <w:rPr>
          <w:lang w:val="en-US"/>
        </w:rPr>
      </w:pPr>
      <w:r w:rsidRPr="00930025">
        <w:rPr>
          <w:lang w:val="en-US"/>
        </w:rPr>
        <w:t>---</w:t>
      </w:r>
    </w:p>
    <w:p w:rsidR="00930025" w:rsidRPr="00930025" w:rsidRDefault="00930025" w:rsidP="00930025">
      <w:pPr>
        <w:rPr>
          <w:lang w:val="en-US"/>
        </w:rPr>
      </w:pPr>
      <w:r w:rsidRPr="00930025">
        <w:rPr>
          <w:lang w:val="en-US"/>
        </w:rPr>
        <w:t>import { ViewTransitions } from "</w:t>
      </w:r>
      <w:del w:id="0" w:author="Unknown">
        <w:r w:rsidRPr="00930025">
          <w:rPr>
            <w:lang w:val="en-US"/>
          </w:rPr>
          <w:delText>astro:components</w:delText>
        </w:r>
      </w:del>
      <w:r w:rsidRPr="00930025">
        <w:rPr>
          <w:lang w:val="en-US"/>
        </w:rPr>
        <w:t xml:space="preserve"> </w:t>
      </w:r>
      <w:ins w:id="1" w:author="Unknown">
        <w:r w:rsidRPr="00930025">
          <w:rPr>
            <w:lang w:val="en-US"/>
          </w:rPr>
          <w:t>astro:transitions</w:t>
        </w:r>
      </w:ins>
      <w:r w:rsidRPr="00930025">
        <w:rPr>
          <w:lang w:val="en-US"/>
        </w:rPr>
        <w:t>"</w:t>
      </w:r>
    </w:p>
    <w:p w:rsidR="00930025" w:rsidRPr="00930025" w:rsidRDefault="00930025" w:rsidP="00930025">
      <w:r w:rsidRPr="00930025">
        <w:t>---</w:t>
      </w:r>
    </w:p>
    <w:p w:rsidR="00930025" w:rsidRPr="00930025" w:rsidRDefault="00930025" w:rsidP="00930025">
      <w:r w:rsidRPr="00930025">
        <w:t>&lt;</w:t>
      </w:r>
      <w:proofErr w:type="spellStart"/>
      <w:r w:rsidRPr="00930025">
        <w:t>html</w:t>
      </w:r>
      <w:proofErr w:type="spellEnd"/>
      <w:r w:rsidRPr="00930025">
        <w:t xml:space="preserve"> </w:t>
      </w:r>
      <w:proofErr w:type="spellStart"/>
      <w:r w:rsidRPr="00930025">
        <w:t>lang</w:t>
      </w:r>
      <w:proofErr w:type="spellEnd"/>
      <w:r w:rsidRPr="00930025">
        <w:t>="en"&gt;</w:t>
      </w:r>
    </w:p>
    <w:p w:rsidR="00930025" w:rsidRPr="00930025" w:rsidRDefault="00930025" w:rsidP="00930025">
      <w:r w:rsidRPr="00930025">
        <w:t xml:space="preserve">  &lt;head&gt;</w:t>
      </w:r>
    </w:p>
    <w:p w:rsidR="00930025" w:rsidRPr="00930025" w:rsidRDefault="00930025" w:rsidP="00930025">
      <w:r w:rsidRPr="00930025">
        <w:t xml:space="preserve">    &lt;</w:t>
      </w:r>
      <w:proofErr w:type="spellStart"/>
      <w:r w:rsidRPr="00930025">
        <w:t>title</w:t>
      </w:r>
      <w:proofErr w:type="spellEnd"/>
      <w:r w:rsidRPr="00930025">
        <w:t>&gt;Mi Página de Inicio&lt;/</w:t>
      </w:r>
      <w:proofErr w:type="spellStart"/>
      <w:r w:rsidRPr="00930025">
        <w:t>title</w:t>
      </w:r>
      <w:proofErr w:type="spellEnd"/>
      <w:r w:rsidRPr="00930025">
        <w:t>&gt;</w:t>
      </w:r>
    </w:p>
    <w:p w:rsidR="00930025" w:rsidRPr="00930025" w:rsidRDefault="00930025" w:rsidP="00930025">
      <w:pPr>
        <w:rPr>
          <w:lang w:val="en-US"/>
        </w:rPr>
      </w:pPr>
      <w:r w:rsidRPr="00930025">
        <w:t xml:space="preserve">    </w:t>
      </w:r>
      <w:r w:rsidRPr="00930025">
        <w:rPr>
          <w:lang w:val="en-US"/>
        </w:rPr>
        <w:t>&lt;ViewTransitions /&gt;</w:t>
      </w:r>
    </w:p>
    <w:p w:rsidR="00930025" w:rsidRPr="00930025" w:rsidRDefault="00930025" w:rsidP="00930025">
      <w:pPr>
        <w:rPr>
          <w:lang w:val="en-US"/>
        </w:rPr>
      </w:pPr>
      <w:r w:rsidRPr="00930025">
        <w:rPr>
          <w:lang w:val="en-US"/>
        </w:rPr>
        <w:t xml:space="preserve">  &lt;/head&gt;</w:t>
      </w:r>
    </w:p>
    <w:p w:rsidR="00930025" w:rsidRPr="00930025" w:rsidRDefault="00930025" w:rsidP="00930025">
      <w:pPr>
        <w:rPr>
          <w:lang w:val="en-US"/>
        </w:rPr>
      </w:pPr>
      <w:r w:rsidRPr="00930025">
        <w:rPr>
          <w:lang w:val="en-US"/>
        </w:rPr>
        <w:t xml:space="preserve">  &lt;body&gt;</w:t>
      </w:r>
    </w:p>
    <w:p w:rsidR="00930025" w:rsidRPr="00930025" w:rsidRDefault="00930025" w:rsidP="00930025">
      <w:pPr>
        <w:rPr>
          <w:lang w:val="en-US"/>
        </w:rPr>
      </w:pPr>
      <w:r w:rsidRPr="00930025">
        <w:rPr>
          <w:lang w:val="en-US"/>
        </w:rPr>
        <w:t xml:space="preserve">    &lt;h1&gt;¡Bienvenido a mi sitio web!&lt;/h1&gt;</w:t>
      </w:r>
    </w:p>
    <w:p w:rsidR="00930025" w:rsidRPr="00930025" w:rsidRDefault="00930025" w:rsidP="00930025">
      <w:r w:rsidRPr="00930025">
        <w:rPr>
          <w:lang w:val="en-US"/>
        </w:rPr>
        <w:t xml:space="preserve">  </w:t>
      </w:r>
      <w:r w:rsidRPr="00930025">
        <w:t>&lt;/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rPr>
          <w:b/>
          <w:bCs/>
        </w:rPr>
      </w:pPr>
      <w:r w:rsidRPr="00930025">
        <w:rPr>
          <w:b/>
          <w:bCs/>
        </w:rPr>
        <w:lastRenderedPageBreak/>
        <w:t xml:space="preserve">Actualizar directivas </w:t>
      </w:r>
      <w:proofErr w:type="spellStart"/>
      <w:r w:rsidRPr="00930025">
        <w:rPr>
          <w:b/>
          <w:bCs/>
        </w:rPr>
        <w:t>transition:animate</w:t>
      </w:r>
      <w:proofErr w:type="spellEnd"/>
    </w:p>
    <w:p w:rsidR="00930025" w:rsidRPr="00930025" w:rsidRDefault="00930025" w:rsidP="00930025">
      <w:r w:rsidRPr="00930025">
        <w:rPr>
          <w:b/>
          <w:bCs/>
        </w:rPr>
        <w:t>Cambiado:</w:t>
      </w:r>
      <w:r w:rsidRPr="00930025">
        <w:t xml:space="preserve"> El valor </w:t>
      </w:r>
      <w:proofErr w:type="spellStart"/>
      <w:r w:rsidRPr="00930025">
        <w:t>morph</w:t>
      </w:r>
      <w:proofErr w:type="spellEnd"/>
      <w:r w:rsidRPr="00930025">
        <w:t xml:space="preserve"> de la directiva </w:t>
      </w:r>
      <w:proofErr w:type="spellStart"/>
      <w:r w:rsidRPr="00930025">
        <w:t>transition:animate</w:t>
      </w:r>
      <w:proofErr w:type="spellEnd"/>
      <w:r w:rsidRPr="00930025">
        <w:t xml:space="preserve"> ha sido renombrado a </w:t>
      </w:r>
      <w:proofErr w:type="spellStart"/>
      <w:r w:rsidRPr="00930025">
        <w:t>initial</w:t>
      </w:r>
      <w:proofErr w:type="spellEnd"/>
      <w:r w:rsidRPr="00930025">
        <w:t xml:space="preserve">. Además, </w:t>
      </w:r>
      <w:proofErr w:type="spellStart"/>
      <w:r w:rsidRPr="00930025">
        <w:t>esta</w:t>
      </w:r>
      <w:proofErr w:type="spellEnd"/>
      <w:r w:rsidRPr="00930025">
        <w:t xml:space="preserve"> ya no es la animación por defecto. Si no se especifica ninguna directiva </w:t>
      </w:r>
      <w:proofErr w:type="spellStart"/>
      <w:r w:rsidRPr="00930025">
        <w:t>transition:animate</w:t>
      </w:r>
      <w:proofErr w:type="spellEnd"/>
      <w:r w:rsidRPr="00930025">
        <w:t xml:space="preserve">, tus animaciones ahora serán por defecto </w:t>
      </w:r>
      <w:proofErr w:type="spellStart"/>
      <w:r w:rsidRPr="00930025">
        <w:t>fade</w:t>
      </w:r>
      <w:proofErr w:type="spellEnd"/>
      <w:r w:rsidRPr="00930025">
        <w:t>.</w:t>
      </w:r>
    </w:p>
    <w:p w:rsidR="00930025" w:rsidRPr="00930025" w:rsidRDefault="00930025" w:rsidP="00930025">
      <w:pPr>
        <w:numPr>
          <w:ilvl w:val="0"/>
          <w:numId w:val="132"/>
        </w:numPr>
      </w:pPr>
      <w:r w:rsidRPr="00930025">
        <w:t xml:space="preserve">Renombra cualquier animación </w:t>
      </w:r>
      <w:proofErr w:type="spellStart"/>
      <w:r w:rsidRPr="00930025">
        <w:t>morph</w:t>
      </w:r>
      <w:proofErr w:type="spellEnd"/>
      <w:r w:rsidRPr="00930025">
        <w:t xml:space="preserve"> a </w:t>
      </w:r>
      <w:proofErr w:type="spellStart"/>
      <w:r w:rsidRPr="00930025">
        <w:t>initial</w:t>
      </w:r>
      <w:proofErr w:type="spellEnd"/>
      <w:r w:rsidRPr="00930025">
        <w:t>.</w:t>
      </w:r>
    </w:p>
    <w:p w:rsidR="00930025" w:rsidRPr="00930025" w:rsidRDefault="00930025" w:rsidP="00930025">
      <w:pPr>
        <w:rPr>
          <w:lang w:val="en-US"/>
        </w:rPr>
      </w:pPr>
      <w:r w:rsidRPr="00930025">
        <w:rPr>
          <w:lang w:val="en-US"/>
        </w:rPr>
        <w:t>src/components/MyComponent.astro</w:t>
      </w:r>
    </w:p>
    <w:p w:rsidR="00930025" w:rsidRPr="00930025" w:rsidRDefault="00930025" w:rsidP="00930025">
      <w:pPr>
        <w:rPr>
          <w:lang w:val="en-US"/>
        </w:rPr>
      </w:pPr>
      <w:r w:rsidRPr="00930025">
        <w:rPr>
          <w:lang w:val="en-US"/>
        </w:rPr>
        <w:t>&lt;div transition:name="name" transition:animate="</w:t>
      </w:r>
      <w:del w:id="2" w:author="Unknown">
        <w:r w:rsidRPr="00930025">
          <w:rPr>
            <w:lang w:val="en-US"/>
          </w:rPr>
          <w:delText>morph</w:delText>
        </w:r>
      </w:del>
      <w:r w:rsidRPr="00930025">
        <w:rPr>
          <w:lang w:val="en-US"/>
        </w:rPr>
        <w:t xml:space="preserve"> </w:t>
      </w:r>
      <w:ins w:id="3" w:author="Unknown">
        <w:r w:rsidRPr="00930025">
          <w:rPr>
            <w:lang w:val="en-US"/>
          </w:rPr>
          <w:t>initial</w:t>
        </w:r>
      </w:ins>
      <w:r w:rsidRPr="00930025">
        <w:rPr>
          <w:lang w:val="en-US"/>
        </w:rPr>
        <w:t>" /&gt;</w:t>
      </w:r>
    </w:p>
    <w:p w:rsidR="00930025" w:rsidRPr="00930025" w:rsidRDefault="00930025" w:rsidP="00930025">
      <w:r w:rsidRPr="00930025">
        <w:t xml:space="preserve">  Para mantener cualquier animación que previamente usara </w:t>
      </w:r>
      <w:proofErr w:type="spellStart"/>
      <w:r w:rsidRPr="00930025">
        <w:t>morph</w:t>
      </w:r>
      <w:proofErr w:type="spellEnd"/>
      <w:r w:rsidRPr="00930025">
        <w:t xml:space="preserve"> por defecto, añade explícitamente </w:t>
      </w:r>
      <w:proofErr w:type="spellStart"/>
      <w:r w:rsidRPr="00930025">
        <w:t>transition:animate</w:t>
      </w:r>
      <w:proofErr w:type="spellEnd"/>
      <w:r w:rsidRPr="00930025">
        <w:t>="</w:t>
      </w:r>
      <w:proofErr w:type="spellStart"/>
      <w:r w:rsidRPr="00930025">
        <w:t>initial</w:t>
      </w:r>
      <w:proofErr w:type="spellEnd"/>
      <w:r w:rsidRPr="00930025">
        <w:t>" a esas animaciones.</w:t>
      </w:r>
    </w:p>
    <w:p w:rsidR="00930025" w:rsidRPr="00930025" w:rsidRDefault="00930025" w:rsidP="00930025">
      <w:pPr>
        <w:rPr>
          <w:lang w:val="en-US"/>
        </w:rPr>
      </w:pPr>
      <w:r w:rsidRPr="00930025">
        <w:rPr>
          <w:lang w:val="en-US"/>
        </w:rPr>
        <w:t>src/components/MyComponent.astro</w:t>
      </w:r>
    </w:p>
    <w:p w:rsidR="00930025" w:rsidRPr="00930025" w:rsidRDefault="00930025" w:rsidP="00930025">
      <w:pPr>
        <w:rPr>
          <w:lang w:val="en-US"/>
        </w:rPr>
      </w:pPr>
      <w:r w:rsidRPr="00930025">
        <w:rPr>
          <w:lang w:val="en-US"/>
        </w:rPr>
        <w:t xml:space="preserve">&lt;div transition:name="name" </w:t>
      </w:r>
      <w:ins w:id="4" w:author="Unknown">
        <w:r w:rsidRPr="00930025">
          <w:rPr>
            <w:lang w:val="en-US"/>
          </w:rPr>
          <w:t>transition:animate="initial"</w:t>
        </w:r>
      </w:ins>
      <w:r w:rsidRPr="00930025">
        <w:rPr>
          <w:lang w:val="en-US"/>
        </w:rPr>
        <w:t xml:space="preserve"> /&gt;</w:t>
      </w:r>
    </w:p>
    <w:p w:rsidR="00930025" w:rsidRPr="00930025" w:rsidRDefault="00930025" w:rsidP="00930025">
      <w:r w:rsidRPr="00930025">
        <w:t xml:space="preserve">  Puedes eliminar de manera segura cualquier animación configurada explícitamente como </w:t>
      </w:r>
      <w:proofErr w:type="spellStart"/>
      <w:r w:rsidRPr="00930025">
        <w:t>fade</w:t>
      </w:r>
      <w:proofErr w:type="spellEnd"/>
      <w:r w:rsidRPr="00930025">
        <w:t>. Esto es ahora el comportamiento por defecto:</w:t>
      </w:r>
    </w:p>
    <w:p w:rsidR="00930025" w:rsidRPr="00930025" w:rsidRDefault="00930025" w:rsidP="00930025">
      <w:r w:rsidRPr="00930025">
        <w:t>src/</w:t>
      </w:r>
      <w:proofErr w:type="spellStart"/>
      <w:r w:rsidRPr="00930025">
        <w:t>components</w:t>
      </w:r>
      <w:proofErr w:type="spellEnd"/>
      <w:r w:rsidRPr="00930025">
        <w:t>/</w:t>
      </w:r>
      <w:proofErr w:type="spellStart"/>
      <w:r w:rsidRPr="00930025">
        <w:t>MyComponent.astro</w:t>
      </w:r>
      <w:proofErr w:type="spellEnd"/>
    </w:p>
    <w:p w:rsidR="00930025" w:rsidRPr="00930025" w:rsidRDefault="00930025" w:rsidP="00930025">
      <w:r w:rsidRPr="00930025">
        <w:t>&lt;</w:t>
      </w:r>
      <w:proofErr w:type="spellStart"/>
      <w:r w:rsidRPr="00930025">
        <w:t>div</w:t>
      </w:r>
      <w:proofErr w:type="spellEnd"/>
      <w:r w:rsidRPr="00930025">
        <w:t xml:space="preserve"> </w:t>
      </w:r>
      <w:proofErr w:type="spellStart"/>
      <w:r w:rsidRPr="00930025">
        <w:t>transition:name</w:t>
      </w:r>
      <w:proofErr w:type="spellEnd"/>
      <w:r w:rsidRPr="00930025">
        <w:t>="</w:t>
      </w:r>
      <w:proofErr w:type="spellStart"/>
      <w:r w:rsidRPr="00930025">
        <w:t>name</w:t>
      </w:r>
      <w:proofErr w:type="spellEnd"/>
      <w:r w:rsidRPr="00930025">
        <w:t xml:space="preserve">" </w:t>
      </w:r>
      <w:del w:id="5" w:author="Unknown">
        <w:r w:rsidRPr="00930025">
          <w:delText>transition:animate="fade"</w:delText>
        </w:r>
      </w:del>
      <w:r w:rsidRPr="00930025">
        <w:t xml:space="preserve"> /&gt;</w:t>
      </w:r>
    </w:p>
    <w:p w:rsidR="00930025" w:rsidRPr="00930025" w:rsidRDefault="00930025" w:rsidP="00930025">
      <w:r w:rsidRPr="00930025">
        <w:rPr>
          <w:b/>
          <w:bCs/>
        </w:rPr>
        <w:t>Añadido:</w:t>
      </w:r>
      <w:r w:rsidRPr="00930025">
        <w:t xml:space="preserve"> Astro también admite un nuevo valor para </w:t>
      </w:r>
      <w:proofErr w:type="spellStart"/>
      <w:r w:rsidRPr="00930025">
        <w:t>transition:animate</w:t>
      </w:r>
      <w:proofErr w:type="spellEnd"/>
      <w:r w:rsidRPr="00930025">
        <w:t xml:space="preserve">, llamado </w:t>
      </w:r>
      <w:proofErr w:type="spellStart"/>
      <w:r w:rsidRPr="00930025">
        <w:t>none</w:t>
      </w:r>
      <w:proofErr w:type="spellEnd"/>
      <w:r w:rsidRPr="00930025">
        <w:t>. Este valor puede ser utilizado en el elemento &lt;</w:t>
      </w:r>
      <w:proofErr w:type="spellStart"/>
      <w:r w:rsidRPr="00930025">
        <w:t>html</w:t>
      </w:r>
      <w:proofErr w:type="spellEnd"/>
      <w:r w:rsidRPr="00930025">
        <w:t xml:space="preserve">&gt; de una página para desactivar las transiciones animadas de página completa en toda la página. Esto solo anulará el </w:t>
      </w:r>
      <w:r w:rsidRPr="00930025">
        <w:rPr>
          <w:b/>
          <w:bCs/>
        </w:rPr>
        <w:t>comportamiento de animación predeterminado</w:t>
      </w:r>
      <w:r w:rsidRPr="00930025">
        <w:t xml:space="preserve"> en elementos de la página que no tengan una directiva de animación. Aún puedes establecer animaciones en elementos individuales y estas animaciones específicas ocurrirán.</w:t>
      </w:r>
    </w:p>
    <w:p w:rsidR="00930025" w:rsidRPr="00930025" w:rsidRDefault="00930025" w:rsidP="00930025">
      <w:pPr>
        <w:numPr>
          <w:ilvl w:val="0"/>
          <w:numId w:val="133"/>
        </w:numPr>
      </w:pPr>
      <w:r w:rsidRPr="00930025">
        <w:t xml:space="preserve">Ahora puedes desactivar todas las transiciones predeterminadas en una página individual, animando solamente los elementos que utilicen explícitamente una directiva </w:t>
      </w:r>
      <w:proofErr w:type="spellStart"/>
      <w:r w:rsidRPr="00930025">
        <w:t>transition:animate</w:t>
      </w:r>
      <w:proofErr w:type="spellEnd"/>
      <w:r w:rsidRPr="00930025">
        <w:t>:</w:t>
      </w:r>
    </w:p>
    <w:p w:rsidR="00930025" w:rsidRPr="00930025" w:rsidRDefault="00930025" w:rsidP="00930025">
      <w:pPr>
        <w:rPr>
          <w:lang w:val="en-US"/>
        </w:rPr>
      </w:pPr>
      <w:r w:rsidRPr="00930025">
        <w:rPr>
          <w:lang w:val="en-US"/>
        </w:rPr>
        <w:t xml:space="preserve">&lt;html </w:t>
      </w:r>
      <w:ins w:id="6" w:author="Unknown">
        <w:r w:rsidRPr="00930025">
          <w:rPr>
            <w:lang w:val="en-US"/>
          </w:rPr>
          <w:t>transition:animate="none"</w:t>
        </w:r>
      </w:ins>
      <w:r w:rsidRPr="00930025">
        <w:rPr>
          <w:lang w:val="en-US"/>
        </w:rPr>
        <w:t>&gt;</w:t>
      </w:r>
    </w:p>
    <w:p w:rsidR="00930025" w:rsidRPr="00930025" w:rsidRDefault="00930025" w:rsidP="00930025">
      <w:pPr>
        <w:rPr>
          <w:lang w:val="en-US"/>
        </w:rPr>
      </w:pPr>
      <w:r w:rsidRPr="00930025">
        <w:rPr>
          <w:lang w:val="en-US"/>
        </w:rPr>
        <w:t xml:space="preserve">  &lt;head&gt;&lt;/head&gt;</w:t>
      </w:r>
    </w:p>
    <w:p w:rsidR="00930025" w:rsidRPr="00930025" w:rsidRDefault="00930025" w:rsidP="00930025">
      <w:r w:rsidRPr="00930025">
        <w:rPr>
          <w:lang w:val="en-US"/>
        </w:rPr>
        <w:t xml:space="preserve">  </w:t>
      </w:r>
      <w:r w:rsidRPr="00930025">
        <w:t>&lt;</w:t>
      </w:r>
      <w:proofErr w:type="spellStart"/>
      <w:r w:rsidRPr="00930025">
        <w:t>body</w:t>
      </w:r>
      <w:proofErr w:type="spellEnd"/>
      <w:r w:rsidRPr="00930025">
        <w:t>&gt;</w:t>
      </w:r>
    </w:p>
    <w:p w:rsidR="00930025" w:rsidRPr="00930025" w:rsidRDefault="00930025" w:rsidP="00930025">
      <w:r w:rsidRPr="00930025">
        <w:t xml:space="preserve">    &lt;h1&gt;¡Hola Mundo!&lt;/h1&gt;</w:t>
      </w:r>
    </w:p>
    <w:p w:rsidR="00930025" w:rsidRPr="00930025" w:rsidRDefault="00930025" w:rsidP="00930025">
      <w:r w:rsidRPr="00930025">
        <w:t xml:space="preserve">  &lt;/</w:t>
      </w:r>
      <w:proofErr w:type="spellStart"/>
      <w:r w:rsidRPr="00930025">
        <w:t>body</w:t>
      </w:r>
      <w:proofErr w:type="spellEnd"/>
      <w:r w:rsidRPr="00930025">
        <w:t>&gt;</w:t>
      </w:r>
    </w:p>
    <w:p w:rsidR="00930025" w:rsidRPr="00930025" w:rsidRDefault="00930025" w:rsidP="00930025">
      <w:r w:rsidRPr="00930025">
        <w:t>&lt;/</w:t>
      </w:r>
      <w:proofErr w:type="spellStart"/>
      <w:r w:rsidRPr="00930025">
        <w:t>html</w:t>
      </w:r>
      <w:proofErr w:type="spellEnd"/>
      <w:r w:rsidRPr="00930025">
        <w:t>&gt;</w:t>
      </w:r>
    </w:p>
    <w:p w:rsidR="00930025" w:rsidRPr="00930025" w:rsidRDefault="00930025" w:rsidP="00930025">
      <w:pPr>
        <w:rPr>
          <w:b/>
          <w:bCs/>
        </w:rPr>
      </w:pPr>
      <w:r w:rsidRPr="00930025">
        <w:rPr>
          <w:b/>
          <w:bCs/>
        </w:rPr>
        <w:t>Actualizar nombres de eventos</w:t>
      </w:r>
    </w:p>
    <w:p w:rsidR="00930025" w:rsidRPr="00930025" w:rsidRDefault="00930025" w:rsidP="00930025">
      <w:r w:rsidRPr="00930025">
        <w:t xml:space="preserve">El evento </w:t>
      </w:r>
      <w:proofErr w:type="spellStart"/>
      <w:r w:rsidRPr="00930025">
        <w:t>astro:load</w:t>
      </w:r>
      <w:proofErr w:type="spellEnd"/>
      <w:r w:rsidRPr="00930025">
        <w:t xml:space="preserve"> ha sido renombrado a </w:t>
      </w:r>
      <w:proofErr w:type="spellStart"/>
      <w:r w:rsidRPr="00930025">
        <w:t>astro:page-load</w:t>
      </w:r>
      <w:proofErr w:type="spellEnd"/>
      <w:r w:rsidRPr="00930025">
        <w:t>. Renombra todas las instancias en tu proyecto.</w:t>
      </w:r>
    </w:p>
    <w:p w:rsidR="00930025" w:rsidRPr="00930025" w:rsidRDefault="00930025" w:rsidP="00930025">
      <w:pPr>
        <w:rPr>
          <w:lang w:val="en-US"/>
        </w:rPr>
      </w:pPr>
      <w:r w:rsidRPr="00930025">
        <w:rPr>
          <w:lang w:val="en-US"/>
        </w:rPr>
        <w:t>src/components/MyComponent.astro</w:t>
      </w:r>
    </w:p>
    <w:p w:rsidR="00930025" w:rsidRPr="00930025" w:rsidRDefault="00930025" w:rsidP="00930025">
      <w:pPr>
        <w:rPr>
          <w:lang w:val="en-US"/>
        </w:rPr>
      </w:pPr>
      <w:r w:rsidRPr="00930025">
        <w:rPr>
          <w:lang w:val="en-US"/>
        </w:rPr>
        <w:t>&lt;script&gt;</w:t>
      </w:r>
    </w:p>
    <w:p w:rsidR="00930025" w:rsidRPr="00930025" w:rsidRDefault="00930025" w:rsidP="00930025">
      <w:pPr>
        <w:rPr>
          <w:lang w:val="en-US"/>
        </w:rPr>
      </w:pPr>
      <w:r w:rsidRPr="00930025">
        <w:rPr>
          <w:lang w:val="en-US"/>
        </w:rPr>
        <w:lastRenderedPageBreak/>
        <w:t>document.addEventListener('</w:t>
      </w:r>
      <w:del w:id="7" w:author="Unknown">
        <w:r w:rsidRPr="00930025">
          <w:rPr>
            <w:lang w:val="en-US"/>
          </w:rPr>
          <w:delText>astro:load</w:delText>
        </w:r>
      </w:del>
      <w:r w:rsidRPr="00930025">
        <w:rPr>
          <w:lang w:val="en-US"/>
        </w:rPr>
        <w:t xml:space="preserve"> </w:t>
      </w:r>
      <w:ins w:id="8" w:author="Unknown">
        <w:r w:rsidRPr="00930025">
          <w:rPr>
            <w:lang w:val="en-US"/>
          </w:rPr>
          <w:t>astro:page-load</w:t>
        </w:r>
      </w:ins>
      <w:r w:rsidRPr="00930025">
        <w:rPr>
          <w:lang w:val="en-US"/>
        </w:rPr>
        <w:t>', runSetupLogic);</w:t>
      </w:r>
    </w:p>
    <w:p w:rsidR="00930025" w:rsidRPr="00930025" w:rsidRDefault="00930025" w:rsidP="00930025">
      <w:r w:rsidRPr="00930025">
        <w:t>&lt;/script&gt;</w:t>
      </w:r>
    </w:p>
    <w:p w:rsidR="00930025" w:rsidRPr="00930025" w:rsidRDefault="00930025" w:rsidP="00930025">
      <w:r w:rsidRPr="00930025">
        <w:t xml:space="preserve">El evento </w:t>
      </w:r>
      <w:proofErr w:type="spellStart"/>
      <w:r w:rsidRPr="00930025">
        <w:t>astro:beforeload</w:t>
      </w:r>
      <w:proofErr w:type="spellEnd"/>
      <w:r w:rsidRPr="00930025">
        <w:t xml:space="preserve"> ha sido renombrado como </w:t>
      </w:r>
      <w:proofErr w:type="spellStart"/>
      <w:r w:rsidRPr="00930025">
        <w:t>astro:after-swap</w:t>
      </w:r>
      <w:proofErr w:type="spellEnd"/>
      <w:r w:rsidRPr="00930025">
        <w:t>. Renombra todas las instancias en tu proyecto.</w:t>
      </w:r>
    </w:p>
    <w:p w:rsidR="00930025" w:rsidRPr="00930025" w:rsidRDefault="00930025" w:rsidP="00930025">
      <w:r w:rsidRPr="00930025">
        <w:t>src/</w:t>
      </w:r>
      <w:proofErr w:type="spellStart"/>
      <w:r w:rsidRPr="00930025">
        <w:t>components</w:t>
      </w:r>
      <w:proofErr w:type="spellEnd"/>
      <w:r w:rsidRPr="00930025">
        <w:t>/</w:t>
      </w:r>
      <w:proofErr w:type="spellStart"/>
      <w:r w:rsidRPr="00930025">
        <w:t>MyComponent.astro</w:t>
      </w:r>
      <w:proofErr w:type="spellEnd"/>
    </w:p>
    <w:p w:rsidR="00930025" w:rsidRPr="00930025" w:rsidRDefault="00930025" w:rsidP="00930025">
      <w:pPr>
        <w:rPr>
          <w:lang w:val="en-US"/>
        </w:rPr>
      </w:pPr>
      <w:r w:rsidRPr="00930025">
        <w:rPr>
          <w:lang w:val="en-US"/>
        </w:rPr>
        <w:t>&lt;script&gt;</w:t>
      </w:r>
    </w:p>
    <w:p w:rsidR="00930025" w:rsidRPr="00930025" w:rsidRDefault="00930025" w:rsidP="00930025">
      <w:pPr>
        <w:rPr>
          <w:lang w:val="en-US"/>
        </w:rPr>
      </w:pPr>
      <w:r w:rsidRPr="00930025">
        <w:rPr>
          <w:lang w:val="en-US"/>
        </w:rPr>
        <w:t>document.addEventListener('</w:t>
      </w:r>
      <w:del w:id="9" w:author="Unknown">
        <w:r w:rsidRPr="00930025">
          <w:rPr>
            <w:lang w:val="en-US"/>
          </w:rPr>
          <w:delText>astro:beforeload</w:delText>
        </w:r>
      </w:del>
      <w:r w:rsidRPr="00930025">
        <w:rPr>
          <w:lang w:val="en-US"/>
        </w:rPr>
        <w:t xml:space="preserve"> </w:t>
      </w:r>
      <w:ins w:id="10" w:author="Unknown">
        <w:r w:rsidRPr="00930025">
          <w:rPr>
            <w:lang w:val="en-US"/>
          </w:rPr>
          <w:t>astro:after-swap</w:t>
        </w:r>
      </w:ins>
      <w:r w:rsidRPr="00930025">
        <w:rPr>
          <w:lang w:val="en-US"/>
        </w:rPr>
        <w:t>', setDarkMode);</w:t>
      </w:r>
    </w:p>
    <w:p w:rsidR="00930025" w:rsidRPr="00930025" w:rsidRDefault="00930025" w:rsidP="00930025">
      <w:r w:rsidRPr="00930025">
        <w:t>&lt;/script&gt;</w:t>
      </w:r>
    </w:p>
    <w:p w:rsidR="006225A1" w:rsidRDefault="006225A1"/>
    <w:sectPr w:rsidR="006225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4B0"/>
    <w:multiLevelType w:val="multilevel"/>
    <w:tmpl w:val="91E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1E8A"/>
    <w:multiLevelType w:val="multilevel"/>
    <w:tmpl w:val="B89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3BF3"/>
    <w:multiLevelType w:val="multilevel"/>
    <w:tmpl w:val="3A1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04F5F"/>
    <w:multiLevelType w:val="multilevel"/>
    <w:tmpl w:val="615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B167A"/>
    <w:multiLevelType w:val="multilevel"/>
    <w:tmpl w:val="14FA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B5DAA"/>
    <w:multiLevelType w:val="multilevel"/>
    <w:tmpl w:val="347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173E0"/>
    <w:multiLevelType w:val="multilevel"/>
    <w:tmpl w:val="5FD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14207"/>
    <w:multiLevelType w:val="multilevel"/>
    <w:tmpl w:val="905A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A052F"/>
    <w:multiLevelType w:val="multilevel"/>
    <w:tmpl w:val="F9E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2467A"/>
    <w:multiLevelType w:val="multilevel"/>
    <w:tmpl w:val="F696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40D70"/>
    <w:multiLevelType w:val="multilevel"/>
    <w:tmpl w:val="8C3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73D35"/>
    <w:multiLevelType w:val="multilevel"/>
    <w:tmpl w:val="99C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42C22"/>
    <w:multiLevelType w:val="multilevel"/>
    <w:tmpl w:val="AE7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441DF6"/>
    <w:multiLevelType w:val="multilevel"/>
    <w:tmpl w:val="1CD6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511C7E"/>
    <w:multiLevelType w:val="multilevel"/>
    <w:tmpl w:val="9D7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6D3381"/>
    <w:multiLevelType w:val="multilevel"/>
    <w:tmpl w:val="0CB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DF4C54"/>
    <w:multiLevelType w:val="multilevel"/>
    <w:tmpl w:val="F87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D6335"/>
    <w:multiLevelType w:val="multilevel"/>
    <w:tmpl w:val="84E6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DC3F5E"/>
    <w:multiLevelType w:val="multilevel"/>
    <w:tmpl w:val="581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870E2"/>
    <w:multiLevelType w:val="multilevel"/>
    <w:tmpl w:val="9838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25DB5"/>
    <w:multiLevelType w:val="multilevel"/>
    <w:tmpl w:val="866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015C9"/>
    <w:multiLevelType w:val="multilevel"/>
    <w:tmpl w:val="E04A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1E7278"/>
    <w:multiLevelType w:val="multilevel"/>
    <w:tmpl w:val="85E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356788"/>
    <w:multiLevelType w:val="multilevel"/>
    <w:tmpl w:val="461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40000"/>
    <w:multiLevelType w:val="multilevel"/>
    <w:tmpl w:val="3BF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81F15"/>
    <w:multiLevelType w:val="multilevel"/>
    <w:tmpl w:val="61C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617B6"/>
    <w:multiLevelType w:val="multilevel"/>
    <w:tmpl w:val="D086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C63EAF"/>
    <w:multiLevelType w:val="multilevel"/>
    <w:tmpl w:val="EDC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E4505"/>
    <w:multiLevelType w:val="multilevel"/>
    <w:tmpl w:val="2CC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613BC5"/>
    <w:multiLevelType w:val="multilevel"/>
    <w:tmpl w:val="62F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073C62"/>
    <w:multiLevelType w:val="multilevel"/>
    <w:tmpl w:val="56C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5340FE"/>
    <w:multiLevelType w:val="multilevel"/>
    <w:tmpl w:val="1FCE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F13D6"/>
    <w:multiLevelType w:val="multilevel"/>
    <w:tmpl w:val="467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F400E"/>
    <w:multiLevelType w:val="multilevel"/>
    <w:tmpl w:val="18942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371DED"/>
    <w:multiLevelType w:val="multilevel"/>
    <w:tmpl w:val="7B2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BA7D45"/>
    <w:multiLevelType w:val="multilevel"/>
    <w:tmpl w:val="4D3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307E95"/>
    <w:multiLevelType w:val="multilevel"/>
    <w:tmpl w:val="C1C2D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A923C1"/>
    <w:multiLevelType w:val="multilevel"/>
    <w:tmpl w:val="CEB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CE0E75"/>
    <w:multiLevelType w:val="multilevel"/>
    <w:tmpl w:val="AE7E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732C1"/>
    <w:multiLevelType w:val="multilevel"/>
    <w:tmpl w:val="B630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59652A"/>
    <w:multiLevelType w:val="multilevel"/>
    <w:tmpl w:val="85AC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353C82"/>
    <w:multiLevelType w:val="multilevel"/>
    <w:tmpl w:val="0510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AA50CE"/>
    <w:multiLevelType w:val="multilevel"/>
    <w:tmpl w:val="8DE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C35D3"/>
    <w:multiLevelType w:val="multilevel"/>
    <w:tmpl w:val="395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866FF6"/>
    <w:multiLevelType w:val="multilevel"/>
    <w:tmpl w:val="0A7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53105"/>
    <w:multiLevelType w:val="multilevel"/>
    <w:tmpl w:val="91C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0746B9"/>
    <w:multiLevelType w:val="multilevel"/>
    <w:tmpl w:val="B6C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17C98"/>
    <w:multiLevelType w:val="multilevel"/>
    <w:tmpl w:val="4384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200C35"/>
    <w:multiLevelType w:val="multilevel"/>
    <w:tmpl w:val="1EEC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042B85"/>
    <w:multiLevelType w:val="multilevel"/>
    <w:tmpl w:val="9F924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62263F"/>
    <w:multiLevelType w:val="multilevel"/>
    <w:tmpl w:val="000E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B2541E"/>
    <w:multiLevelType w:val="multilevel"/>
    <w:tmpl w:val="903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1B7B42"/>
    <w:multiLevelType w:val="multilevel"/>
    <w:tmpl w:val="A8D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CE43D0"/>
    <w:multiLevelType w:val="multilevel"/>
    <w:tmpl w:val="7FD6B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DC5316"/>
    <w:multiLevelType w:val="multilevel"/>
    <w:tmpl w:val="56F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F74DC1"/>
    <w:multiLevelType w:val="multilevel"/>
    <w:tmpl w:val="4BD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CC07DA"/>
    <w:multiLevelType w:val="multilevel"/>
    <w:tmpl w:val="AC8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DA2071"/>
    <w:multiLevelType w:val="multilevel"/>
    <w:tmpl w:val="8C3EA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C9007B"/>
    <w:multiLevelType w:val="multilevel"/>
    <w:tmpl w:val="4E3E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F45E12"/>
    <w:multiLevelType w:val="multilevel"/>
    <w:tmpl w:val="275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4D4BF2"/>
    <w:multiLevelType w:val="multilevel"/>
    <w:tmpl w:val="755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0F496E"/>
    <w:multiLevelType w:val="multilevel"/>
    <w:tmpl w:val="850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8F77D2"/>
    <w:multiLevelType w:val="multilevel"/>
    <w:tmpl w:val="113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95B87"/>
    <w:multiLevelType w:val="multilevel"/>
    <w:tmpl w:val="4BC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4D6F4A"/>
    <w:multiLevelType w:val="multilevel"/>
    <w:tmpl w:val="8CA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C715EF"/>
    <w:multiLevelType w:val="multilevel"/>
    <w:tmpl w:val="3DE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C40118"/>
    <w:multiLevelType w:val="multilevel"/>
    <w:tmpl w:val="62C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30E01"/>
    <w:multiLevelType w:val="multilevel"/>
    <w:tmpl w:val="FFE0D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DE3A0C"/>
    <w:multiLevelType w:val="multilevel"/>
    <w:tmpl w:val="25B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265BB2"/>
    <w:multiLevelType w:val="multilevel"/>
    <w:tmpl w:val="F91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A30217"/>
    <w:multiLevelType w:val="multilevel"/>
    <w:tmpl w:val="AFD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685F47"/>
    <w:multiLevelType w:val="multilevel"/>
    <w:tmpl w:val="00B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EF0E81"/>
    <w:multiLevelType w:val="multilevel"/>
    <w:tmpl w:val="2BB4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4830AE"/>
    <w:multiLevelType w:val="multilevel"/>
    <w:tmpl w:val="8D1A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4833BD"/>
    <w:multiLevelType w:val="multilevel"/>
    <w:tmpl w:val="08FA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A11ECA"/>
    <w:multiLevelType w:val="multilevel"/>
    <w:tmpl w:val="9FA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2C0A0A"/>
    <w:multiLevelType w:val="multilevel"/>
    <w:tmpl w:val="852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F7570C"/>
    <w:multiLevelType w:val="multilevel"/>
    <w:tmpl w:val="787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D9136F"/>
    <w:multiLevelType w:val="multilevel"/>
    <w:tmpl w:val="6B064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E338F"/>
    <w:multiLevelType w:val="multilevel"/>
    <w:tmpl w:val="890E6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075D8B"/>
    <w:multiLevelType w:val="multilevel"/>
    <w:tmpl w:val="B5A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E9027E"/>
    <w:multiLevelType w:val="multilevel"/>
    <w:tmpl w:val="A6E4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00591"/>
    <w:multiLevelType w:val="multilevel"/>
    <w:tmpl w:val="519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960292"/>
    <w:multiLevelType w:val="multilevel"/>
    <w:tmpl w:val="A35C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9A2054"/>
    <w:multiLevelType w:val="multilevel"/>
    <w:tmpl w:val="E53C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AE2716"/>
    <w:multiLevelType w:val="multilevel"/>
    <w:tmpl w:val="683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A77730"/>
    <w:multiLevelType w:val="multilevel"/>
    <w:tmpl w:val="5F8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D42689"/>
    <w:multiLevelType w:val="multilevel"/>
    <w:tmpl w:val="10F2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9C2D6F"/>
    <w:multiLevelType w:val="multilevel"/>
    <w:tmpl w:val="52C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8213B6"/>
    <w:multiLevelType w:val="multilevel"/>
    <w:tmpl w:val="C6FC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9D331F"/>
    <w:multiLevelType w:val="multilevel"/>
    <w:tmpl w:val="EFF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816C94"/>
    <w:multiLevelType w:val="multilevel"/>
    <w:tmpl w:val="86E0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0064A2"/>
    <w:multiLevelType w:val="multilevel"/>
    <w:tmpl w:val="DF1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4470D2"/>
    <w:multiLevelType w:val="multilevel"/>
    <w:tmpl w:val="F544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5F0A1F"/>
    <w:multiLevelType w:val="multilevel"/>
    <w:tmpl w:val="DC5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B75194"/>
    <w:multiLevelType w:val="multilevel"/>
    <w:tmpl w:val="E8C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F81503"/>
    <w:multiLevelType w:val="multilevel"/>
    <w:tmpl w:val="B03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CC43EE"/>
    <w:multiLevelType w:val="multilevel"/>
    <w:tmpl w:val="941E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961538"/>
    <w:multiLevelType w:val="multilevel"/>
    <w:tmpl w:val="5798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CB0B06"/>
    <w:multiLevelType w:val="multilevel"/>
    <w:tmpl w:val="23584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5372D8"/>
    <w:multiLevelType w:val="multilevel"/>
    <w:tmpl w:val="482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5E5AB1"/>
    <w:multiLevelType w:val="multilevel"/>
    <w:tmpl w:val="E74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4F04F1"/>
    <w:multiLevelType w:val="multilevel"/>
    <w:tmpl w:val="796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81022A"/>
    <w:multiLevelType w:val="multilevel"/>
    <w:tmpl w:val="5826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A20445"/>
    <w:multiLevelType w:val="multilevel"/>
    <w:tmpl w:val="012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B960EB"/>
    <w:multiLevelType w:val="multilevel"/>
    <w:tmpl w:val="EB38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9C66F2"/>
    <w:multiLevelType w:val="multilevel"/>
    <w:tmpl w:val="5D1E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C66F08"/>
    <w:multiLevelType w:val="multilevel"/>
    <w:tmpl w:val="BB7E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0C573F"/>
    <w:multiLevelType w:val="multilevel"/>
    <w:tmpl w:val="A15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541975"/>
    <w:multiLevelType w:val="multilevel"/>
    <w:tmpl w:val="B5F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B93EF9"/>
    <w:multiLevelType w:val="multilevel"/>
    <w:tmpl w:val="38BA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6D2B49"/>
    <w:multiLevelType w:val="multilevel"/>
    <w:tmpl w:val="8CCC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0D7FE8"/>
    <w:multiLevelType w:val="multilevel"/>
    <w:tmpl w:val="7F72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85533D"/>
    <w:multiLevelType w:val="multilevel"/>
    <w:tmpl w:val="42B4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A60B86"/>
    <w:multiLevelType w:val="multilevel"/>
    <w:tmpl w:val="6924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A71A1E"/>
    <w:multiLevelType w:val="multilevel"/>
    <w:tmpl w:val="3D7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034EA5"/>
    <w:multiLevelType w:val="multilevel"/>
    <w:tmpl w:val="BF2E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8373251"/>
    <w:multiLevelType w:val="multilevel"/>
    <w:tmpl w:val="3B8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505B05"/>
    <w:multiLevelType w:val="multilevel"/>
    <w:tmpl w:val="16D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634DC1"/>
    <w:multiLevelType w:val="multilevel"/>
    <w:tmpl w:val="403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A301D7"/>
    <w:multiLevelType w:val="multilevel"/>
    <w:tmpl w:val="9A5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A675B6"/>
    <w:multiLevelType w:val="multilevel"/>
    <w:tmpl w:val="169A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477FF1"/>
    <w:multiLevelType w:val="multilevel"/>
    <w:tmpl w:val="283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55112B"/>
    <w:multiLevelType w:val="multilevel"/>
    <w:tmpl w:val="AB0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6927C8"/>
    <w:multiLevelType w:val="multilevel"/>
    <w:tmpl w:val="D46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0328B0"/>
    <w:multiLevelType w:val="multilevel"/>
    <w:tmpl w:val="659C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8B11BF"/>
    <w:multiLevelType w:val="multilevel"/>
    <w:tmpl w:val="1C92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B96E2C"/>
    <w:multiLevelType w:val="multilevel"/>
    <w:tmpl w:val="DBC4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D81B55"/>
    <w:multiLevelType w:val="multilevel"/>
    <w:tmpl w:val="835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6B272D"/>
    <w:multiLevelType w:val="multilevel"/>
    <w:tmpl w:val="646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C9391E"/>
    <w:multiLevelType w:val="multilevel"/>
    <w:tmpl w:val="D7A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9A0698"/>
    <w:multiLevelType w:val="multilevel"/>
    <w:tmpl w:val="4B44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EF54CC"/>
    <w:multiLevelType w:val="multilevel"/>
    <w:tmpl w:val="CF04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22978">
    <w:abstractNumId w:val="42"/>
  </w:num>
  <w:num w:numId="2" w16cid:durableId="657225624">
    <w:abstractNumId w:val="92"/>
  </w:num>
  <w:num w:numId="3" w16cid:durableId="2139177854">
    <w:abstractNumId w:val="32"/>
  </w:num>
  <w:num w:numId="4" w16cid:durableId="1761171935">
    <w:abstractNumId w:val="66"/>
  </w:num>
  <w:num w:numId="5" w16cid:durableId="579364149">
    <w:abstractNumId w:val="28"/>
  </w:num>
  <w:num w:numId="6" w16cid:durableId="138740309">
    <w:abstractNumId w:val="13"/>
  </w:num>
  <w:num w:numId="7" w16cid:durableId="354038509">
    <w:abstractNumId w:val="131"/>
  </w:num>
  <w:num w:numId="8" w16cid:durableId="1040010763">
    <w:abstractNumId w:val="84"/>
  </w:num>
  <w:num w:numId="9" w16cid:durableId="615984616">
    <w:abstractNumId w:val="104"/>
  </w:num>
  <w:num w:numId="10" w16cid:durableId="2009626366">
    <w:abstractNumId w:val="112"/>
  </w:num>
  <w:num w:numId="11" w16cid:durableId="539130161">
    <w:abstractNumId w:val="113"/>
  </w:num>
  <w:num w:numId="12" w16cid:durableId="787746208">
    <w:abstractNumId w:val="52"/>
  </w:num>
  <w:num w:numId="13" w16cid:durableId="889223356">
    <w:abstractNumId w:val="117"/>
  </w:num>
  <w:num w:numId="14" w16cid:durableId="1742368655">
    <w:abstractNumId w:val="83"/>
  </w:num>
  <w:num w:numId="15" w16cid:durableId="7679539">
    <w:abstractNumId w:val="130"/>
  </w:num>
  <w:num w:numId="16" w16cid:durableId="1311208023">
    <w:abstractNumId w:val="119"/>
  </w:num>
  <w:num w:numId="17" w16cid:durableId="508103958">
    <w:abstractNumId w:val="90"/>
  </w:num>
  <w:num w:numId="18" w16cid:durableId="451293704">
    <w:abstractNumId w:val="105"/>
  </w:num>
  <w:num w:numId="19" w16cid:durableId="1513451933">
    <w:abstractNumId w:val="12"/>
  </w:num>
  <w:num w:numId="20" w16cid:durableId="1108890304">
    <w:abstractNumId w:val="65"/>
  </w:num>
  <w:num w:numId="21" w16cid:durableId="205141776">
    <w:abstractNumId w:val="59"/>
  </w:num>
  <w:num w:numId="22" w16cid:durableId="1754279557">
    <w:abstractNumId w:val="17"/>
  </w:num>
  <w:num w:numId="23" w16cid:durableId="393895556">
    <w:abstractNumId w:val="87"/>
  </w:num>
  <w:num w:numId="24" w16cid:durableId="379286600">
    <w:abstractNumId w:val="64"/>
  </w:num>
  <w:num w:numId="25" w16cid:durableId="1377662246">
    <w:abstractNumId w:val="75"/>
  </w:num>
  <w:num w:numId="26" w16cid:durableId="729961862">
    <w:abstractNumId w:val="77"/>
  </w:num>
  <w:num w:numId="27" w16cid:durableId="1592474087">
    <w:abstractNumId w:val="107"/>
  </w:num>
  <w:num w:numId="28" w16cid:durableId="1499227094">
    <w:abstractNumId w:val="108"/>
  </w:num>
  <w:num w:numId="29" w16cid:durableId="1848129679">
    <w:abstractNumId w:val="122"/>
  </w:num>
  <w:num w:numId="30" w16cid:durableId="1778403107">
    <w:abstractNumId w:val="88"/>
  </w:num>
  <w:num w:numId="31" w16cid:durableId="928731073">
    <w:abstractNumId w:val="30"/>
  </w:num>
  <w:num w:numId="32" w16cid:durableId="1624268563">
    <w:abstractNumId w:val="74"/>
  </w:num>
  <w:num w:numId="33" w16cid:durableId="384764624">
    <w:abstractNumId w:val="2"/>
  </w:num>
  <w:num w:numId="34" w16cid:durableId="1666324012">
    <w:abstractNumId w:val="3"/>
  </w:num>
  <w:num w:numId="35" w16cid:durableId="1384016177">
    <w:abstractNumId w:val="23"/>
  </w:num>
  <w:num w:numId="36" w16cid:durableId="2016761887">
    <w:abstractNumId w:val="6"/>
  </w:num>
  <w:num w:numId="37" w16cid:durableId="165023219">
    <w:abstractNumId w:val="1"/>
  </w:num>
  <w:num w:numId="38" w16cid:durableId="1617639745">
    <w:abstractNumId w:val="114"/>
  </w:num>
  <w:num w:numId="39" w16cid:durableId="1533882120">
    <w:abstractNumId w:val="129"/>
  </w:num>
  <w:num w:numId="40" w16cid:durableId="1521240953">
    <w:abstractNumId w:val="56"/>
  </w:num>
  <w:num w:numId="41" w16cid:durableId="1307509348">
    <w:abstractNumId w:val="27"/>
  </w:num>
  <w:num w:numId="42" w16cid:durableId="1193156317">
    <w:abstractNumId w:val="50"/>
  </w:num>
  <w:num w:numId="43" w16cid:durableId="1628973354">
    <w:abstractNumId w:val="40"/>
  </w:num>
  <w:num w:numId="44" w16cid:durableId="482115293">
    <w:abstractNumId w:val="109"/>
  </w:num>
  <w:num w:numId="45" w16cid:durableId="863203213">
    <w:abstractNumId w:val="86"/>
  </w:num>
  <w:num w:numId="46" w16cid:durableId="1533346355">
    <w:abstractNumId w:val="93"/>
  </w:num>
  <w:num w:numId="47" w16cid:durableId="614335382">
    <w:abstractNumId w:val="126"/>
  </w:num>
  <w:num w:numId="48" w16cid:durableId="1564170645">
    <w:abstractNumId w:val="0"/>
  </w:num>
  <w:num w:numId="49" w16cid:durableId="381713847">
    <w:abstractNumId w:val="25"/>
  </w:num>
  <w:num w:numId="50" w16cid:durableId="1445691010">
    <w:abstractNumId w:val="4"/>
  </w:num>
  <w:num w:numId="51" w16cid:durableId="130557564">
    <w:abstractNumId w:val="16"/>
  </w:num>
  <w:num w:numId="52" w16cid:durableId="545064487">
    <w:abstractNumId w:val="85"/>
  </w:num>
  <w:num w:numId="53" w16cid:durableId="1683360432">
    <w:abstractNumId w:val="21"/>
  </w:num>
  <w:num w:numId="54" w16cid:durableId="1825582289">
    <w:abstractNumId w:val="41"/>
  </w:num>
  <w:num w:numId="55" w16cid:durableId="279067646">
    <w:abstractNumId w:val="26"/>
  </w:num>
  <w:num w:numId="56" w16cid:durableId="1034430816">
    <w:abstractNumId w:val="20"/>
  </w:num>
  <w:num w:numId="57" w16cid:durableId="377902843">
    <w:abstractNumId w:val="61"/>
  </w:num>
  <w:num w:numId="58" w16cid:durableId="1534222884">
    <w:abstractNumId w:val="68"/>
  </w:num>
  <w:num w:numId="59" w16cid:durableId="596867159">
    <w:abstractNumId w:val="60"/>
  </w:num>
  <w:num w:numId="60" w16cid:durableId="877862007">
    <w:abstractNumId w:val="96"/>
  </w:num>
  <w:num w:numId="61" w16cid:durableId="65032914">
    <w:abstractNumId w:val="98"/>
  </w:num>
  <w:num w:numId="62" w16cid:durableId="635991120">
    <w:abstractNumId w:val="51"/>
  </w:num>
  <w:num w:numId="63" w16cid:durableId="510947128">
    <w:abstractNumId w:val="120"/>
  </w:num>
  <w:num w:numId="64" w16cid:durableId="1477257879">
    <w:abstractNumId w:val="8"/>
  </w:num>
  <w:num w:numId="65" w16cid:durableId="729034551">
    <w:abstractNumId w:val="124"/>
  </w:num>
  <w:num w:numId="66" w16cid:durableId="403457050">
    <w:abstractNumId w:val="115"/>
  </w:num>
  <w:num w:numId="67" w16cid:durableId="1679455212">
    <w:abstractNumId w:val="121"/>
  </w:num>
  <w:num w:numId="68" w16cid:durableId="577859577">
    <w:abstractNumId w:val="81"/>
  </w:num>
  <w:num w:numId="69" w16cid:durableId="788086848">
    <w:abstractNumId w:val="82"/>
  </w:num>
  <w:num w:numId="70" w16cid:durableId="1404522509">
    <w:abstractNumId w:val="103"/>
  </w:num>
  <w:num w:numId="71" w16cid:durableId="1951662262">
    <w:abstractNumId w:val="70"/>
  </w:num>
  <w:num w:numId="72" w16cid:durableId="706033023">
    <w:abstractNumId w:val="106"/>
  </w:num>
  <w:num w:numId="73" w16cid:durableId="1330979619">
    <w:abstractNumId w:val="118"/>
  </w:num>
  <w:num w:numId="74" w16cid:durableId="818574245">
    <w:abstractNumId w:val="11"/>
  </w:num>
  <w:num w:numId="75" w16cid:durableId="1200968578">
    <w:abstractNumId w:val="110"/>
  </w:num>
  <w:num w:numId="76" w16cid:durableId="2000452328">
    <w:abstractNumId w:val="44"/>
  </w:num>
  <w:num w:numId="77" w16cid:durableId="2026663973">
    <w:abstractNumId w:val="69"/>
  </w:num>
  <w:num w:numId="78" w16cid:durableId="993216756">
    <w:abstractNumId w:val="38"/>
  </w:num>
  <w:num w:numId="79" w16cid:durableId="252787281">
    <w:abstractNumId w:val="19"/>
  </w:num>
  <w:num w:numId="80" w16cid:durableId="916213623">
    <w:abstractNumId w:val="7"/>
  </w:num>
  <w:num w:numId="81" w16cid:durableId="2044162884">
    <w:abstractNumId w:val="48"/>
  </w:num>
  <w:num w:numId="82" w16cid:durableId="1124809506">
    <w:abstractNumId w:val="47"/>
  </w:num>
  <w:num w:numId="83" w16cid:durableId="1783188061">
    <w:abstractNumId w:val="46"/>
  </w:num>
  <w:num w:numId="84" w16cid:durableId="1595437533">
    <w:abstractNumId w:val="15"/>
  </w:num>
  <w:num w:numId="85" w16cid:durableId="1507789483">
    <w:abstractNumId w:val="33"/>
  </w:num>
  <w:num w:numId="86" w16cid:durableId="479421594">
    <w:abstractNumId w:val="22"/>
  </w:num>
  <w:num w:numId="87" w16cid:durableId="2136680331">
    <w:abstractNumId w:val="79"/>
  </w:num>
  <w:num w:numId="88" w16cid:durableId="646856601">
    <w:abstractNumId w:val="127"/>
  </w:num>
  <w:num w:numId="89" w16cid:durableId="495878080">
    <w:abstractNumId w:val="80"/>
  </w:num>
  <w:num w:numId="90" w16cid:durableId="1665666580">
    <w:abstractNumId w:val="71"/>
  </w:num>
  <w:num w:numId="91" w16cid:durableId="1070733857">
    <w:abstractNumId w:val="97"/>
  </w:num>
  <w:num w:numId="92" w16cid:durableId="1983652752">
    <w:abstractNumId w:val="78"/>
  </w:num>
  <w:num w:numId="93" w16cid:durableId="2054883898">
    <w:abstractNumId w:val="35"/>
  </w:num>
  <w:num w:numId="94" w16cid:durableId="693767172">
    <w:abstractNumId w:val="57"/>
  </w:num>
  <w:num w:numId="95" w16cid:durableId="2108035151">
    <w:abstractNumId w:val="123"/>
  </w:num>
  <w:num w:numId="96" w16cid:durableId="1210655172">
    <w:abstractNumId w:val="91"/>
  </w:num>
  <w:num w:numId="97" w16cid:durableId="259411660">
    <w:abstractNumId w:val="18"/>
  </w:num>
  <w:num w:numId="98" w16cid:durableId="784034240">
    <w:abstractNumId w:val="89"/>
  </w:num>
  <w:num w:numId="99" w16cid:durableId="912155945">
    <w:abstractNumId w:val="62"/>
  </w:num>
  <w:num w:numId="100" w16cid:durableId="598952929">
    <w:abstractNumId w:val="132"/>
  </w:num>
  <w:num w:numId="101" w16cid:durableId="309478901">
    <w:abstractNumId w:val="116"/>
  </w:num>
  <w:num w:numId="102" w16cid:durableId="2000569994">
    <w:abstractNumId w:val="10"/>
  </w:num>
  <w:num w:numId="103" w16cid:durableId="1955095516">
    <w:abstractNumId w:val="5"/>
  </w:num>
  <w:num w:numId="104" w16cid:durableId="1521356406">
    <w:abstractNumId w:val="58"/>
  </w:num>
  <w:num w:numId="105" w16cid:durableId="1698847347">
    <w:abstractNumId w:val="73"/>
  </w:num>
  <w:num w:numId="106" w16cid:durableId="562637588">
    <w:abstractNumId w:val="102"/>
  </w:num>
  <w:num w:numId="107" w16cid:durableId="89930439">
    <w:abstractNumId w:val="45"/>
  </w:num>
  <w:num w:numId="108" w16cid:durableId="1358967685">
    <w:abstractNumId w:val="128"/>
  </w:num>
  <w:num w:numId="109" w16cid:durableId="590505762">
    <w:abstractNumId w:val="100"/>
  </w:num>
  <w:num w:numId="110" w16cid:durableId="859470818">
    <w:abstractNumId w:val="67"/>
  </w:num>
  <w:num w:numId="111" w16cid:durableId="299044158">
    <w:abstractNumId w:val="72"/>
  </w:num>
  <w:num w:numId="112" w16cid:durableId="1233395114">
    <w:abstractNumId w:val="94"/>
  </w:num>
  <w:num w:numId="113" w16cid:durableId="1875462208">
    <w:abstractNumId w:val="99"/>
  </w:num>
  <w:num w:numId="114" w16cid:durableId="2146002371">
    <w:abstractNumId w:val="14"/>
  </w:num>
  <w:num w:numId="115" w16cid:durableId="1179731839">
    <w:abstractNumId w:val="9"/>
  </w:num>
  <w:num w:numId="116" w16cid:durableId="1812286868">
    <w:abstractNumId w:val="125"/>
  </w:num>
  <w:num w:numId="117" w16cid:durableId="124664479">
    <w:abstractNumId w:val="43"/>
  </w:num>
  <w:num w:numId="118" w16cid:durableId="77098163">
    <w:abstractNumId w:val="53"/>
  </w:num>
  <w:num w:numId="119" w16cid:durableId="835919210">
    <w:abstractNumId w:val="76"/>
  </w:num>
  <w:num w:numId="120" w16cid:durableId="230236691">
    <w:abstractNumId w:val="54"/>
  </w:num>
  <w:num w:numId="121" w16cid:durableId="840923863">
    <w:abstractNumId w:val="95"/>
  </w:num>
  <w:num w:numId="122" w16cid:durableId="1032653217">
    <w:abstractNumId w:val="24"/>
  </w:num>
  <w:num w:numId="123" w16cid:durableId="363601370">
    <w:abstractNumId w:val="55"/>
  </w:num>
  <w:num w:numId="124" w16cid:durableId="2109152855">
    <w:abstractNumId w:val="111"/>
  </w:num>
  <w:num w:numId="125" w16cid:durableId="971059104">
    <w:abstractNumId w:val="31"/>
  </w:num>
  <w:num w:numId="126" w16cid:durableId="1749305464">
    <w:abstractNumId w:val="34"/>
  </w:num>
  <w:num w:numId="127" w16cid:durableId="136386547">
    <w:abstractNumId w:val="29"/>
  </w:num>
  <w:num w:numId="128" w16cid:durableId="865483267">
    <w:abstractNumId w:val="49"/>
  </w:num>
  <w:num w:numId="129" w16cid:durableId="1699351260">
    <w:abstractNumId w:val="63"/>
  </w:num>
  <w:num w:numId="130" w16cid:durableId="966350556">
    <w:abstractNumId w:val="37"/>
  </w:num>
  <w:num w:numId="131" w16cid:durableId="156041351">
    <w:abstractNumId w:val="101"/>
  </w:num>
  <w:num w:numId="132" w16cid:durableId="1995911121">
    <w:abstractNumId w:val="39"/>
  </w:num>
  <w:num w:numId="133" w16cid:durableId="10841121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25"/>
    <w:rsid w:val="00491452"/>
    <w:rsid w:val="004F797F"/>
    <w:rsid w:val="006225A1"/>
    <w:rsid w:val="00895ECA"/>
    <w:rsid w:val="00930025"/>
    <w:rsid w:val="00D05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7FCB"/>
  <w15:chartTrackingRefBased/>
  <w15:docId w15:val="{82D24522-51A3-42E5-8199-28E4D7C8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0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30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300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9300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300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300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00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00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00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002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300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3002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93002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3002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300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00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00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0025"/>
    <w:rPr>
      <w:rFonts w:eastAsiaTheme="majorEastAsia" w:cstheme="majorBidi"/>
      <w:color w:val="272727" w:themeColor="text1" w:themeTint="D8"/>
    </w:rPr>
  </w:style>
  <w:style w:type="paragraph" w:styleId="Ttulo">
    <w:name w:val="Title"/>
    <w:basedOn w:val="Normal"/>
    <w:next w:val="Normal"/>
    <w:link w:val="TtuloCar"/>
    <w:uiPriority w:val="10"/>
    <w:qFormat/>
    <w:rsid w:val="00930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00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00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00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0025"/>
    <w:pPr>
      <w:spacing w:before="160"/>
      <w:jc w:val="center"/>
    </w:pPr>
    <w:rPr>
      <w:i/>
      <w:iCs/>
      <w:color w:val="404040" w:themeColor="text1" w:themeTint="BF"/>
    </w:rPr>
  </w:style>
  <w:style w:type="character" w:customStyle="1" w:styleId="CitaCar">
    <w:name w:val="Cita Car"/>
    <w:basedOn w:val="Fuentedeprrafopredeter"/>
    <w:link w:val="Cita"/>
    <w:uiPriority w:val="29"/>
    <w:rsid w:val="00930025"/>
    <w:rPr>
      <w:i/>
      <w:iCs/>
      <w:color w:val="404040" w:themeColor="text1" w:themeTint="BF"/>
    </w:rPr>
  </w:style>
  <w:style w:type="paragraph" w:styleId="Prrafodelista">
    <w:name w:val="List Paragraph"/>
    <w:basedOn w:val="Normal"/>
    <w:uiPriority w:val="34"/>
    <w:qFormat/>
    <w:rsid w:val="00930025"/>
    <w:pPr>
      <w:ind w:left="720"/>
      <w:contextualSpacing/>
    </w:pPr>
  </w:style>
  <w:style w:type="character" w:styleId="nfasisintenso">
    <w:name w:val="Intense Emphasis"/>
    <w:basedOn w:val="Fuentedeprrafopredeter"/>
    <w:uiPriority w:val="21"/>
    <w:qFormat/>
    <w:rsid w:val="00930025"/>
    <w:rPr>
      <w:i/>
      <w:iCs/>
      <w:color w:val="2F5496" w:themeColor="accent1" w:themeShade="BF"/>
    </w:rPr>
  </w:style>
  <w:style w:type="paragraph" w:styleId="Citadestacada">
    <w:name w:val="Intense Quote"/>
    <w:basedOn w:val="Normal"/>
    <w:next w:val="Normal"/>
    <w:link w:val="CitadestacadaCar"/>
    <w:uiPriority w:val="30"/>
    <w:qFormat/>
    <w:rsid w:val="00930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30025"/>
    <w:rPr>
      <w:i/>
      <w:iCs/>
      <w:color w:val="2F5496" w:themeColor="accent1" w:themeShade="BF"/>
    </w:rPr>
  </w:style>
  <w:style w:type="character" w:styleId="Referenciaintensa">
    <w:name w:val="Intense Reference"/>
    <w:basedOn w:val="Fuentedeprrafopredeter"/>
    <w:uiPriority w:val="32"/>
    <w:qFormat/>
    <w:rsid w:val="00930025"/>
    <w:rPr>
      <w:b/>
      <w:bCs/>
      <w:smallCaps/>
      <w:color w:val="2F5496" w:themeColor="accent1" w:themeShade="BF"/>
      <w:spacing w:val="5"/>
    </w:rPr>
  </w:style>
  <w:style w:type="paragraph" w:customStyle="1" w:styleId="msonormal0">
    <w:name w:val="msonormal"/>
    <w:basedOn w:val="Normal"/>
    <w:rsid w:val="00930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30025"/>
    <w:rPr>
      <w:color w:val="0000FF"/>
      <w:u w:val="single"/>
    </w:rPr>
  </w:style>
  <w:style w:type="character" w:styleId="Hipervnculovisitado">
    <w:name w:val="FollowedHyperlink"/>
    <w:basedOn w:val="Fuentedeprrafopredeter"/>
    <w:uiPriority w:val="99"/>
    <w:semiHidden/>
    <w:unhideWhenUsed/>
    <w:rsid w:val="00930025"/>
    <w:rPr>
      <w:color w:val="800080"/>
      <w:u w:val="single"/>
    </w:rPr>
  </w:style>
  <w:style w:type="paragraph" w:styleId="NormalWeb">
    <w:name w:val="Normal (Web)"/>
    <w:basedOn w:val="Normal"/>
    <w:uiPriority w:val="99"/>
    <w:semiHidden/>
    <w:unhideWhenUsed/>
    <w:rsid w:val="00930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30025"/>
    <w:rPr>
      <w:b/>
      <w:bCs/>
    </w:rPr>
  </w:style>
  <w:style w:type="character" w:styleId="CdigoHTML">
    <w:name w:val="HTML Code"/>
    <w:basedOn w:val="Fuentedeprrafopredeter"/>
    <w:uiPriority w:val="99"/>
    <w:semiHidden/>
    <w:unhideWhenUsed/>
    <w:rsid w:val="0093002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3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30025"/>
    <w:rPr>
      <w:rFonts w:ascii="Courier New" w:eastAsia="Times New Roman" w:hAnsi="Courier New" w:cs="Courier New"/>
      <w:kern w:val="0"/>
      <w:sz w:val="20"/>
      <w:szCs w:val="20"/>
      <w:lang w:eastAsia="es-ES"/>
      <w14:ligatures w14:val="none"/>
    </w:rPr>
  </w:style>
  <w:style w:type="character" w:customStyle="1" w:styleId="pl-k">
    <w:name w:val="pl-k"/>
    <w:basedOn w:val="Fuentedeprrafopredeter"/>
    <w:rsid w:val="00930025"/>
  </w:style>
  <w:style w:type="character" w:customStyle="1" w:styleId="pl-kos">
    <w:name w:val="pl-kos"/>
    <w:basedOn w:val="Fuentedeprrafopredeter"/>
    <w:rsid w:val="00930025"/>
  </w:style>
  <w:style w:type="character" w:customStyle="1" w:styleId="pl-s1">
    <w:name w:val="pl-s1"/>
    <w:basedOn w:val="Fuentedeprrafopredeter"/>
    <w:rsid w:val="00930025"/>
  </w:style>
  <w:style w:type="character" w:customStyle="1" w:styleId="pl-s">
    <w:name w:val="pl-s"/>
    <w:basedOn w:val="Fuentedeprrafopredeter"/>
    <w:rsid w:val="00930025"/>
  </w:style>
  <w:style w:type="character" w:customStyle="1" w:styleId="pl-v">
    <w:name w:val="pl-v"/>
    <w:basedOn w:val="Fuentedeprrafopredeter"/>
    <w:rsid w:val="00930025"/>
  </w:style>
  <w:style w:type="character" w:customStyle="1" w:styleId="pl-c1">
    <w:name w:val="pl-c1"/>
    <w:basedOn w:val="Fuentedeprrafopredeter"/>
    <w:rsid w:val="00930025"/>
  </w:style>
  <w:style w:type="character" w:customStyle="1" w:styleId="pl-en">
    <w:name w:val="pl-en"/>
    <w:basedOn w:val="Fuentedeprrafopredeter"/>
    <w:rsid w:val="00930025"/>
  </w:style>
  <w:style w:type="character" w:customStyle="1" w:styleId="pl-c">
    <w:name w:val="pl-c"/>
    <w:basedOn w:val="Fuentedeprrafopredeter"/>
    <w:rsid w:val="00930025"/>
  </w:style>
  <w:style w:type="character" w:customStyle="1" w:styleId="pl-smi">
    <w:name w:val="pl-smi"/>
    <w:basedOn w:val="Fuentedeprrafopredeter"/>
    <w:rsid w:val="00930025"/>
  </w:style>
  <w:style w:type="character" w:styleId="Mencinsinresolver">
    <w:name w:val="Unresolved Mention"/>
    <w:basedOn w:val="Fuentedeprrafopredeter"/>
    <w:uiPriority w:val="99"/>
    <w:semiHidden/>
    <w:unhideWhenUsed/>
    <w:rsid w:val="00930025"/>
    <w:rPr>
      <w:color w:val="605E5C"/>
      <w:shd w:val="clear" w:color="auto" w:fill="E1DFDD"/>
    </w:rPr>
  </w:style>
  <w:style w:type="paragraph" w:customStyle="1" w:styleId="starlight-asidetitle">
    <w:name w:val="starlight-aside__title"/>
    <w:basedOn w:val="Normal"/>
    <w:rsid w:val="00930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nchor-icon">
    <w:name w:val="anchor-icon"/>
    <w:basedOn w:val="Fuentedeprrafopredeter"/>
    <w:rsid w:val="00930025"/>
  </w:style>
  <w:style w:type="character" w:customStyle="1" w:styleId="Ttulo10">
    <w:name w:val="Título1"/>
    <w:basedOn w:val="Fuentedeprrafopredeter"/>
    <w:rsid w:val="00930025"/>
  </w:style>
  <w:style w:type="character" w:customStyle="1" w:styleId="indent">
    <w:name w:val="indent"/>
    <w:basedOn w:val="Fuentedeprrafopredeter"/>
    <w:rsid w:val="00930025"/>
  </w:style>
  <w:style w:type="character" w:styleId="nfasis">
    <w:name w:val="Emphasis"/>
    <w:basedOn w:val="Fuentedeprrafopredeter"/>
    <w:uiPriority w:val="20"/>
    <w:qFormat/>
    <w:rsid w:val="00930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3641">
      <w:bodyDiv w:val="1"/>
      <w:marLeft w:val="0"/>
      <w:marRight w:val="0"/>
      <w:marTop w:val="0"/>
      <w:marBottom w:val="0"/>
      <w:divBdr>
        <w:top w:val="none" w:sz="0" w:space="0" w:color="auto"/>
        <w:left w:val="none" w:sz="0" w:space="0" w:color="auto"/>
        <w:bottom w:val="none" w:sz="0" w:space="0" w:color="auto"/>
        <w:right w:val="none" w:sz="0" w:space="0" w:color="auto"/>
      </w:divBdr>
      <w:divsChild>
        <w:div w:id="1111701097">
          <w:marLeft w:val="0"/>
          <w:marRight w:val="0"/>
          <w:marTop w:val="0"/>
          <w:marBottom w:val="0"/>
          <w:divBdr>
            <w:top w:val="none" w:sz="0" w:space="0" w:color="auto"/>
            <w:left w:val="none" w:sz="0" w:space="0" w:color="auto"/>
            <w:bottom w:val="none" w:sz="0" w:space="0" w:color="auto"/>
            <w:right w:val="none" w:sz="0" w:space="0" w:color="auto"/>
          </w:divBdr>
          <w:divsChild>
            <w:div w:id="1592347489">
              <w:marLeft w:val="0"/>
              <w:marRight w:val="0"/>
              <w:marTop w:val="0"/>
              <w:marBottom w:val="0"/>
              <w:divBdr>
                <w:top w:val="none" w:sz="0" w:space="0" w:color="auto"/>
                <w:left w:val="none" w:sz="0" w:space="0" w:color="auto"/>
                <w:bottom w:val="none" w:sz="0" w:space="0" w:color="auto"/>
                <w:right w:val="none" w:sz="0" w:space="0" w:color="auto"/>
              </w:divBdr>
            </w:div>
            <w:div w:id="1672177855">
              <w:marLeft w:val="0"/>
              <w:marRight w:val="0"/>
              <w:marTop w:val="0"/>
              <w:marBottom w:val="0"/>
              <w:divBdr>
                <w:top w:val="none" w:sz="0" w:space="0" w:color="auto"/>
                <w:left w:val="none" w:sz="0" w:space="0" w:color="auto"/>
                <w:bottom w:val="none" w:sz="0" w:space="0" w:color="auto"/>
                <w:right w:val="none" w:sz="0" w:space="0" w:color="auto"/>
              </w:divBdr>
            </w:div>
            <w:div w:id="192767674">
              <w:marLeft w:val="0"/>
              <w:marRight w:val="0"/>
              <w:marTop w:val="0"/>
              <w:marBottom w:val="0"/>
              <w:divBdr>
                <w:top w:val="none" w:sz="0" w:space="0" w:color="auto"/>
                <w:left w:val="none" w:sz="0" w:space="0" w:color="auto"/>
                <w:bottom w:val="none" w:sz="0" w:space="0" w:color="auto"/>
                <w:right w:val="none" w:sz="0" w:space="0" w:color="auto"/>
              </w:divBdr>
            </w:div>
            <w:div w:id="1789084376">
              <w:marLeft w:val="0"/>
              <w:marRight w:val="0"/>
              <w:marTop w:val="0"/>
              <w:marBottom w:val="0"/>
              <w:divBdr>
                <w:top w:val="none" w:sz="0" w:space="0" w:color="auto"/>
                <w:left w:val="none" w:sz="0" w:space="0" w:color="auto"/>
                <w:bottom w:val="none" w:sz="0" w:space="0" w:color="auto"/>
                <w:right w:val="none" w:sz="0" w:space="0" w:color="auto"/>
              </w:divBdr>
            </w:div>
            <w:div w:id="2103451553">
              <w:marLeft w:val="0"/>
              <w:marRight w:val="0"/>
              <w:marTop w:val="0"/>
              <w:marBottom w:val="0"/>
              <w:divBdr>
                <w:top w:val="none" w:sz="0" w:space="0" w:color="auto"/>
                <w:left w:val="none" w:sz="0" w:space="0" w:color="auto"/>
                <w:bottom w:val="none" w:sz="0" w:space="0" w:color="auto"/>
                <w:right w:val="none" w:sz="0" w:space="0" w:color="auto"/>
              </w:divBdr>
            </w:div>
            <w:div w:id="1182746990">
              <w:marLeft w:val="0"/>
              <w:marRight w:val="0"/>
              <w:marTop w:val="0"/>
              <w:marBottom w:val="0"/>
              <w:divBdr>
                <w:top w:val="none" w:sz="0" w:space="0" w:color="auto"/>
                <w:left w:val="none" w:sz="0" w:space="0" w:color="auto"/>
                <w:bottom w:val="none" w:sz="0" w:space="0" w:color="auto"/>
                <w:right w:val="none" w:sz="0" w:space="0" w:color="auto"/>
              </w:divBdr>
            </w:div>
            <w:div w:id="477038984">
              <w:marLeft w:val="0"/>
              <w:marRight w:val="0"/>
              <w:marTop w:val="0"/>
              <w:marBottom w:val="0"/>
              <w:divBdr>
                <w:top w:val="none" w:sz="0" w:space="0" w:color="auto"/>
                <w:left w:val="none" w:sz="0" w:space="0" w:color="auto"/>
                <w:bottom w:val="none" w:sz="0" w:space="0" w:color="auto"/>
                <w:right w:val="none" w:sz="0" w:space="0" w:color="auto"/>
              </w:divBdr>
            </w:div>
            <w:div w:id="2085563103">
              <w:marLeft w:val="0"/>
              <w:marRight w:val="0"/>
              <w:marTop w:val="0"/>
              <w:marBottom w:val="0"/>
              <w:divBdr>
                <w:top w:val="none" w:sz="0" w:space="0" w:color="auto"/>
                <w:left w:val="none" w:sz="0" w:space="0" w:color="auto"/>
                <w:bottom w:val="none" w:sz="0" w:space="0" w:color="auto"/>
                <w:right w:val="none" w:sz="0" w:space="0" w:color="auto"/>
              </w:divBdr>
            </w:div>
            <w:div w:id="999116767">
              <w:marLeft w:val="0"/>
              <w:marRight w:val="0"/>
              <w:marTop w:val="0"/>
              <w:marBottom w:val="0"/>
              <w:divBdr>
                <w:top w:val="none" w:sz="0" w:space="0" w:color="auto"/>
                <w:left w:val="none" w:sz="0" w:space="0" w:color="auto"/>
                <w:bottom w:val="none" w:sz="0" w:space="0" w:color="auto"/>
                <w:right w:val="none" w:sz="0" w:space="0" w:color="auto"/>
              </w:divBdr>
            </w:div>
            <w:div w:id="1108427255">
              <w:marLeft w:val="0"/>
              <w:marRight w:val="0"/>
              <w:marTop w:val="0"/>
              <w:marBottom w:val="0"/>
              <w:divBdr>
                <w:top w:val="none" w:sz="0" w:space="0" w:color="auto"/>
                <w:left w:val="none" w:sz="0" w:space="0" w:color="auto"/>
                <w:bottom w:val="none" w:sz="0" w:space="0" w:color="auto"/>
                <w:right w:val="none" w:sz="0" w:space="0" w:color="auto"/>
              </w:divBdr>
            </w:div>
            <w:div w:id="1247809646">
              <w:marLeft w:val="0"/>
              <w:marRight w:val="0"/>
              <w:marTop w:val="0"/>
              <w:marBottom w:val="0"/>
              <w:divBdr>
                <w:top w:val="none" w:sz="0" w:space="0" w:color="auto"/>
                <w:left w:val="none" w:sz="0" w:space="0" w:color="auto"/>
                <w:bottom w:val="none" w:sz="0" w:space="0" w:color="auto"/>
                <w:right w:val="none" w:sz="0" w:space="0" w:color="auto"/>
              </w:divBdr>
            </w:div>
            <w:div w:id="1716851153">
              <w:marLeft w:val="0"/>
              <w:marRight w:val="0"/>
              <w:marTop w:val="0"/>
              <w:marBottom w:val="0"/>
              <w:divBdr>
                <w:top w:val="none" w:sz="0" w:space="0" w:color="auto"/>
                <w:left w:val="none" w:sz="0" w:space="0" w:color="auto"/>
                <w:bottom w:val="none" w:sz="0" w:space="0" w:color="auto"/>
                <w:right w:val="none" w:sz="0" w:space="0" w:color="auto"/>
              </w:divBdr>
            </w:div>
            <w:div w:id="2112361184">
              <w:marLeft w:val="0"/>
              <w:marRight w:val="0"/>
              <w:marTop w:val="0"/>
              <w:marBottom w:val="0"/>
              <w:divBdr>
                <w:top w:val="none" w:sz="0" w:space="0" w:color="auto"/>
                <w:left w:val="none" w:sz="0" w:space="0" w:color="auto"/>
                <w:bottom w:val="none" w:sz="0" w:space="0" w:color="auto"/>
                <w:right w:val="none" w:sz="0" w:space="0" w:color="auto"/>
              </w:divBdr>
            </w:div>
            <w:div w:id="920483329">
              <w:marLeft w:val="0"/>
              <w:marRight w:val="0"/>
              <w:marTop w:val="0"/>
              <w:marBottom w:val="0"/>
              <w:divBdr>
                <w:top w:val="none" w:sz="0" w:space="0" w:color="auto"/>
                <w:left w:val="none" w:sz="0" w:space="0" w:color="auto"/>
                <w:bottom w:val="none" w:sz="0" w:space="0" w:color="auto"/>
                <w:right w:val="none" w:sz="0" w:space="0" w:color="auto"/>
              </w:divBdr>
            </w:div>
            <w:div w:id="828669848">
              <w:marLeft w:val="0"/>
              <w:marRight w:val="0"/>
              <w:marTop w:val="0"/>
              <w:marBottom w:val="0"/>
              <w:divBdr>
                <w:top w:val="none" w:sz="0" w:space="0" w:color="auto"/>
                <w:left w:val="none" w:sz="0" w:space="0" w:color="auto"/>
                <w:bottom w:val="none" w:sz="0" w:space="0" w:color="auto"/>
                <w:right w:val="none" w:sz="0" w:space="0" w:color="auto"/>
              </w:divBdr>
            </w:div>
            <w:div w:id="610556297">
              <w:marLeft w:val="0"/>
              <w:marRight w:val="0"/>
              <w:marTop w:val="0"/>
              <w:marBottom w:val="0"/>
              <w:divBdr>
                <w:top w:val="none" w:sz="0" w:space="0" w:color="auto"/>
                <w:left w:val="none" w:sz="0" w:space="0" w:color="auto"/>
                <w:bottom w:val="none" w:sz="0" w:space="0" w:color="auto"/>
                <w:right w:val="none" w:sz="0" w:space="0" w:color="auto"/>
              </w:divBdr>
            </w:div>
            <w:div w:id="550506920">
              <w:marLeft w:val="0"/>
              <w:marRight w:val="0"/>
              <w:marTop w:val="0"/>
              <w:marBottom w:val="0"/>
              <w:divBdr>
                <w:top w:val="none" w:sz="0" w:space="0" w:color="auto"/>
                <w:left w:val="none" w:sz="0" w:space="0" w:color="auto"/>
                <w:bottom w:val="none" w:sz="0" w:space="0" w:color="auto"/>
                <w:right w:val="none" w:sz="0" w:space="0" w:color="auto"/>
              </w:divBdr>
            </w:div>
            <w:div w:id="1633486454">
              <w:marLeft w:val="0"/>
              <w:marRight w:val="0"/>
              <w:marTop w:val="0"/>
              <w:marBottom w:val="0"/>
              <w:divBdr>
                <w:top w:val="none" w:sz="0" w:space="0" w:color="auto"/>
                <w:left w:val="none" w:sz="0" w:space="0" w:color="auto"/>
                <w:bottom w:val="none" w:sz="0" w:space="0" w:color="auto"/>
                <w:right w:val="none" w:sz="0" w:space="0" w:color="auto"/>
              </w:divBdr>
            </w:div>
            <w:div w:id="1494566877">
              <w:marLeft w:val="0"/>
              <w:marRight w:val="0"/>
              <w:marTop w:val="0"/>
              <w:marBottom w:val="0"/>
              <w:divBdr>
                <w:top w:val="none" w:sz="0" w:space="0" w:color="auto"/>
                <w:left w:val="none" w:sz="0" w:space="0" w:color="auto"/>
                <w:bottom w:val="none" w:sz="0" w:space="0" w:color="auto"/>
                <w:right w:val="none" w:sz="0" w:space="0" w:color="auto"/>
              </w:divBdr>
            </w:div>
            <w:div w:id="2109736232">
              <w:marLeft w:val="0"/>
              <w:marRight w:val="0"/>
              <w:marTop w:val="0"/>
              <w:marBottom w:val="0"/>
              <w:divBdr>
                <w:top w:val="none" w:sz="0" w:space="0" w:color="auto"/>
                <w:left w:val="none" w:sz="0" w:space="0" w:color="auto"/>
                <w:bottom w:val="none" w:sz="0" w:space="0" w:color="auto"/>
                <w:right w:val="none" w:sz="0" w:space="0" w:color="auto"/>
              </w:divBdr>
            </w:div>
            <w:div w:id="1899971000">
              <w:marLeft w:val="0"/>
              <w:marRight w:val="0"/>
              <w:marTop w:val="0"/>
              <w:marBottom w:val="0"/>
              <w:divBdr>
                <w:top w:val="none" w:sz="0" w:space="0" w:color="auto"/>
                <w:left w:val="none" w:sz="0" w:space="0" w:color="auto"/>
                <w:bottom w:val="none" w:sz="0" w:space="0" w:color="auto"/>
                <w:right w:val="none" w:sz="0" w:space="0" w:color="auto"/>
              </w:divBdr>
            </w:div>
            <w:div w:id="9835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509">
      <w:bodyDiv w:val="1"/>
      <w:marLeft w:val="0"/>
      <w:marRight w:val="0"/>
      <w:marTop w:val="0"/>
      <w:marBottom w:val="0"/>
      <w:divBdr>
        <w:top w:val="none" w:sz="0" w:space="0" w:color="auto"/>
        <w:left w:val="none" w:sz="0" w:space="0" w:color="auto"/>
        <w:bottom w:val="none" w:sz="0" w:space="0" w:color="auto"/>
        <w:right w:val="none" w:sz="0" w:space="0" w:color="auto"/>
      </w:divBdr>
      <w:divsChild>
        <w:div w:id="355813698">
          <w:marLeft w:val="0"/>
          <w:marRight w:val="0"/>
          <w:marTop w:val="0"/>
          <w:marBottom w:val="0"/>
          <w:divBdr>
            <w:top w:val="none" w:sz="0" w:space="0" w:color="auto"/>
            <w:left w:val="none" w:sz="0" w:space="0" w:color="auto"/>
            <w:bottom w:val="none" w:sz="0" w:space="0" w:color="auto"/>
            <w:right w:val="none" w:sz="0" w:space="0" w:color="auto"/>
          </w:divBdr>
          <w:divsChild>
            <w:div w:id="363213132">
              <w:marLeft w:val="0"/>
              <w:marRight w:val="0"/>
              <w:marTop w:val="0"/>
              <w:marBottom w:val="0"/>
              <w:divBdr>
                <w:top w:val="none" w:sz="0" w:space="0" w:color="auto"/>
                <w:left w:val="none" w:sz="0" w:space="0" w:color="auto"/>
                <w:bottom w:val="none" w:sz="0" w:space="0" w:color="auto"/>
                <w:right w:val="none" w:sz="0" w:space="0" w:color="auto"/>
              </w:divBdr>
            </w:div>
            <w:div w:id="1203404377">
              <w:marLeft w:val="0"/>
              <w:marRight w:val="0"/>
              <w:marTop w:val="0"/>
              <w:marBottom w:val="0"/>
              <w:divBdr>
                <w:top w:val="none" w:sz="0" w:space="0" w:color="auto"/>
                <w:left w:val="none" w:sz="0" w:space="0" w:color="auto"/>
                <w:bottom w:val="none" w:sz="0" w:space="0" w:color="auto"/>
                <w:right w:val="none" w:sz="0" w:space="0" w:color="auto"/>
              </w:divBdr>
            </w:div>
            <w:div w:id="925652141">
              <w:marLeft w:val="0"/>
              <w:marRight w:val="0"/>
              <w:marTop w:val="0"/>
              <w:marBottom w:val="0"/>
              <w:divBdr>
                <w:top w:val="none" w:sz="0" w:space="0" w:color="auto"/>
                <w:left w:val="none" w:sz="0" w:space="0" w:color="auto"/>
                <w:bottom w:val="none" w:sz="0" w:space="0" w:color="auto"/>
                <w:right w:val="none" w:sz="0" w:space="0" w:color="auto"/>
              </w:divBdr>
            </w:div>
            <w:div w:id="283971433">
              <w:marLeft w:val="0"/>
              <w:marRight w:val="0"/>
              <w:marTop w:val="0"/>
              <w:marBottom w:val="0"/>
              <w:divBdr>
                <w:top w:val="none" w:sz="0" w:space="0" w:color="auto"/>
                <w:left w:val="none" w:sz="0" w:space="0" w:color="auto"/>
                <w:bottom w:val="none" w:sz="0" w:space="0" w:color="auto"/>
                <w:right w:val="none" w:sz="0" w:space="0" w:color="auto"/>
              </w:divBdr>
            </w:div>
            <w:div w:id="878207700">
              <w:marLeft w:val="0"/>
              <w:marRight w:val="0"/>
              <w:marTop w:val="0"/>
              <w:marBottom w:val="0"/>
              <w:divBdr>
                <w:top w:val="none" w:sz="0" w:space="0" w:color="auto"/>
                <w:left w:val="none" w:sz="0" w:space="0" w:color="auto"/>
                <w:bottom w:val="none" w:sz="0" w:space="0" w:color="auto"/>
                <w:right w:val="none" w:sz="0" w:space="0" w:color="auto"/>
              </w:divBdr>
            </w:div>
            <w:div w:id="1967273926">
              <w:marLeft w:val="0"/>
              <w:marRight w:val="0"/>
              <w:marTop w:val="0"/>
              <w:marBottom w:val="0"/>
              <w:divBdr>
                <w:top w:val="none" w:sz="0" w:space="0" w:color="auto"/>
                <w:left w:val="none" w:sz="0" w:space="0" w:color="auto"/>
                <w:bottom w:val="none" w:sz="0" w:space="0" w:color="auto"/>
                <w:right w:val="none" w:sz="0" w:space="0" w:color="auto"/>
              </w:divBdr>
            </w:div>
            <w:div w:id="1061907801">
              <w:marLeft w:val="0"/>
              <w:marRight w:val="0"/>
              <w:marTop w:val="0"/>
              <w:marBottom w:val="0"/>
              <w:divBdr>
                <w:top w:val="none" w:sz="0" w:space="0" w:color="auto"/>
                <w:left w:val="none" w:sz="0" w:space="0" w:color="auto"/>
                <w:bottom w:val="none" w:sz="0" w:space="0" w:color="auto"/>
                <w:right w:val="none" w:sz="0" w:space="0" w:color="auto"/>
              </w:divBdr>
            </w:div>
            <w:div w:id="557593558">
              <w:marLeft w:val="0"/>
              <w:marRight w:val="0"/>
              <w:marTop w:val="0"/>
              <w:marBottom w:val="0"/>
              <w:divBdr>
                <w:top w:val="none" w:sz="0" w:space="0" w:color="auto"/>
                <w:left w:val="none" w:sz="0" w:space="0" w:color="auto"/>
                <w:bottom w:val="none" w:sz="0" w:space="0" w:color="auto"/>
                <w:right w:val="none" w:sz="0" w:space="0" w:color="auto"/>
              </w:divBdr>
            </w:div>
            <w:div w:id="670331073">
              <w:marLeft w:val="0"/>
              <w:marRight w:val="0"/>
              <w:marTop w:val="0"/>
              <w:marBottom w:val="0"/>
              <w:divBdr>
                <w:top w:val="none" w:sz="0" w:space="0" w:color="auto"/>
                <w:left w:val="none" w:sz="0" w:space="0" w:color="auto"/>
                <w:bottom w:val="none" w:sz="0" w:space="0" w:color="auto"/>
                <w:right w:val="none" w:sz="0" w:space="0" w:color="auto"/>
              </w:divBdr>
            </w:div>
            <w:div w:id="1283927544">
              <w:marLeft w:val="0"/>
              <w:marRight w:val="0"/>
              <w:marTop w:val="0"/>
              <w:marBottom w:val="0"/>
              <w:divBdr>
                <w:top w:val="none" w:sz="0" w:space="0" w:color="auto"/>
                <w:left w:val="none" w:sz="0" w:space="0" w:color="auto"/>
                <w:bottom w:val="none" w:sz="0" w:space="0" w:color="auto"/>
                <w:right w:val="none" w:sz="0" w:space="0" w:color="auto"/>
              </w:divBdr>
            </w:div>
            <w:div w:id="393546821">
              <w:marLeft w:val="0"/>
              <w:marRight w:val="0"/>
              <w:marTop w:val="0"/>
              <w:marBottom w:val="0"/>
              <w:divBdr>
                <w:top w:val="none" w:sz="0" w:space="0" w:color="auto"/>
                <w:left w:val="none" w:sz="0" w:space="0" w:color="auto"/>
                <w:bottom w:val="none" w:sz="0" w:space="0" w:color="auto"/>
                <w:right w:val="none" w:sz="0" w:space="0" w:color="auto"/>
              </w:divBdr>
            </w:div>
            <w:div w:id="1326545626">
              <w:marLeft w:val="0"/>
              <w:marRight w:val="0"/>
              <w:marTop w:val="0"/>
              <w:marBottom w:val="0"/>
              <w:divBdr>
                <w:top w:val="none" w:sz="0" w:space="0" w:color="auto"/>
                <w:left w:val="none" w:sz="0" w:space="0" w:color="auto"/>
                <w:bottom w:val="none" w:sz="0" w:space="0" w:color="auto"/>
                <w:right w:val="none" w:sz="0" w:space="0" w:color="auto"/>
              </w:divBdr>
            </w:div>
            <w:div w:id="794910699">
              <w:marLeft w:val="0"/>
              <w:marRight w:val="0"/>
              <w:marTop w:val="0"/>
              <w:marBottom w:val="0"/>
              <w:divBdr>
                <w:top w:val="none" w:sz="0" w:space="0" w:color="auto"/>
                <w:left w:val="none" w:sz="0" w:space="0" w:color="auto"/>
                <w:bottom w:val="none" w:sz="0" w:space="0" w:color="auto"/>
                <w:right w:val="none" w:sz="0" w:space="0" w:color="auto"/>
              </w:divBdr>
            </w:div>
            <w:div w:id="1475753666">
              <w:marLeft w:val="0"/>
              <w:marRight w:val="0"/>
              <w:marTop w:val="0"/>
              <w:marBottom w:val="0"/>
              <w:divBdr>
                <w:top w:val="none" w:sz="0" w:space="0" w:color="auto"/>
                <w:left w:val="none" w:sz="0" w:space="0" w:color="auto"/>
                <w:bottom w:val="none" w:sz="0" w:space="0" w:color="auto"/>
                <w:right w:val="none" w:sz="0" w:space="0" w:color="auto"/>
              </w:divBdr>
            </w:div>
            <w:div w:id="1428578727">
              <w:marLeft w:val="0"/>
              <w:marRight w:val="0"/>
              <w:marTop w:val="0"/>
              <w:marBottom w:val="0"/>
              <w:divBdr>
                <w:top w:val="none" w:sz="0" w:space="0" w:color="auto"/>
                <w:left w:val="none" w:sz="0" w:space="0" w:color="auto"/>
                <w:bottom w:val="none" w:sz="0" w:space="0" w:color="auto"/>
                <w:right w:val="none" w:sz="0" w:space="0" w:color="auto"/>
              </w:divBdr>
            </w:div>
            <w:div w:id="1609040738">
              <w:marLeft w:val="0"/>
              <w:marRight w:val="0"/>
              <w:marTop w:val="0"/>
              <w:marBottom w:val="0"/>
              <w:divBdr>
                <w:top w:val="none" w:sz="0" w:space="0" w:color="auto"/>
                <w:left w:val="none" w:sz="0" w:space="0" w:color="auto"/>
                <w:bottom w:val="none" w:sz="0" w:space="0" w:color="auto"/>
                <w:right w:val="none" w:sz="0" w:space="0" w:color="auto"/>
              </w:divBdr>
            </w:div>
            <w:div w:id="1025835935">
              <w:marLeft w:val="0"/>
              <w:marRight w:val="0"/>
              <w:marTop w:val="0"/>
              <w:marBottom w:val="0"/>
              <w:divBdr>
                <w:top w:val="none" w:sz="0" w:space="0" w:color="auto"/>
                <w:left w:val="none" w:sz="0" w:space="0" w:color="auto"/>
                <w:bottom w:val="none" w:sz="0" w:space="0" w:color="auto"/>
                <w:right w:val="none" w:sz="0" w:space="0" w:color="auto"/>
              </w:divBdr>
            </w:div>
            <w:div w:id="2112889827">
              <w:marLeft w:val="0"/>
              <w:marRight w:val="0"/>
              <w:marTop w:val="0"/>
              <w:marBottom w:val="0"/>
              <w:divBdr>
                <w:top w:val="none" w:sz="0" w:space="0" w:color="auto"/>
                <w:left w:val="none" w:sz="0" w:space="0" w:color="auto"/>
                <w:bottom w:val="none" w:sz="0" w:space="0" w:color="auto"/>
                <w:right w:val="none" w:sz="0" w:space="0" w:color="auto"/>
              </w:divBdr>
            </w:div>
            <w:div w:id="1139763436">
              <w:marLeft w:val="0"/>
              <w:marRight w:val="0"/>
              <w:marTop w:val="0"/>
              <w:marBottom w:val="0"/>
              <w:divBdr>
                <w:top w:val="none" w:sz="0" w:space="0" w:color="auto"/>
                <w:left w:val="none" w:sz="0" w:space="0" w:color="auto"/>
                <w:bottom w:val="none" w:sz="0" w:space="0" w:color="auto"/>
                <w:right w:val="none" w:sz="0" w:space="0" w:color="auto"/>
              </w:divBdr>
            </w:div>
            <w:div w:id="1222524556">
              <w:marLeft w:val="0"/>
              <w:marRight w:val="0"/>
              <w:marTop w:val="0"/>
              <w:marBottom w:val="0"/>
              <w:divBdr>
                <w:top w:val="none" w:sz="0" w:space="0" w:color="auto"/>
                <w:left w:val="none" w:sz="0" w:space="0" w:color="auto"/>
                <w:bottom w:val="none" w:sz="0" w:space="0" w:color="auto"/>
                <w:right w:val="none" w:sz="0" w:space="0" w:color="auto"/>
              </w:divBdr>
            </w:div>
            <w:div w:id="185681085">
              <w:marLeft w:val="0"/>
              <w:marRight w:val="0"/>
              <w:marTop w:val="0"/>
              <w:marBottom w:val="0"/>
              <w:divBdr>
                <w:top w:val="none" w:sz="0" w:space="0" w:color="auto"/>
                <w:left w:val="none" w:sz="0" w:space="0" w:color="auto"/>
                <w:bottom w:val="none" w:sz="0" w:space="0" w:color="auto"/>
                <w:right w:val="none" w:sz="0" w:space="0" w:color="auto"/>
              </w:divBdr>
            </w:div>
            <w:div w:id="553930503">
              <w:marLeft w:val="0"/>
              <w:marRight w:val="0"/>
              <w:marTop w:val="0"/>
              <w:marBottom w:val="0"/>
              <w:divBdr>
                <w:top w:val="none" w:sz="0" w:space="0" w:color="auto"/>
                <w:left w:val="none" w:sz="0" w:space="0" w:color="auto"/>
                <w:bottom w:val="none" w:sz="0" w:space="0" w:color="auto"/>
                <w:right w:val="none" w:sz="0" w:space="0" w:color="auto"/>
              </w:divBdr>
            </w:div>
            <w:div w:id="2028174351">
              <w:marLeft w:val="0"/>
              <w:marRight w:val="0"/>
              <w:marTop w:val="0"/>
              <w:marBottom w:val="0"/>
              <w:divBdr>
                <w:top w:val="none" w:sz="0" w:space="0" w:color="auto"/>
                <w:left w:val="none" w:sz="0" w:space="0" w:color="auto"/>
                <w:bottom w:val="none" w:sz="0" w:space="0" w:color="auto"/>
                <w:right w:val="none" w:sz="0" w:space="0" w:color="auto"/>
              </w:divBdr>
            </w:div>
            <w:div w:id="1773932528">
              <w:marLeft w:val="0"/>
              <w:marRight w:val="0"/>
              <w:marTop w:val="0"/>
              <w:marBottom w:val="0"/>
              <w:divBdr>
                <w:top w:val="none" w:sz="0" w:space="0" w:color="auto"/>
                <w:left w:val="none" w:sz="0" w:space="0" w:color="auto"/>
                <w:bottom w:val="none" w:sz="0" w:space="0" w:color="auto"/>
                <w:right w:val="none" w:sz="0" w:space="0" w:color="auto"/>
              </w:divBdr>
            </w:div>
            <w:div w:id="15665447">
              <w:marLeft w:val="0"/>
              <w:marRight w:val="0"/>
              <w:marTop w:val="0"/>
              <w:marBottom w:val="0"/>
              <w:divBdr>
                <w:top w:val="none" w:sz="0" w:space="0" w:color="auto"/>
                <w:left w:val="none" w:sz="0" w:space="0" w:color="auto"/>
                <w:bottom w:val="none" w:sz="0" w:space="0" w:color="auto"/>
                <w:right w:val="none" w:sz="0" w:space="0" w:color="auto"/>
              </w:divBdr>
            </w:div>
            <w:div w:id="600526577">
              <w:marLeft w:val="0"/>
              <w:marRight w:val="0"/>
              <w:marTop w:val="0"/>
              <w:marBottom w:val="0"/>
              <w:divBdr>
                <w:top w:val="none" w:sz="0" w:space="0" w:color="auto"/>
                <w:left w:val="none" w:sz="0" w:space="0" w:color="auto"/>
                <w:bottom w:val="none" w:sz="0" w:space="0" w:color="auto"/>
                <w:right w:val="none" w:sz="0" w:space="0" w:color="auto"/>
              </w:divBdr>
            </w:div>
            <w:div w:id="239141803">
              <w:marLeft w:val="0"/>
              <w:marRight w:val="0"/>
              <w:marTop w:val="0"/>
              <w:marBottom w:val="0"/>
              <w:divBdr>
                <w:top w:val="none" w:sz="0" w:space="0" w:color="auto"/>
                <w:left w:val="none" w:sz="0" w:space="0" w:color="auto"/>
                <w:bottom w:val="none" w:sz="0" w:space="0" w:color="auto"/>
                <w:right w:val="none" w:sz="0" w:space="0" w:color="auto"/>
              </w:divBdr>
            </w:div>
            <w:div w:id="1358505543">
              <w:marLeft w:val="0"/>
              <w:marRight w:val="0"/>
              <w:marTop w:val="0"/>
              <w:marBottom w:val="0"/>
              <w:divBdr>
                <w:top w:val="none" w:sz="0" w:space="0" w:color="auto"/>
                <w:left w:val="none" w:sz="0" w:space="0" w:color="auto"/>
                <w:bottom w:val="none" w:sz="0" w:space="0" w:color="auto"/>
                <w:right w:val="none" w:sz="0" w:space="0" w:color="auto"/>
              </w:divBdr>
            </w:div>
            <w:div w:id="99111419">
              <w:marLeft w:val="0"/>
              <w:marRight w:val="0"/>
              <w:marTop w:val="0"/>
              <w:marBottom w:val="0"/>
              <w:divBdr>
                <w:top w:val="none" w:sz="0" w:space="0" w:color="auto"/>
                <w:left w:val="none" w:sz="0" w:space="0" w:color="auto"/>
                <w:bottom w:val="none" w:sz="0" w:space="0" w:color="auto"/>
                <w:right w:val="none" w:sz="0" w:space="0" w:color="auto"/>
              </w:divBdr>
            </w:div>
            <w:div w:id="924993945">
              <w:marLeft w:val="0"/>
              <w:marRight w:val="0"/>
              <w:marTop w:val="0"/>
              <w:marBottom w:val="0"/>
              <w:divBdr>
                <w:top w:val="none" w:sz="0" w:space="0" w:color="auto"/>
                <w:left w:val="none" w:sz="0" w:space="0" w:color="auto"/>
                <w:bottom w:val="none" w:sz="0" w:space="0" w:color="auto"/>
                <w:right w:val="none" w:sz="0" w:space="0" w:color="auto"/>
              </w:divBdr>
            </w:div>
            <w:div w:id="2137287244">
              <w:marLeft w:val="0"/>
              <w:marRight w:val="0"/>
              <w:marTop w:val="0"/>
              <w:marBottom w:val="0"/>
              <w:divBdr>
                <w:top w:val="none" w:sz="0" w:space="0" w:color="auto"/>
                <w:left w:val="none" w:sz="0" w:space="0" w:color="auto"/>
                <w:bottom w:val="none" w:sz="0" w:space="0" w:color="auto"/>
                <w:right w:val="none" w:sz="0" w:space="0" w:color="auto"/>
              </w:divBdr>
            </w:div>
            <w:div w:id="2117283434">
              <w:marLeft w:val="0"/>
              <w:marRight w:val="0"/>
              <w:marTop w:val="0"/>
              <w:marBottom w:val="0"/>
              <w:divBdr>
                <w:top w:val="none" w:sz="0" w:space="0" w:color="auto"/>
                <w:left w:val="none" w:sz="0" w:space="0" w:color="auto"/>
                <w:bottom w:val="none" w:sz="0" w:space="0" w:color="auto"/>
                <w:right w:val="none" w:sz="0" w:space="0" w:color="auto"/>
              </w:divBdr>
            </w:div>
            <w:div w:id="963199659">
              <w:marLeft w:val="0"/>
              <w:marRight w:val="0"/>
              <w:marTop w:val="0"/>
              <w:marBottom w:val="0"/>
              <w:divBdr>
                <w:top w:val="none" w:sz="0" w:space="0" w:color="auto"/>
                <w:left w:val="none" w:sz="0" w:space="0" w:color="auto"/>
                <w:bottom w:val="none" w:sz="0" w:space="0" w:color="auto"/>
                <w:right w:val="none" w:sz="0" w:space="0" w:color="auto"/>
              </w:divBdr>
            </w:div>
            <w:div w:id="970012182">
              <w:marLeft w:val="0"/>
              <w:marRight w:val="0"/>
              <w:marTop w:val="0"/>
              <w:marBottom w:val="0"/>
              <w:divBdr>
                <w:top w:val="none" w:sz="0" w:space="0" w:color="auto"/>
                <w:left w:val="none" w:sz="0" w:space="0" w:color="auto"/>
                <w:bottom w:val="none" w:sz="0" w:space="0" w:color="auto"/>
                <w:right w:val="none" w:sz="0" w:space="0" w:color="auto"/>
              </w:divBdr>
            </w:div>
            <w:div w:id="639193551">
              <w:marLeft w:val="0"/>
              <w:marRight w:val="0"/>
              <w:marTop w:val="0"/>
              <w:marBottom w:val="0"/>
              <w:divBdr>
                <w:top w:val="none" w:sz="0" w:space="0" w:color="auto"/>
                <w:left w:val="none" w:sz="0" w:space="0" w:color="auto"/>
                <w:bottom w:val="none" w:sz="0" w:space="0" w:color="auto"/>
                <w:right w:val="none" w:sz="0" w:space="0" w:color="auto"/>
              </w:divBdr>
            </w:div>
            <w:div w:id="1354380357">
              <w:marLeft w:val="0"/>
              <w:marRight w:val="0"/>
              <w:marTop w:val="0"/>
              <w:marBottom w:val="0"/>
              <w:divBdr>
                <w:top w:val="none" w:sz="0" w:space="0" w:color="auto"/>
                <w:left w:val="none" w:sz="0" w:space="0" w:color="auto"/>
                <w:bottom w:val="none" w:sz="0" w:space="0" w:color="auto"/>
                <w:right w:val="none" w:sz="0" w:space="0" w:color="auto"/>
              </w:divBdr>
            </w:div>
            <w:div w:id="9742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4701">
      <w:bodyDiv w:val="1"/>
      <w:marLeft w:val="0"/>
      <w:marRight w:val="0"/>
      <w:marTop w:val="0"/>
      <w:marBottom w:val="0"/>
      <w:divBdr>
        <w:top w:val="none" w:sz="0" w:space="0" w:color="auto"/>
        <w:left w:val="none" w:sz="0" w:space="0" w:color="auto"/>
        <w:bottom w:val="none" w:sz="0" w:space="0" w:color="auto"/>
        <w:right w:val="none" w:sz="0" w:space="0" w:color="auto"/>
      </w:divBdr>
      <w:divsChild>
        <w:div w:id="299455681">
          <w:marLeft w:val="0"/>
          <w:marRight w:val="0"/>
          <w:marTop w:val="0"/>
          <w:marBottom w:val="0"/>
          <w:divBdr>
            <w:top w:val="none" w:sz="0" w:space="0" w:color="auto"/>
            <w:left w:val="none" w:sz="0" w:space="0" w:color="auto"/>
            <w:bottom w:val="none" w:sz="0" w:space="0" w:color="auto"/>
            <w:right w:val="none" w:sz="0" w:space="0" w:color="auto"/>
          </w:divBdr>
          <w:divsChild>
            <w:div w:id="120652379">
              <w:marLeft w:val="0"/>
              <w:marRight w:val="0"/>
              <w:marTop w:val="0"/>
              <w:marBottom w:val="0"/>
              <w:divBdr>
                <w:top w:val="none" w:sz="0" w:space="0" w:color="auto"/>
                <w:left w:val="none" w:sz="0" w:space="0" w:color="auto"/>
                <w:bottom w:val="none" w:sz="0" w:space="0" w:color="auto"/>
                <w:right w:val="none" w:sz="0" w:space="0" w:color="auto"/>
              </w:divBdr>
            </w:div>
            <w:div w:id="1535851259">
              <w:marLeft w:val="0"/>
              <w:marRight w:val="0"/>
              <w:marTop w:val="0"/>
              <w:marBottom w:val="0"/>
              <w:divBdr>
                <w:top w:val="none" w:sz="0" w:space="0" w:color="auto"/>
                <w:left w:val="none" w:sz="0" w:space="0" w:color="auto"/>
                <w:bottom w:val="none" w:sz="0" w:space="0" w:color="auto"/>
                <w:right w:val="none" w:sz="0" w:space="0" w:color="auto"/>
              </w:divBdr>
            </w:div>
            <w:div w:id="1845898179">
              <w:marLeft w:val="0"/>
              <w:marRight w:val="0"/>
              <w:marTop w:val="0"/>
              <w:marBottom w:val="0"/>
              <w:divBdr>
                <w:top w:val="none" w:sz="0" w:space="0" w:color="auto"/>
                <w:left w:val="none" w:sz="0" w:space="0" w:color="auto"/>
                <w:bottom w:val="none" w:sz="0" w:space="0" w:color="auto"/>
                <w:right w:val="none" w:sz="0" w:space="0" w:color="auto"/>
              </w:divBdr>
            </w:div>
            <w:div w:id="1666015061">
              <w:marLeft w:val="0"/>
              <w:marRight w:val="0"/>
              <w:marTop w:val="0"/>
              <w:marBottom w:val="0"/>
              <w:divBdr>
                <w:top w:val="none" w:sz="0" w:space="0" w:color="auto"/>
                <w:left w:val="none" w:sz="0" w:space="0" w:color="auto"/>
                <w:bottom w:val="none" w:sz="0" w:space="0" w:color="auto"/>
                <w:right w:val="none" w:sz="0" w:space="0" w:color="auto"/>
              </w:divBdr>
            </w:div>
            <w:div w:id="1867788902">
              <w:marLeft w:val="0"/>
              <w:marRight w:val="0"/>
              <w:marTop w:val="0"/>
              <w:marBottom w:val="0"/>
              <w:divBdr>
                <w:top w:val="none" w:sz="0" w:space="0" w:color="auto"/>
                <w:left w:val="none" w:sz="0" w:space="0" w:color="auto"/>
                <w:bottom w:val="none" w:sz="0" w:space="0" w:color="auto"/>
                <w:right w:val="none" w:sz="0" w:space="0" w:color="auto"/>
              </w:divBdr>
            </w:div>
            <w:div w:id="13508506">
              <w:marLeft w:val="0"/>
              <w:marRight w:val="0"/>
              <w:marTop w:val="0"/>
              <w:marBottom w:val="0"/>
              <w:divBdr>
                <w:top w:val="none" w:sz="0" w:space="0" w:color="auto"/>
                <w:left w:val="none" w:sz="0" w:space="0" w:color="auto"/>
                <w:bottom w:val="none" w:sz="0" w:space="0" w:color="auto"/>
                <w:right w:val="none" w:sz="0" w:space="0" w:color="auto"/>
              </w:divBdr>
            </w:div>
            <w:div w:id="1867517090">
              <w:marLeft w:val="0"/>
              <w:marRight w:val="0"/>
              <w:marTop w:val="0"/>
              <w:marBottom w:val="0"/>
              <w:divBdr>
                <w:top w:val="none" w:sz="0" w:space="0" w:color="auto"/>
                <w:left w:val="none" w:sz="0" w:space="0" w:color="auto"/>
                <w:bottom w:val="none" w:sz="0" w:space="0" w:color="auto"/>
                <w:right w:val="none" w:sz="0" w:space="0" w:color="auto"/>
              </w:divBdr>
            </w:div>
            <w:div w:id="818769572">
              <w:marLeft w:val="0"/>
              <w:marRight w:val="0"/>
              <w:marTop w:val="0"/>
              <w:marBottom w:val="0"/>
              <w:divBdr>
                <w:top w:val="none" w:sz="0" w:space="0" w:color="auto"/>
                <w:left w:val="none" w:sz="0" w:space="0" w:color="auto"/>
                <w:bottom w:val="none" w:sz="0" w:space="0" w:color="auto"/>
                <w:right w:val="none" w:sz="0" w:space="0" w:color="auto"/>
              </w:divBdr>
            </w:div>
            <w:div w:id="1040083410">
              <w:marLeft w:val="0"/>
              <w:marRight w:val="0"/>
              <w:marTop w:val="0"/>
              <w:marBottom w:val="0"/>
              <w:divBdr>
                <w:top w:val="none" w:sz="0" w:space="0" w:color="auto"/>
                <w:left w:val="none" w:sz="0" w:space="0" w:color="auto"/>
                <w:bottom w:val="none" w:sz="0" w:space="0" w:color="auto"/>
                <w:right w:val="none" w:sz="0" w:space="0" w:color="auto"/>
              </w:divBdr>
            </w:div>
            <w:div w:id="1272394271">
              <w:marLeft w:val="0"/>
              <w:marRight w:val="0"/>
              <w:marTop w:val="0"/>
              <w:marBottom w:val="0"/>
              <w:divBdr>
                <w:top w:val="none" w:sz="0" w:space="0" w:color="auto"/>
                <w:left w:val="none" w:sz="0" w:space="0" w:color="auto"/>
                <w:bottom w:val="none" w:sz="0" w:space="0" w:color="auto"/>
                <w:right w:val="none" w:sz="0" w:space="0" w:color="auto"/>
              </w:divBdr>
            </w:div>
            <w:div w:id="1707096090">
              <w:marLeft w:val="0"/>
              <w:marRight w:val="0"/>
              <w:marTop w:val="0"/>
              <w:marBottom w:val="0"/>
              <w:divBdr>
                <w:top w:val="none" w:sz="0" w:space="0" w:color="auto"/>
                <w:left w:val="none" w:sz="0" w:space="0" w:color="auto"/>
                <w:bottom w:val="none" w:sz="0" w:space="0" w:color="auto"/>
                <w:right w:val="none" w:sz="0" w:space="0" w:color="auto"/>
              </w:divBdr>
            </w:div>
            <w:div w:id="1148280805">
              <w:marLeft w:val="0"/>
              <w:marRight w:val="0"/>
              <w:marTop w:val="0"/>
              <w:marBottom w:val="0"/>
              <w:divBdr>
                <w:top w:val="none" w:sz="0" w:space="0" w:color="auto"/>
                <w:left w:val="none" w:sz="0" w:space="0" w:color="auto"/>
                <w:bottom w:val="none" w:sz="0" w:space="0" w:color="auto"/>
                <w:right w:val="none" w:sz="0" w:space="0" w:color="auto"/>
              </w:divBdr>
            </w:div>
            <w:div w:id="186986478">
              <w:marLeft w:val="0"/>
              <w:marRight w:val="0"/>
              <w:marTop w:val="0"/>
              <w:marBottom w:val="0"/>
              <w:divBdr>
                <w:top w:val="none" w:sz="0" w:space="0" w:color="auto"/>
                <w:left w:val="none" w:sz="0" w:space="0" w:color="auto"/>
                <w:bottom w:val="none" w:sz="0" w:space="0" w:color="auto"/>
                <w:right w:val="none" w:sz="0" w:space="0" w:color="auto"/>
              </w:divBdr>
            </w:div>
            <w:div w:id="1152717085">
              <w:marLeft w:val="0"/>
              <w:marRight w:val="0"/>
              <w:marTop w:val="0"/>
              <w:marBottom w:val="0"/>
              <w:divBdr>
                <w:top w:val="none" w:sz="0" w:space="0" w:color="auto"/>
                <w:left w:val="none" w:sz="0" w:space="0" w:color="auto"/>
                <w:bottom w:val="none" w:sz="0" w:space="0" w:color="auto"/>
                <w:right w:val="none" w:sz="0" w:space="0" w:color="auto"/>
              </w:divBdr>
            </w:div>
            <w:div w:id="379746457">
              <w:marLeft w:val="0"/>
              <w:marRight w:val="0"/>
              <w:marTop w:val="0"/>
              <w:marBottom w:val="0"/>
              <w:divBdr>
                <w:top w:val="none" w:sz="0" w:space="0" w:color="auto"/>
                <w:left w:val="none" w:sz="0" w:space="0" w:color="auto"/>
                <w:bottom w:val="none" w:sz="0" w:space="0" w:color="auto"/>
                <w:right w:val="none" w:sz="0" w:space="0" w:color="auto"/>
              </w:divBdr>
            </w:div>
            <w:div w:id="523594128">
              <w:marLeft w:val="0"/>
              <w:marRight w:val="0"/>
              <w:marTop w:val="0"/>
              <w:marBottom w:val="0"/>
              <w:divBdr>
                <w:top w:val="none" w:sz="0" w:space="0" w:color="auto"/>
                <w:left w:val="none" w:sz="0" w:space="0" w:color="auto"/>
                <w:bottom w:val="none" w:sz="0" w:space="0" w:color="auto"/>
                <w:right w:val="none" w:sz="0" w:space="0" w:color="auto"/>
              </w:divBdr>
            </w:div>
            <w:div w:id="1926766830">
              <w:marLeft w:val="0"/>
              <w:marRight w:val="0"/>
              <w:marTop w:val="0"/>
              <w:marBottom w:val="0"/>
              <w:divBdr>
                <w:top w:val="none" w:sz="0" w:space="0" w:color="auto"/>
                <w:left w:val="none" w:sz="0" w:space="0" w:color="auto"/>
                <w:bottom w:val="none" w:sz="0" w:space="0" w:color="auto"/>
                <w:right w:val="none" w:sz="0" w:space="0" w:color="auto"/>
              </w:divBdr>
            </w:div>
            <w:div w:id="1724599237">
              <w:marLeft w:val="0"/>
              <w:marRight w:val="0"/>
              <w:marTop w:val="0"/>
              <w:marBottom w:val="0"/>
              <w:divBdr>
                <w:top w:val="none" w:sz="0" w:space="0" w:color="auto"/>
                <w:left w:val="none" w:sz="0" w:space="0" w:color="auto"/>
                <w:bottom w:val="none" w:sz="0" w:space="0" w:color="auto"/>
                <w:right w:val="none" w:sz="0" w:space="0" w:color="auto"/>
              </w:divBdr>
            </w:div>
            <w:div w:id="1451707463">
              <w:marLeft w:val="0"/>
              <w:marRight w:val="0"/>
              <w:marTop w:val="0"/>
              <w:marBottom w:val="0"/>
              <w:divBdr>
                <w:top w:val="none" w:sz="0" w:space="0" w:color="auto"/>
                <w:left w:val="none" w:sz="0" w:space="0" w:color="auto"/>
                <w:bottom w:val="none" w:sz="0" w:space="0" w:color="auto"/>
                <w:right w:val="none" w:sz="0" w:space="0" w:color="auto"/>
              </w:divBdr>
            </w:div>
            <w:div w:id="1508784320">
              <w:marLeft w:val="0"/>
              <w:marRight w:val="0"/>
              <w:marTop w:val="0"/>
              <w:marBottom w:val="0"/>
              <w:divBdr>
                <w:top w:val="none" w:sz="0" w:space="0" w:color="auto"/>
                <w:left w:val="none" w:sz="0" w:space="0" w:color="auto"/>
                <w:bottom w:val="none" w:sz="0" w:space="0" w:color="auto"/>
                <w:right w:val="none" w:sz="0" w:space="0" w:color="auto"/>
              </w:divBdr>
            </w:div>
            <w:div w:id="1200895509">
              <w:marLeft w:val="0"/>
              <w:marRight w:val="0"/>
              <w:marTop w:val="0"/>
              <w:marBottom w:val="0"/>
              <w:divBdr>
                <w:top w:val="none" w:sz="0" w:space="0" w:color="auto"/>
                <w:left w:val="none" w:sz="0" w:space="0" w:color="auto"/>
                <w:bottom w:val="none" w:sz="0" w:space="0" w:color="auto"/>
                <w:right w:val="none" w:sz="0" w:space="0" w:color="auto"/>
              </w:divBdr>
            </w:div>
            <w:div w:id="1350914241">
              <w:marLeft w:val="0"/>
              <w:marRight w:val="0"/>
              <w:marTop w:val="0"/>
              <w:marBottom w:val="0"/>
              <w:divBdr>
                <w:top w:val="none" w:sz="0" w:space="0" w:color="auto"/>
                <w:left w:val="none" w:sz="0" w:space="0" w:color="auto"/>
                <w:bottom w:val="none" w:sz="0" w:space="0" w:color="auto"/>
                <w:right w:val="none" w:sz="0" w:space="0" w:color="auto"/>
              </w:divBdr>
            </w:div>
            <w:div w:id="777261096">
              <w:marLeft w:val="0"/>
              <w:marRight w:val="0"/>
              <w:marTop w:val="0"/>
              <w:marBottom w:val="0"/>
              <w:divBdr>
                <w:top w:val="none" w:sz="0" w:space="0" w:color="auto"/>
                <w:left w:val="none" w:sz="0" w:space="0" w:color="auto"/>
                <w:bottom w:val="none" w:sz="0" w:space="0" w:color="auto"/>
                <w:right w:val="none" w:sz="0" w:space="0" w:color="auto"/>
              </w:divBdr>
            </w:div>
            <w:div w:id="12143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8029">
      <w:bodyDiv w:val="1"/>
      <w:marLeft w:val="0"/>
      <w:marRight w:val="0"/>
      <w:marTop w:val="0"/>
      <w:marBottom w:val="0"/>
      <w:divBdr>
        <w:top w:val="none" w:sz="0" w:space="0" w:color="auto"/>
        <w:left w:val="none" w:sz="0" w:space="0" w:color="auto"/>
        <w:bottom w:val="none" w:sz="0" w:space="0" w:color="auto"/>
        <w:right w:val="none" w:sz="0" w:space="0" w:color="auto"/>
      </w:divBdr>
      <w:divsChild>
        <w:div w:id="1934169740">
          <w:marLeft w:val="0"/>
          <w:marRight w:val="0"/>
          <w:marTop w:val="0"/>
          <w:marBottom w:val="0"/>
          <w:divBdr>
            <w:top w:val="none" w:sz="0" w:space="0" w:color="auto"/>
            <w:left w:val="none" w:sz="0" w:space="0" w:color="auto"/>
            <w:bottom w:val="none" w:sz="0" w:space="0" w:color="auto"/>
            <w:right w:val="none" w:sz="0" w:space="0" w:color="auto"/>
          </w:divBdr>
          <w:divsChild>
            <w:div w:id="1107503027">
              <w:marLeft w:val="0"/>
              <w:marRight w:val="0"/>
              <w:marTop w:val="0"/>
              <w:marBottom w:val="0"/>
              <w:divBdr>
                <w:top w:val="none" w:sz="0" w:space="0" w:color="auto"/>
                <w:left w:val="none" w:sz="0" w:space="0" w:color="auto"/>
                <w:bottom w:val="none" w:sz="0" w:space="0" w:color="auto"/>
                <w:right w:val="none" w:sz="0" w:space="0" w:color="auto"/>
              </w:divBdr>
            </w:div>
            <w:div w:id="508758914">
              <w:marLeft w:val="0"/>
              <w:marRight w:val="0"/>
              <w:marTop w:val="0"/>
              <w:marBottom w:val="0"/>
              <w:divBdr>
                <w:top w:val="none" w:sz="0" w:space="0" w:color="auto"/>
                <w:left w:val="none" w:sz="0" w:space="0" w:color="auto"/>
                <w:bottom w:val="none" w:sz="0" w:space="0" w:color="auto"/>
                <w:right w:val="none" w:sz="0" w:space="0" w:color="auto"/>
              </w:divBdr>
            </w:div>
            <w:div w:id="932132782">
              <w:marLeft w:val="0"/>
              <w:marRight w:val="0"/>
              <w:marTop w:val="0"/>
              <w:marBottom w:val="0"/>
              <w:divBdr>
                <w:top w:val="none" w:sz="0" w:space="0" w:color="auto"/>
                <w:left w:val="none" w:sz="0" w:space="0" w:color="auto"/>
                <w:bottom w:val="none" w:sz="0" w:space="0" w:color="auto"/>
                <w:right w:val="none" w:sz="0" w:space="0" w:color="auto"/>
              </w:divBdr>
            </w:div>
            <w:div w:id="169027975">
              <w:marLeft w:val="0"/>
              <w:marRight w:val="0"/>
              <w:marTop w:val="0"/>
              <w:marBottom w:val="0"/>
              <w:divBdr>
                <w:top w:val="none" w:sz="0" w:space="0" w:color="auto"/>
                <w:left w:val="none" w:sz="0" w:space="0" w:color="auto"/>
                <w:bottom w:val="none" w:sz="0" w:space="0" w:color="auto"/>
                <w:right w:val="none" w:sz="0" w:space="0" w:color="auto"/>
              </w:divBdr>
            </w:div>
            <w:div w:id="442116613">
              <w:marLeft w:val="0"/>
              <w:marRight w:val="0"/>
              <w:marTop w:val="0"/>
              <w:marBottom w:val="0"/>
              <w:divBdr>
                <w:top w:val="none" w:sz="0" w:space="0" w:color="auto"/>
                <w:left w:val="none" w:sz="0" w:space="0" w:color="auto"/>
                <w:bottom w:val="none" w:sz="0" w:space="0" w:color="auto"/>
                <w:right w:val="none" w:sz="0" w:space="0" w:color="auto"/>
              </w:divBdr>
            </w:div>
            <w:div w:id="155271677">
              <w:marLeft w:val="0"/>
              <w:marRight w:val="0"/>
              <w:marTop w:val="0"/>
              <w:marBottom w:val="0"/>
              <w:divBdr>
                <w:top w:val="none" w:sz="0" w:space="0" w:color="auto"/>
                <w:left w:val="none" w:sz="0" w:space="0" w:color="auto"/>
                <w:bottom w:val="none" w:sz="0" w:space="0" w:color="auto"/>
                <w:right w:val="none" w:sz="0" w:space="0" w:color="auto"/>
              </w:divBdr>
            </w:div>
            <w:div w:id="342516906">
              <w:marLeft w:val="0"/>
              <w:marRight w:val="0"/>
              <w:marTop w:val="0"/>
              <w:marBottom w:val="0"/>
              <w:divBdr>
                <w:top w:val="none" w:sz="0" w:space="0" w:color="auto"/>
                <w:left w:val="none" w:sz="0" w:space="0" w:color="auto"/>
                <w:bottom w:val="none" w:sz="0" w:space="0" w:color="auto"/>
                <w:right w:val="none" w:sz="0" w:space="0" w:color="auto"/>
              </w:divBdr>
            </w:div>
            <w:div w:id="1625035428">
              <w:marLeft w:val="0"/>
              <w:marRight w:val="0"/>
              <w:marTop w:val="0"/>
              <w:marBottom w:val="0"/>
              <w:divBdr>
                <w:top w:val="none" w:sz="0" w:space="0" w:color="auto"/>
                <w:left w:val="none" w:sz="0" w:space="0" w:color="auto"/>
                <w:bottom w:val="none" w:sz="0" w:space="0" w:color="auto"/>
                <w:right w:val="none" w:sz="0" w:space="0" w:color="auto"/>
              </w:divBdr>
            </w:div>
            <w:div w:id="618293746">
              <w:marLeft w:val="0"/>
              <w:marRight w:val="0"/>
              <w:marTop w:val="0"/>
              <w:marBottom w:val="0"/>
              <w:divBdr>
                <w:top w:val="none" w:sz="0" w:space="0" w:color="auto"/>
                <w:left w:val="none" w:sz="0" w:space="0" w:color="auto"/>
                <w:bottom w:val="none" w:sz="0" w:space="0" w:color="auto"/>
                <w:right w:val="none" w:sz="0" w:space="0" w:color="auto"/>
              </w:divBdr>
            </w:div>
            <w:div w:id="66079083">
              <w:marLeft w:val="0"/>
              <w:marRight w:val="0"/>
              <w:marTop w:val="0"/>
              <w:marBottom w:val="0"/>
              <w:divBdr>
                <w:top w:val="none" w:sz="0" w:space="0" w:color="auto"/>
                <w:left w:val="none" w:sz="0" w:space="0" w:color="auto"/>
                <w:bottom w:val="none" w:sz="0" w:space="0" w:color="auto"/>
                <w:right w:val="none" w:sz="0" w:space="0" w:color="auto"/>
              </w:divBdr>
            </w:div>
            <w:div w:id="604193317">
              <w:marLeft w:val="0"/>
              <w:marRight w:val="0"/>
              <w:marTop w:val="0"/>
              <w:marBottom w:val="0"/>
              <w:divBdr>
                <w:top w:val="none" w:sz="0" w:space="0" w:color="auto"/>
                <w:left w:val="none" w:sz="0" w:space="0" w:color="auto"/>
                <w:bottom w:val="none" w:sz="0" w:space="0" w:color="auto"/>
                <w:right w:val="none" w:sz="0" w:space="0" w:color="auto"/>
              </w:divBdr>
            </w:div>
            <w:div w:id="624968377">
              <w:marLeft w:val="0"/>
              <w:marRight w:val="0"/>
              <w:marTop w:val="0"/>
              <w:marBottom w:val="0"/>
              <w:divBdr>
                <w:top w:val="none" w:sz="0" w:space="0" w:color="auto"/>
                <w:left w:val="none" w:sz="0" w:space="0" w:color="auto"/>
                <w:bottom w:val="none" w:sz="0" w:space="0" w:color="auto"/>
                <w:right w:val="none" w:sz="0" w:space="0" w:color="auto"/>
              </w:divBdr>
            </w:div>
            <w:div w:id="1352756259">
              <w:marLeft w:val="0"/>
              <w:marRight w:val="0"/>
              <w:marTop w:val="0"/>
              <w:marBottom w:val="0"/>
              <w:divBdr>
                <w:top w:val="none" w:sz="0" w:space="0" w:color="auto"/>
                <w:left w:val="none" w:sz="0" w:space="0" w:color="auto"/>
                <w:bottom w:val="none" w:sz="0" w:space="0" w:color="auto"/>
                <w:right w:val="none" w:sz="0" w:space="0" w:color="auto"/>
              </w:divBdr>
            </w:div>
            <w:div w:id="5853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8771">
      <w:bodyDiv w:val="1"/>
      <w:marLeft w:val="0"/>
      <w:marRight w:val="0"/>
      <w:marTop w:val="0"/>
      <w:marBottom w:val="0"/>
      <w:divBdr>
        <w:top w:val="none" w:sz="0" w:space="0" w:color="auto"/>
        <w:left w:val="none" w:sz="0" w:space="0" w:color="auto"/>
        <w:bottom w:val="none" w:sz="0" w:space="0" w:color="auto"/>
        <w:right w:val="none" w:sz="0" w:space="0" w:color="auto"/>
      </w:divBdr>
      <w:divsChild>
        <w:div w:id="824321764">
          <w:marLeft w:val="0"/>
          <w:marRight w:val="0"/>
          <w:marTop w:val="0"/>
          <w:marBottom w:val="0"/>
          <w:divBdr>
            <w:top w:val="none" w:sz="0" w:space="0" w:color="auto"/>
            <w:left w:val="none" w:sz="0" w:space="0" w:color="auto"/>
            <w:bottom w:val="none" w:sz="0" w:space="0" w:color="auto"/>
            <w:right w:val="none" w:sz="0" w:space="0" w:color="auto"/>
          </w:divBdr>
          <w:divsChild>
            <w:div w:id="836657202">
              <w:marLeft w:val="0"/>
              <w:marRight w:val="0"/>
              <w:marTop w:val="0"/>
              <w:marBottom w:val="0"/>
              <w:divBdr>
                <w:top w:val="none" w:sz="0" w:space="0" w:color="auto"/>
                <w:left w:val="none" w:sz="0" w:space="0" w:color="auto"/>
                <w:bottom w:val="none" w:sz="0" w:space="0" w:color="auto"/>
                <w:right w:val="none" w:sz="0" w:space="0" w:color="auto"/>
              </w:divBdr>
            </w:div>
            <w:div w:id="209076428">
              <w:marLeft w:val="0"/>
              <w:marRight w:val="0"/>
              <w:marTop w:val="0"/>
              <w:marBottom w:val="0"/>
              <w:divBdr>
                <w:top w:val="none" w:sz="0" w:space="0" w:color="auto"/>
                <w:left w:val="none" w:sz="0" w:space="0" w:color="auto"/>
                <w:bottom w:val="none" w:sz="0" w:space="0" w:color="auto"/>
                <w:right w:val="none" w:sz="0" w:space="0" w:color="auto"/>
              </w:divBdr>
            </w:div>
            <w:div w:id="1702432756">
              <w:marLeft w:val="0"/>
              <w:marRight w:val="0"/>
              <w:marTop w:val="0"/>
              <w:marBottom w:val="0"/>
              <w:divBdr>
                <w:top w:val="none" w:sz="0" w:space="0" w:color="auto"/>
                <w:left w:val="none" w:sz="0" w:space="0" w:color="auto"/>
                <w:bottom w:val="none" w:sz="0" w:space="0" w:color="auto"/>
                <w:right w:val="none" w:sz="0" w:space="0" w:color="auto"/>
              </w:divBdr>
            </w:div>
            <w:div w:id="465317846">
              <w:marLeft w:val="0"/>
              <w:marRight w:val="0"/>
              <w:marTop w:val="0"/>
              <w:marBottom w:val="0"/>
              <w:divBdr>
                <w:top w:val="none" w:sz="0" w:space="0" w:color="auto"/>
                <w:left w:val="none" w:sz="0" w:space="0" w:color="auto"/>
                <w:bottom w:val="none" w:sz="0" w:space="0" w:color="auto"/>
                <w:right w:val="none" w:sz="0" w:space="0" w:color="auto"/>
              </w:divBdr>
            </w:div>
            <w:div w:id="849300495">
              <w:marLeft w:val="0"/>
              <w:marRight w:val="0"/>
              <w:marTop w:val="0"/>
              <w:marBottom w:val="0"/>
              <w:divBdr>
                <w:top w:val="none" w:sz="0" w:space="0" w:color="auto"/>
                <w:left w:val="none" w:sz="0" w:space="0" w:color="auto"/>
                <w:bottom w:val="none" w:sz="0" w:space="0" w:color="auto"/>
                <w:right w:val="none" w:sz="0" w:space="0" w:color="auto"/>
              </w:divBdr>
            </w:div>
            <w:div w:id="1185558280">
              <w:marLeft w:val="0"/>
              <w:marRight w:val="0"/>
              <w:marTop w:val="0"/>
              <w:marBottom w:val="0"/>
              <w:divBdr>
                <w:top w:val="none" w:sz="0" w:space="0" w:color="auto"/>
                <w:left w:val="none" w:sz="0" w:space="0" w:color="auto"/>
                <w:bottom w:val="none" w:sz="0" w:space="0" w:color="auto"/>
                <w:right w:val="none" w:sz="0" w:space="0" w:color="auto"/>
              </w:divBdr>
            </w:div>
            <w:div w:id="1491096777">
              <w:marLeft w:val="0"/>
              <w:marRight w:val="0"/>
              <w:marTop w:val="0"/>
              <w:marBottom w:val="0"/>
              <w:divBdr>
                <w:top w:val="none" w:sz="0" w:space="0" w:color="auto"/>
                <w:left w:val="none" w:sz="0" w:space="0" w:color="auto"/>
                <w:bottom w:val="none" w:sz="0" w:space="0" w:color="auto"/>
                <w:right w:val="none" w:sz="0" w:space="0" w:color="auto"/>
              </w:divBdr>
            </w:div>
            <w:div w:id="586112672">
              <w:marLeft w:val="0"/>
              <w:marRight w:val="0"/>
              <w:marTop w:val="0"/>
              <w:marBottom w:val="0"/>
              <w:divBdr>
                <w:top w:val="none" w:sz="0" w:space="0" w:color="auto"/>
                <w:left w:val="none" w:sz="0" w:space="0" w:color="auto"/>
                <w:bottom w:val="none" w:sz="0" w:space="0" w:color="auto"/>
                <w:right w:val="none" w:sz="0" w:space="0" w:color="auto"/>
              </w:divBdr>
            </w:div>
            <w:div w:id="1096679470">
              <w:marLeft w:val="0"/>
              <w:marRight w:val="0"/>
              <w:marTop w:val="0"/>
              <w:marBottom w:val="0"/>
              <w:divBdr>
                <w:top w:val="none" w:sz="0" w:space="0" w:color="auto"/>
                <w:left w:val="none" w:sz="0" w:space="0" w:color="auto"/>
                <w:bottom w:val="none" w:sz="0" w:space="0" w:color="auto"/>
                <w:right w:val="none" w:sz="0" w:space="0" w:color="auto"/>
              </w:divBdr>
            </w:div>
            <w:div w:id="2122724515">
              <w:marLeft w:val="0"/>
              <w:marRight w:val="0"/>
              <w:marTop w:val="0"/>
              <w:marBottom w:val="0"/>
              <w:divBdr>
                <w:top w:val="none" w:sz="0" w:space="0" w:color="auto"/>
                <w:left w:val="none" w:sz="0" w:space="0" w:color="auto"/>
                <w:bottom w:val="none" w:sz="0" w:space="0" w:color="auto"/>
                <w:right w:val="none" w:sz="0" w:space="0" w:color="auto"/>
              </w:divBdr>
            </w:div>
            <w:div w:id="1837919568">
              <w:marLeft w:val="0"/>
              <w:marRight w:val="0"/>
              <w:marTop w:val="0"/>
              <w:marBottom w:val="0"/>
              <w:divBdr>
                <w:top w:val="none" w:sz="0" w:space="0" w:color="auto"/>
                <w:left w:val="none" w:sz="0" w:space="0" w:color="auto"/>
                <w:bottom w:val="none" w:sz="0" w:space="0" w:color="auto"/>
                <w:right w:val="none" w:sz="0" w:space="0" w:color="auto"/>
              </w:divBdr>
            </w:div>
            <w:div w:id="649134230">
              <w:marLeft w:val="0"/>
              <w:marRight w:val="0"/>
              <w:marTop w:val="0"/>
              <w:marBottom w:val="0"/>
              <w:divBdr>
                <w:top w:val="none" w:sz="0" w:space="0" w:color="auto"/>
                <w:left w:val="none" w:sz="0" w:space="0" w:color="auto"/>
                <w:bottom w:val="none" w:sz="0" w:space="0" w:color="auto"/>
                <w:right w:val="none" w:sz="0" w:space="0" w:color="auto"/>
              </w:divBdr>
            </w:div>
            <w:div w:id="17781270">
              <w:marLeft w:val="0"/>
              <w:marRight w:val="0"/>
              <w:marTop w:val="0"/>
              <w:marBottom w:val="0"/>
              <w:divBdr>
                <w:top w:val="none" w:sz="0" w:space="0" w:color="auto"/>
                <w:left w:val="none" w:sz="0" w:space="0" w:color="auto"/>
                <w:bottom w:val="none" w:sz="0" w:space="0" w:color="auto"/>
                <w:right w:val="none" w:sz="0" w:space="0" w:color="auto"/>
              </w:divBdr>
            </w:div>
            <w:div w:id="1087383098">
              <w:marLeft w:val="0"/>
              <w:marRight w:val="0"/>
              <w:marTop w:val="0"/>
              <w:marBottom w:val="0"/>
              <w:divBdr>
                <w:top w:val="none" w:sz="0" w:space="0" w:color="auto"/>
                <w:left w:val="none" w:sz="0" w:space="0" w:color="auto"/>
                <w:bottom w:val="none" w:sz="0" w:space="0" w:color="auto"/>
                <w:right w:val="none" w:sz="0" w:space="0" w:color="auto"/>
              </w:divBdr>
            </w:div>
            <w:div w:id="1533883444">
              <w:marLeft w:val="0"/>
              <w:marRight w:val="0"/>
              <w:marTop w:val="0"/>
              <w:marBottom w:val="0"/>
              <w:divBdr>
                <w:top w:val="none" w:sz="0" w:space="0" w:color="auto"/>
                <w:left w:val="none" w:sz="0" w:space="0" w:color="auto"/>
                <w:bottom w:val="none" w:sz="0" w:space="0" w:color="auto"/>
                <w:right w:val="none" w:sz="0" w:space="0" w:color="auto"/>
              </w:divBdr>
            </w:div>
            <w:div w:id="991912862">
              <w:marLeft w:val="0"/>
              <w:marRight w:val="0"/>
              <w:marTop w:val="0"/>
              <w:marBottom w:val="0"/>
              <w:divBdr>
                <w:top w:val="none" w:sz="0" w:space="0" w:color="auto"/>
                <w:left w:val="none" w:sz="0" w:space="0" w:color="auto"/>
                <w:bottom w:val="none" w:sz="0" w:space="0" w:color="auto"/>
                <w:right w:val="none" w:sz="0" w:space="0" w:color="auto"/>
              </w:divBdr>
            </w:div>
            <w:div w:id="638456334">
              <w:marLeft w:val="0"/>
              <w:marRight w:val="0"/>
              <w:marTop w:val="0"/>
              <w:marBottom w:val="0"/>
              <w:divBdr>
                <w:top w:val="none" w:sz="0" w:space="0" w:color="auto"/>
                <w:left w:val="none" w:sz="0" w:space="0" w:color="auto"/>
                <w:bottom w:val="none" w:sz="0" w:space="0" w:color="auto"/>
                <w:right w:val="none" w:sz="0" w:space="0" w:color="auto"/>
              </w:divBdr>
            </w:div>
            <w:div w:id="541018555">
              <w:marLeft w:val="0"/>
              <w:marRight w:val="0"/>
              <w:marTop w:val="0"/>
              <w:marBottom w:val="0"/>
              <w:divBdr>
                <w:top w:val="none" w:sz="0" w:space="0" w:color="auto"/>
                <w:left w:val="none" w:sz="0" w:space="0" w:color="auto"/>
                <w:bottom w:val="none" w:sz="0" w:space="0" w:color="auto"/>
                <w:right w:val="none" w:sz="0" w:space="0" w:color="auto"/>
              </w:divBdr>
            </w:div>
            <w:div w:id="2099862931">
              <w:marLeft w:val="0"/>
              <w:marRight w:val="0"/>
              <w:marTop w:val="0"/>
              <w:marBottom w:val="0"/>
              <w:divBdr>
                <w:top w:val="none" w:sz="0" w:space="0" w:color="auto"/>
                <w:left w:val="none" w:sz="0" w:space="0" w:color="auto"/>
                <w:bottom w:val="none" w:sz="0" w:space="0" w:color="auto"/>
                <w:right w:val="none" w:sz="0" w:space="0" w:color="auto"/>
              </w:divBdr>
            </w:div>
            <w:div w:id="1998454842">
              <w:marLeft w:val="0"/>
              <w:marRight w:val="0"/>
              <w:marTop w:val="0"/>
              <w:marBottom w:val="0"/>
              <w:divBdr>
                <w:top w:val="none" w:sz="0" w:space="0" w:color="auto"/>
                <w:left w:val="none" w:sz="0" w:space="0" w:color="auto"/>
                <w:bottom w:val="none" w:sz="0" w:space="0" w:color="auto"/>
                <w:right w:val="none" w:sz="0" w:space="0" w:color="auto"/>
              </w:divBdr>
            </w:div>
            <w:div w:id="497616039">
              <w:marLeft w:val="0"/>
              <w:marRight w:val="0"/>
              <w:marTop w:val="0"/>
              <w:marBottom w:val="0"/>
              <w:divBdr>
                <w:top w:val="none" w:sz="0" w:space="0" w:color="auto"/>
                <w:left w:val="none" w:sz="0" w:space="0" w:color="auto"/>
                <w:bottom w:val="none" w:sz="0" w:space="0" w:color="auto"/>
                <w:right w:val="none" w:sz="0" w:space="0" w:color="auto"/>
              </w:divBdr>
            </w:div>
            <w:div w:id="11889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767">
      <w:bodyDiv w:val="1"/>
      <w:marLeft w:val="0"/>
      <w:marRight w:val="0"/>
      <w:marTop w:val="0"/>
      <w:marBottom w:val="0"/>
      <w:divBdr>
        <w:top w:val="none" w:sz="0" w:space="0" w:color="auto"/>
        <w:left w:val="none" w:sz="0" w:space="0" w:color="auto"/>
        <w:bottom w:val="none" w:sz="0" w:space="0" w:color="auto"/>
        <w:right w:val="none" w:sz="0" w:space="0" w:color="auto"/>
      </w:divBdr>
      <w:divsChild>
        <w:div w:id="2049068067">
          <w:marLeft w:val="0"/>
          <w:marRight w:val="0"/>
          <w:marTop w:val="0"/>
          <w:marBottom w:val="0"/>
          <w:divBdr>
            <w:top w:val="none" w:sz="0" w:space="0" w:color="auto"/>
            <w:left w:val="none" w:sz="0" w:space="0" w:color="auto"/>
            <w:bottom w:val="none" w:sz="0" w:space="0" w:color="auto"/>
            <w:right w:val="none" w:sz="0" w:space="0" w:color="auto"/>
          </w:divBdr>
          <w:divsChild>
            <w:div w:id="702905669">
              <w:marLeft w:val="0"/>
              <w:marRight w:val="0"/>
              <w:marTop w:val="0"/>
              <w:marBottom w:val="0"/>
              <w:divBdr>
                <w:top w:val="none" w:sz="0" w:space="0" w:color="auto"/>
                <w:left w:val="none" w:sz="0" w:space="0" w:color="auto"/>
                <w:bottom w:val="none" w:sz="0" w:space="0" w:color="auto"/>
                <w:right w:val="none" w:sz="0" w:space="0" w:color="auto"/>
              </w:divBdr>
            </w:div>
            <w:div w:id="1719281511">
              <w:marLeft w:val="0"/>
              <w:marRight w:val="0"/>
              <w:marTop w:val="0"/>
              <w:marBottom w:val="0"/>
              <w:divBdr>
                <w:top w:val="none" w:sz="0" w:space="0" w:color="auto"/>
                <w:left w:val="none" w:sz="0" w:space="0" w:color="auto"/>
                <w:bottom w:val="none" w:sz="0" w:space="0" w:color="auto"/>
                <w:right w:val="none" w:sz="0" w:space="0" w:color="auto"/>
              </w:divBdr>
            </w:div>
            <w:div w:id="648095933">
              <w:marLeft w:val="0"/>
              <w:marRight w:val="0"/>
              <w:marTop w:val="0"/>
              <w:marBottom w:val="0"/>
              <w:divBdr>
                <w:top w:val="none" w:sz="0" w:space="0" w:color="auto"/>
                <w:left w:val="none" w:sz="0" w:space="0" w:color="auto"/>
                <w:bottom w:val="none" w:sz="0" w:space="0" w:color="auto"/>
                <w:right w:val="none" w:sz="0" w:space="0" w:color="auto"/>
              </w:divBdr>
            </w:div>
            <w:div w:id="1215578044">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659818653">
              <w:marLeft w:val="0"/>
              <w:marRight w:val="0"/>
              <w:marTop w:val="0"/>
              <w:marBottom w:val="0"/>
              <w:divBdr>
                <w:top w:val="none" w:sz="0" w:space="0" w:color="auto"/>
                <w:left w:val="none" w:sz="0" w:space="0" w:color="auto"/>
                <w:bottom w:val="none" w:sz="0" w:space="0" w:color="auto"/>
                <w:right w:val="none" w:sz="0" w:space="0" w:color="auto"/>
              </w:divBdr>
            </w:div>
            <w:div w:id="1878083744">
              <w:marLeft w:val="0"/>
              <w:marRight w:val="0"/>
              <w:marTop w:val="0"/>
              <w:marBottom w:val="0"/>
              <w:divBdr>
                <w:top w:val="none" w:sz="0" w:space="0" w:color="auto"/>
                <w:left w:val="none" w:sz="0" w:space="0" w:color="auto"/>
                <w:bottom w:val="none" w:sz="0" w:space="0" w:color="auto"/>
                <w:right w:val="none" w:sz="0" w:space="0" w:color="auto"/>
              </w:divBdr>
            </w:div>
            <w:div w:id="1157645436">
              <w:marLeft w:val="0"/>
              <w:marRight w:val="0"/>
              <w:marTop w:val="0"/>
              <w:marBottom w:val="0"/>
              <w:divBdr>
                <w:top w:val="none" w:sz="0" w:space="0" w:color="auto"/>
                <w:left w:val="none" w:sz="0" w:space="0" w:color="auto"/>
                <w:bottom w:val="none" w:sz="0" w:space="0" w:color="auto"/>
                <w:right w:val="none" w:sz="0" w:space="0" w:color="auto"/>
              </w:divBdr>
            </w:div>
            <w:div w:id="1901286234">
              <w:marLeft w:val="0"/>
              <w:marRight w:val="0"/>
              <w:marTop w:val="0"/>
              <w:marBottom w:val="0"/>
              <w:divBdr>
                <w:top w:val="none" w:sz="0" w:space="0" w:color="auto"/>
                <w:left w:val="none" w:sz="0" w:space="0" w:color="auto"/>
                <w:bottom w:val="none" w:sz="0" w:space="0" w:color="auto"/>
                <w:right w:val="none" w:sz="0" w:space="0" w:color="auto"/>
              </w:divBdr>
            </w:div>
            <w:div w:id="324431581">
              <w:marLeft w:val="0"/>
              <w:marRight w:val="0"/>
              <w:marTop w:val="0"/>
              <w:marBottom w:val="0"/>
              <w:divBdr>
                <w:top w:val="none" w:sz="0" w:space="0" w:color="auto"/>
                <w:left w:val="none" w:sz="0" w:space="0" w:color="auto"/>
                <w:bottom w:val="none" w:sz="0" w:space="0" w:color="auto"/>
                <w:right w:val="none" w:sz="0" w:space="0" w:color="auto"/>
              </w:divBdr>
            </w:div>
            <w:div w:id="1121461570">
              <w:marLeft w:val="0"/>
              <w:marRight w:val="0"/>
              <w:marTop w:val="0"/>
              <w:marBottom w:val="0"/>
              <w:divBdr>
                <w:top w:val="none" w:sz="0" w:space="0" w:color="auto"/>
                <w:left w:val="none" w:sz="0" w:space="0" w:color="auto"/>
                <w:bottom w:val="none" w:sz="0" w:space="0" w:color="auto"/>
                <w:right w:val="none" w:sz="0" w:space="0" w:color="auto"/>
              </w:divBdr>
            </w:div>
            <w:div w:id="526409492">
              <w:marLeft w:val="0"/>
              <w:marRight w:val="0"/>
              <w:marTop w:val="0"/>
              <w:marBottom w:val="0"/>
              <w:divBdr>
                <w:top w:val="none" w:sz="0" w:space="0" w:color="auto"/>
                <w:left w:val="none" w:sz="0" w:space="0" w:color="auto"/>
                <w:bottom w:val="none" w:sz="0" w:space="0" w:color="auto"/>
                <w:right w:val="none" w:sz="0" w:space="0" w:color="auto"/>
              </w:divBdr>
            </w:div>
            <w:div w:id="1683626619">
              <w:marLeft w:val="0"/>
              <w:marRight w:val="0"/>
              <w:marTop w:val="0"/>
              <w:marBottom w:val="0"/>
              <w:divBdr>
                <w:top w:val="none" w:sz="0" w:space="0" w:color="auto"/>
                <w:left w:val="none" w:sz="0" w:space="0" w:color="auto"/>
                <w:bottom w:val="none" w:sz="0" w:space="0" w:color="auto"/>
                <w:right w:val="none" w:sz="0" w:space="0" w:color="auto"/>
              </w:divBdr>
            </w:div>
            <w:div w:id="1736010201">
              <w:marLeft w:val="0"/>
              <w:marRight w:val="0"/>
              <w:marTop w:val="0"/>
              <w:marBottom w:val="0"/>
              <w:divBdr>
                <w:top w:val="none" w:sz="0" w:space="0" w:color="auto"/>
                <w:left w:val="none" w:sz="0" w:space="0" w:color="auto"/>
                <w:bottom w:val="none" w:sz="0" w:space="0" w:color="auto"/>
                <w:right w:val="none" w:sz="0" w:space="0" w:color="auto"/>
              </w:divBdr>
            </w:div>
            <w:div w:id="1164273961">
              <w:marLeft w:val="0"/>
              <w:marRight w:val="0"/>
              <w:marTop w:val="0"/>
              <w:marBottom w:val="0"/>
              <w:divBdr>
                <w:top w:val="none" w:sz="0" w:space="0" w:color="auto"/>
                <w:left w:val="none" w:sz="0" w:space="0" w:color="auto"/>
                <w:bottom w:val="none" w:sz="0" w:space="0" w:color="auto"/>
                <w:right w:val="none" w:sz="0" w:space="0" w:color="auto"/>
              </w:divBdr>
            </w:div>
            <w:div w:id="2140099254">
              <w:marLeft w:val="0"/>
              <w:marRight w:val="0"/>
              <w:marTop w:val="0"/>
              <w:marBottom w:val="0"/>
              <w:divBdr>
                <w:top w:val="none" w:sz="0" w:space="0" w:color="auto"/>
                <w:left w:val="none" w:sz="0" w:space="0" w:color="auto"/>
                <w:bottom w:val="none" w:sz="0" w:space="0" w:color="auto"/>
                <w:right w:val="none" w:sz="0" w:space="0" w:color="auto"/>
              </w:divBdr>
            </w:div>
            <w:div w:id="589195370">
              <w:marLeft w:val="0"/>
              <w:marRight w:val="0"/>
              <w:marTop w:val="0"/>
              <w:marBottom w:val="0"/>
              <w:divBdr>
                <w:top w:val="none" w:sz="0" w:space="0" w:color="auto"/>
                <w:left w:val="none" w:sz="0" w:space="0" w:color="auto"/>
                <w:bottom w:val="none" w:sz="0" w:space="0" w:color="auto"/>
                <w:right w:val="none" w:sz="0" w:space="0" w:color="auto"/>
              </w:divBdr>
            </w:div>
            <w:div w:id="1542472909">
              <w:marLeft w:val="0"/>
              <w:marRight w:val="0"/>
              <w:marTop w:val="0"/>
              <w:marBottom w:val="0"/>
              <w:divBdr>
                <w:top w:val="none" w:sz="0" w:space="0" w:color="auto"/>
                <w:left w:val="none" w:sz="0" w:space="0" w:color="auto"/>
                <w:bottom w:val="none" w:sz="0" w:space="0" w:color="auto"/>
                <w:right w:val="none" w:sz="0" w:space="0" w:color="auto"/>
              </w:divBdr>
            </w:div>
            <w:div w:id="1697928664">
              <w:marLeft w:val="0"/>
              <w:marRight w:val="0"/>
              <w:marTop w:val="0"/>
              <w:marBottom w:val="0"/>
              <w:divBdr>
                <w:top w:val="none" w:sz="0" w:space="0" w:color="auto"/>
                <w:left w:val="none" w:sz="0" w:space="0" w:color="auto"/>
                <w:bottom w:val="none" w:sz="0" w:space="0" w:color="auto"/>
                <w:right w:val="none" w:sz="0" w:space="0" w:color="auto"/>
              </w:divBdr>
            </w:div>
            <w:div w:id="1935740533">
              <w:marLeft w:val="0"/>
              <w:marRight w:val="0"/>
              <w:marTop w:val="0"/>
              <w:marBottom w:val="0"/>
              <w:divBdr>
                <w:top w:val="none" w:sz="0" w:space="0" w:color="auto"/>
                <w:left w:val="none" w:sz="0" w:space="0" w:color="auto"/>
                <w:bottom w:val="none" w:sz="0" w:space="0" w:color="auto"/>
                <w:right w:val="none" w:sz="0" w:space="0" w:color="auto"/>
              </w:divBdr>
            </w:div>
            <w:div w:id="548079652">
              <w:marLeft w:val="0"/>
              <w:marRight w:val="0"/>
              <w:marTop w:val="0"/>
              <w:marBottom w:val="0"/>
              <w:divBdr>
                <w:top w:val="none" w:sz="0" w:space="0" w:color="auto"/>
                <w:left w:val="none" w:sz="0" w:space="0" w:color="auto"/>
                <w:bottom w:val="none" w:sz="0" w:space="0" w:color="auto"/>
                <w:right w:val="none" w:sz="0" w:space="0" w:color="auto"/>
              </w:divBdr>
            </w:div>
            <w:div w:id="901714954">
              <w:marLeft w:val="0"/>
              <w:marRight w:val="0"/>
              <w:marTop w:val="0"/>
              <w:marBottom w:val="0"/>
              <w:divBdr>
                <w:top w:val="none" w:sz="0" w:space="0" w:color="auto"/>
                <w:left w:val="none" w:sz="0" w:space="0" w:color="auto"/>
                <w:bottom w:val="none" w:sz="0" w:space="0" w:color="auto"/>
                <w:right w:val="none" w:sz="0" w:space="0" w:color="auto"/>
              </w:divBdr>
            </w:div>
            <w:div w:id="1891571464">
              <w:marLeft w:val="0"/>
              <w:marRight w:val="0"/>
              <w:marTop w:val="0"/>
              <w:marBottom w:val="0"/>
              <w:divBdr>
                <w:top w:val="none" w:sz="0" w:space="0" w:color="auto"/>
                <w:left w:val="none" w:sz="0" w:space="0" w:color="auto"/>
                <w:bottom w:val="none" w:sz="0" w:space="0" w:color="auto"/>
                <w:right w:val="none" w:sz="0" w:space="0" w:color="auto"/>
              </w:divBdr>
            </w:div>
            <w:div w:id="13301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02">
      <w:bodyDiv w:val="1"/>
      <w:marLeft w:val="0"/>
      <w:marRight w:val="0"/>
      <w:marTop w:val="0"/>
      <w:marBottom w:val="0"/>
      <w:divBdr>
        <w:top w:val="none" w:sz="0" w:space="0" w:color="auto"/>
        <w:left w:val="none" w:sz="0" w:space="0" w:color="auto"/>
        <w:bottom w:val="none" w:sz="0" w:space="0" w:color="auto"/>
        <w:right w:val="none" w:sz="0" w:space="0" w:color="auto"/>
      </w:divBdr>
      <w:divsChild>
        <w:div w:id="505173996">
          <w:marLeft w:val="0"/>
          <w:marRight w:val="0"/>
          <w:marTop w:val="0"/>
          <w:marBottom w:val="0"/>
          <w:divBdr>
            <w:top w:val="none" w:sz="0" w:space="0" w:color="auto"/>
            <w:left w:val="none" w:sz="0" w:space="0" w:color="auto"/>
            <w:bottom w:val="none" w:sz="0" w:space="0" w:color="auto"/>
            <w:right w:val="none" w:sz="0" w:space="0" w:color="auto"/>
          </w:divBdr>
          <w:divsChild>
            <w:div w:id="1986928875">
              <w:marLeft w:val="0"/>
              <w:marRight w:val="0"/>
              <w:marTop w:val="0"/>
              <w:marBottom w:val="0"/>
              <w:divBdr>
                <w:top w:val="none" w:sz="0" w:space="0" w:color="auto"/>
                <w:left w:val="none" w:sz="0" w:space="0" w:color="auto"/>
                <w:bottom w:val="none" w:sz="0" w:space="0" w:color="auto"/>
                <w:right w:val="none" w:sz="0" w:space="0" w:color="auto"/>
              </w:divBdr>
            </w:div>
            <w:div w:id="1976639183">
              <w:marLeft w:val="0"/>
              <w:marRight w:val="0"/>
              <w:marTop w:val="0"/>
              <w:marBottom w:val="0"/>
              <w:divBdr>
                <w:top w:val="none" w:sz="0" w:space="0" w:color="auto"/>
                <w:left w:val="none" w:sz="0" w:space="0" w:color="auto"/>
                <w:bottom w:val="none" w:sz="0" w:space="0" w:color="auto"/>
                <w:right w:val="none" w:sz="0" w:space="0" w:color="auto"/>
              </w:divBdr>
            </w:div>
            <w:div w:id="1038314113">
              <w:marLeft w:val="0"/>
              <w:marRight w:val="0"/>
              <w:marTop w:val="0"/>
              <w:marBottom w:val="0"/>
              <w:divBdr>
                <w:top w:val="none" w:sz="0" w:space="0" w:color="auto"/>
                <w:left w:val="none" w:sz="0" w:space="0" w:color="auto"/>
                <w:bottom w:val="none" w:sz="0" w:space="0" w:color="auto"/>
                <w:right w:val="none" w:sz="0" w:space="0" w:color="auto"/>
              </w:divBdr>
            </w:div>
            <w:div w:id="1919702940">
              <w:marLeft w:val="0"/>
              <w:marRight w:val="0"/>
              <w:marTop w:val="0"/>
              <w:marBottom w:val="0"/>
              <w:divBdr>
                <w:top w:val="none" w:sz="0" w:space="0" w:color="auto"/>
                <w:left w:val="none" w:sz="0" w:space="0" w:color="auto"/>
                <w:bottom w:val="none" w:sz="0" w:space="0" w:color="auto"/>
                <w:right w:val="none" w:sz="0" w:space="0" w:color="auto"/>
              </w:divBdr>
            </w:div>
            <w:div w:id="707605958">
              <w:marLeft w:val="0"/>
              <w:marRight w:val="0"/>
              <w:marTop w:val="0"/>
              <w:marBottom w:val="0"/>
              <w:divBdr>
                <w:top w:val="none" w:sz="0" w:space="0" w:color="auto"/>
                <w:left w:val="none" w:sz="0" w:space="0" w:color="auto"/>
                <w:bottom w:val="none" w:sz="0" w:space="0" w:color="auto"/>
                <w:right w:val="none" w:sz="0" w:space="0" w:color="auto"/>
              </w:divBdr>
            </w:div>
            <w:div w:id="114295503">
              <w:marLeft w:val="0"/>
              <w:marRight w:val="0"/>
              <w:marTop w:val="0"/>
              <w:marBottom w:val="0"/>
              <w:divBdr>
                <w:top w:val="none" w:sz="0" w:space="0" w:color="auto"/>
                <w:left w:val="none" w:sz="0" w:space="0" w:color="auto"/>
                <w:bottom w:val="none" w:sz="0" w:space="0" w:color="auto"/>
                <w:right w:val="none" w:sz="0" w:space="0" w:color="auto"/>
              </w:divBdr>
            </w:div>
            <w:div w:id="1383362636">
              <w:marLeft w:val="0"/>
              <w:marRight w:val="0"/>
              <w:marTop w:val="0"/>
              <w:marBottom w:val="0"/>
              <w:divBdr>
                <w:top w:val="none" w:sz="0" w:space="0" w:color="auto"/>
                <w:left w:val="none" w:sz="0" w:space="0" w:color="auto"/>
                <w:bottom w:val="none" w:sz="0" w:space="0" w:color="auto"/>
                <w:right w:val="none" w:sz="0" w:space="0" w:color="auto"/>
              </w:divBdr>
            </w:div>
            <w:div w:id="1143308035">
              <w:marLeft w:val="0"/>
              <w:marRight w:val="0"/>
              <w:marTop w:val="0"/>
              <w:marBottom w:val="0"/>
              <w:divBdr>
                <w:top w:val="none" w:sz="0" w:space="0" w:color="auto"/>
                <w:left w:val="none" w:sz="0" w:space="0" w:color="auto"/>
                <w:bottom w:val="none" w:sz="0" w:space="0" w:color="auto"/>
                <w:right w:val="none" w:sz="0" w:space="0" w:color="auto"/>
              </w:divBdr>
            </w:div>
            <w:div w:id="1129395634">
              <w:marLeft w:val="0"/>
              <w:marRight w:val="0"/>
              <w:marTop w:val="0"/>
              <w:marBottom w:val="0"/>
              <w:divBdr>
                <w:top w:val="none" w:sz="0" w:space="0" w:color="auto"/>
                <w:left w:val="none" w:sz="0" w:space="0" w:color="auto"/>
                <w:bottom w:val="none" w:sz="0" w:space="0" w:color="auto"/>
                <w:right w:val="none" w:sz="0" w:space="0" w:color="auto"/>
              </w:divBdr>
            </w:div>
            <w:div w:id="205216034">
              <w:marLeft w:val="0"/>
              <w:marRight w:val="0"/>
              <w:marTop w:val="0"/>
              <w:marBottom w:val="0"/>
              <w:divBdr>
                <w:top w:val="none" w:sz="0" w:space="0" w:color="auto"/>
                <w:left w:val="none" w:sz="0" w:space="0" w:color="auto"/>
                <w:bottom w:val="none" w:sz="0" w:space="0" w:color="auto"/>
                <w:right w:val="none" w:sz="0" w:space="0" w:color="auto"/>
              </w:divBdr>
            </w:div>
            <w:div w:id="352734045">
              <w:marLeft w:val="0"/>
              <w:marRight w:val="0"/>
              <w:marTop w:val="0"/>
              <w:marBottom w:val="0"/>
              <w:divBdr>
                <w:top w:val="none" w:sz="0" w:space="0" w:color="auto"/>
                <w:left w:val="none" w:sz="0" w:space="0" w:color="auto"/>
                <w:bottom w:val="none" w:sz="0" w:space="0" w:color="auto"/>
                <w:right w:val="none" w:sz="0" w:space="0" w:color="auto"/>
              </w:divBdr>
            </w:div>
            <w:div w:id="660742239">
              <w:marLeft w:val="0"/>
              <w:marRight w:val="0"/>
              <w:marTop w:val="0"/>
              <w:marBottom w:val="0"/>
              <w:divBdr>
                <w:top w:val="none" w:sz="0" w:space="0" w:color="auto"/>
                <w:left w:val="none" w:sz="0" w:space="0" w:color="auto"/>
                <w:bottom w:val="none" w:sz="0" w:space="0" w:color="auto"/>
                <w:right w:val="none" w:sz="0" w:space="0" w:color="auto"/>
              </w:divBdr>
            </w:div>
            <w:div w:id="1589995502">
              <w:marLeft w:val="0"/>
              <w:marRight w:val="0"/>
              <w:marTop w:val="0"/>
              <w:marBottom w:val="0"/>
              <w:divBdr>
                <w:top w:val="none" w:sz="0" w:space="0" w:color="auto"/>
                <w:left w:val="none" w:sz="0" w:space="0" w:color="auto"/>
                <w:bottom w:val="none" w:sz="0" w:space="0" w:color="auto"/>
                <w:right w:val="none" w:sz="0" w:space="0" w:color="auto"/>
              </w:divBdr>
            </w:div>
            <w:div w:id="1300576222">
              <w:marLeft w:val="0"/>
              <w:marRight w:val="0"/>
              <w:marTop w:val="0"/>
              <w:marBottom w:val="0"/>
              <w:divBdr>
                <w:top w:val="none" w:sz="0" w:space="0" w:color="auto"/>
                <w:left w:val="none" w:sz="0" w:space="0" w:color="auto"/>
                <w:bottom w:val="none" w:sz="0" w:space="0" w:color="auto"/>
                <w:right w:val="none" w:sz="0" w:space="0" w:color="auto"/>
              </w:divBdr>
            </w:div>
            <w:div w:id="1950089569">
              <w:marLeft w:val="0"/>
              <w:marRight w:val="0"/>
              <w:marTop w:val="0"/>
              <w:marBottom w:val="0"/>
              <w:divBdr>
                <w:top w:val="none" w:sz="0" w:space="0" w:color="auto"/>
                <w:left w:val="none" w:sz="0" w:space="0" w:color="auto"/>
                <w:bottom w:val="none" w:sz="0" w:space="0" w:color="auto"/>
                <w:right w:val="none" w:sz="0" w:space="0" w:color="auto"/>
              </w:divBdr>
            </w:div>
            <w:div w:id="1543251056">
              <w:marLeft w:val="0"/>
              <w:marRight w:val="0"/>
              <w:marTop w:val="0"/>
              <w:marBottom w:val="0"/>
              <w:divBdr>
                <w:top w:val="none" w:sz="0" w:space="0" w:color="auto"/>
                <w:left w:val="none" w:sz="0" w:space="0" w:color="auto"/>
                <w:bottom w:val="none" w:sz="0" w:space="0" w:color="auto"/>
                <w:right w:val="none" w:sz="0" w:space="0" w:color="auto"/>
              </w:divBdr>
            </w:div>
            <w:div w:id="1944997361">
              <w:marLeft w:val="0"/>
              <w:marRight w:val="0"/>
              <w:marTop w:val="0"/>
              <w:marBottom w:val="0"/>
              <w:divBdr>
                <w:top w:val="none" w:sz="0" w:space="0" w:color="auto"/>
                <w:left w:val="none" w:sz="0" w:space="0" w:color="auto"/>
                <w:bottom w:val="none" w:sz="0" w:space="0" w:color="auto"/>
                <w:right w:val="none" w:sz="0" w:space="0" w:color="auto"/>
              </w:divBdr>
            </w:div>
            <w:div w:id="436366263">
              <w:marLeft w:val="0"/>
              <w:marRight w:val="0"/>
              <w:marTop w:val="0"/>
              <w:marBottom w:val="0"/>
              <w:divBdr>
                <w:top w:val="none" w:sz="0" w:space="0" w:color="auto"/>
                <w:left w:val="none" w:sz="0" w:space="0" w:color="auto"/>
                <w:bottom w:val="none" w:sz="0" w:space="0" w:color="auto"/>
                <w:right w:val="none" w:sz="0" w:space="0" w:color="auto"/>
              </w:divBdr>
            </w:div>
            <w:div w:id="1800755340">
              <w:marLeft w:val="0"/>
              <w:marRight w:val="0"/>
              <w:marTop w:val="0"/>
              <w:marBottom w:val="0"/>
              <w:divBdr>
                <w:top w:val="none" w:sz="0" w:space="0" w:color="auto"/>
                <w:left w:val="none" w:sz="0" w:space="0" w:color="auto"/>
                <w:bottom w:val="none" w:sz="0" w:space="0" w:color="auto"/>
                <w:right w:val="none" w:sz="0" w:space="0" w:color="auto"/>
              </w:divBdr>
            </w:div>
            <w:div w:id="57822700">
              <w:marLeft w:val="0"/>
              <w:marRight w:val="0"/>
              <w:marTop w:val="0"/>
              <w:marBottom w:val="0"/>
              <w:divBdr>
                <w:top w:val="none" w:sz="0" w:space="0" w:color="auto"/>
                <w:left w:val="none" w:sz="0" w:space="0" w:color="auto"/>
                <w:bottom w:val="none" w:sz="0" w:space="0" w:color="auto"/>
                <w:right w:val="none" w:sz="0" w:space="0" w:color="auto"/>
              </w:divBdr>
            </w:div>
            <w:div w:id="1925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146">
      <w:bodyDiv w:val="1"/>
      <w:marLeft w:val="0"/>
      <w:marRight w:val="0"/>
      <w:marTop w:val="0"/>
      <w:marBottom w:val="0"/>
      <w:divBdr>
        <w:top w:val="none" w:sz="0" w:space="0" w:color="auto"/>
        <w:left w:val="none" w:sz="0" w:space="0" w:color="auto"/>
        <w:bottom w:val="none" w:sz="0" w:space="0" w:color="auto"/>
        <w:right w:val="none" w:sz="0" w:space="0" w:color="auto"/>
      </w:divBdr>
      <w:divsChild>
        <w:div w:id="472450279">
          <w:marLeft w:val="0"/>
          <w:marRight w:val="0"/>
          <w:marTop w:val="0"/>
          <w:marBottom w:val="0"/>
          <w:divBdr>
            <w:top w:val="none" w:sz="0" w:space="0" w:color="auto"/>
            <w:left w:val="none" w:sz="0" w:space="0" w:color="auto"/>
            <w:bottom w:val="none" w:sz="0" w:space="0" w:color="auto"/>
            <w:right w:val="none" w:sz="0" w:space="0" w:color="auto"/>
          </w:divBdr>
          <w:divsChild>
            <w:div w:id="975570210">
              <w:marLeft w:val="0"/>
              <w:marRight w:val="0"/>
              <w:marTop w:val="0"/>
              <w:marBottom w:val="0"/>
              <w:divBdr>
                <w:top w:val="none" w:sz="0" w:space="0" w:color="auto"/>
                <w:left w:val="none" w:sz="0" w:space="0" w:color="auto"/>
                <w:bottom w:val="none" w:sz="0" w:space="0" w:color="auto"/>
                <w:right w:val="none" w:sz="0" w:space="0" w:color="auto"/>
              </w:divBdr>
            </w:div>
            <w:div w:id="1635721134">
              <w:marLeft w:val="0"/>
              <w:marRight w:val="0"/>
              <w:marTop w:val="0"/>
              <w:marBottom w:val="0"/>
              <w:divBdr>
                <w:top w:val="none" w:sz="0" w:space="0" w:color="auto"/>
                <w:left w:val="none" w:sz="0" w:space="0" w:color="auto"/>
                <w:bottom w:val="none" w:sz="0" w:space="0" w:color="auto"/>
                <w:right w:val="none" w:sz="0" w:space="0" w:color="auto"/>
              </w:divBdr>
            </w:div>
            <w:div w:id="1498232805">
              <w:marLeft w:val="0"/>
              <w:marRight w:val="0"/>
              <w:marTop w:val="0"/>
              <w:marBottom w:val="0"/>
              <w:divBdr>
                <w:top w:val="none" w:sz="0" w:space="0" w:color="auto"/>
                <w:left w:val="none" w:sz="0" w:space="0" w:color="auto"/>
                <w:bottom w:val="none" w:sz="0" w:space="0" w:color="auto"/>
                <w:right w:val="none" w:sz="0" w:space="0" w:color="auto"/>
              </w:divBdr>
            </w:div>
            <w:div w:id="821777870">
              <w:marLeft w:val="0"/>
              <w:marRight w:val="0"/>
              <w:marTop w:val="0"/>
              <w:marBottom w:val="0"/>
              <w:divBdr>
                <w:top w:val="none" w:sz="0" w:space="0" w:color="auto"/>
                <w:left w:val="none" w:sz="0" w:space="0" w:color="auto"/>
                <w:bottom w:val="none" w:sz="0" w:space="0" w:color="auto"/>
                <w:right w:val="none" w:sz="0" w:space="0" w:color="auto"/>
              </w:divBdr>
            </w:div>
            <w:div w:id="923151095">
              <w:marLeft w:val="0"/>
              <w:marRight w:val="0"/>
              <w:marTop w:val="0"/>
              <w:marBottom w:val="0"/>
              <w:divBdr>
                <w:top w:val="none" w:sz="0" w:space="0" w:color="auto"/>
                <w:left w:val="none" w:sz="0" w:space="0" w:color="auto"/>
                <w:bottom w:val="none" w:sz="0" w:space="0" w:color="auto"/>
                <w:right w:val="none" w:sz="0" w:space="0" w:color="auto"/>
              </w:divBdr>
            </w:div>
            <w:div w:id="453987101">
              <w:marLeft w:val="0"/>
              <w:marRight w:val="0"/>
              <w:marTop w:val="0"/>
              <w:marBottom w:val="0"/>
              <w:divBdr>
                <w:top w:val="none" w:sz="0" w:space="0" w:color="auto"/>
                <w:left w:val="none" w:sz="0" w:space="0" w:color="auto"/>
                <w:bottom w:val="none" w:sz="0" w:space="0" w:color="auto"/>
                <w:right w:val="none" w:sz="0" w:space="0" w:color="auto"/>
              </w:divBdr>
            </w:div>
            <w:div w:id="35131079">
              <w:marLeft w:val="0"/>
              <w:marRight w:val="0"/>
              <w:marTop w:val="0"/>
              <w:marBottom w:val="0"/>
              <w:divBdr>
                <w:top w:val="none" w:sz="0" w:space="0" w:color="auto"/>
                <w:left w:val="none" w:sz="0" w:space="0" w:color="auto"/>
                <w:bottom w:val="none" w:sz="0" w:space="0" w:color="auto"/>
                <w:right w:val="none" w:sz="0" w:space="0" w:color="auto"/>
              </w:divBdr>
            </w:div>
            <w:div w:id="1937859482">
              <w:marLeft w:val="0"/>
              <w:marRight w:val="0"/>
              <w:marTop w:val="0"/>
              <w:marBottom w:val="0"/>
              <w:divBdr>
                <w:top w:val="none" w:sz="0" w:space="0" w:color="auto"/>
                <w:left w:val="none" w:sz="0" w:space="0" w:color="auto"/>
                <w:bottom w:val="none" w:sz="0" w:space="0" w:color="auto"/>
                <w:right w:val="none" w:sz="0" w:space="0" w:color="auto"/>
              </w:divBdr>
            </w:div>
            <w:div w:id="1939752647">
              <w:marLeft w:val="0"/>
              <w:marRight w:val="0"/>
              <w:marTop w:val="0"/>
              <w:marBottom w:val="0"/>
              <w:divBdr>
                <w:top w:val="none" w:sz="0" w:space="0" w:color="auto"/>
                <w:left w:val="none" w:sz="0" w:space="0" w:color="auto"/>
                <w:bottom w:val="none" w:sz="0" w:space="0" w:color="auto"/>
                <w:right w:val="none" w:sz="0" w:space="0" w:color="auto"/>
              </w:divBdr>
            </w:div>
            <w:div w:id="1247302552">
              <w:marLeft w:val="0"/>
              <w:marRight w:val="0"/>
              <w:marTop w:val="0"/>
              <w:marBottom w:val="0"/>
              <w:divBdr>
                <w:top w:val="none" w:sz="0" w:space="0" w:color="auto"/>
                <w:left w:val="none" w:sz="0" w:space="0" w:color="auto"/>
                <w:bottom w:val="none" w:sz="0" w:space="0" w:color="auto"/>
                <w:right w:val="none" w:sz="0" w:space="0" w:color="auto"/>
              </w:divBdr>
            </w:div>
            <w:div w:id="613293668">
              <w:marLeft w:val="0"/>
              <w:marRight w:val="0"/>
              <w:marTop w:val="0"/>
              <w:marBottom w:val="0"/>
              <w:divBdr>
                <w:top w:val="none" w:sz="0" w:space="0" w:color="auto"/>
                <w:left w:val="none" w:sz="0" w:space="0" w:color="auto"/>
                <w:bottom w:val="none" w:sz="0" w:space="0" w:color="auto"/>
                <w:right w:val="none" w:sz="0" w:space="0" w:color="auto"/>
              </w:divBdr>
            </w:div>
            <w:div w:id="1633436859">
              <w:marLeft w:val="0"/>
              <w:marRight w:val="0"/>
              <w:marTop w:val="0"/>
              <w:marBottom w:val="0"/>
              <w:divBdr>
                <w:top w:val="none" w:sz="0" w:space="0" w:color="auto"/>
                <w:left w:val="none" w:sz="0" w:space="0" w:color="auto"/>
                <w:bottom w:val="none" w:sz="0" w:space="0" w:color="auto"/>
                <w:right w:val="none" w:sz="0" w:space="0" w:color="auto"/>
              </w:divBdr>
            </w:div>
            <w:div w:id="6089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122">
      <w:bodyDiv w:val="1"/>
      <w:marLeft w:val="0"/>
      <w:marRight w:val="0"/>
      <w:marTop w:val="0"/>
      <w:marBottom w:val="0"/>
      <w:divBdr>
        <w:top w:val="none" w:sz="0" w:space="0" w:color="auto"/>
        <w:left w:val="none" w:sz="0" w:space="0" w:color="auto"/>
        <w:bottom w:val="none" w:sz="0" w:space="0" w:color="auto"/>
        <w:right w:val="none" w:sz="0" w:space="0" w:color="auto"/>
      </w:divBdr>
      <w:divsChild>
        <w:div w:id="1334339712">
          <w:marLeft w:val="0"/>
          <w:marRight w:val="0"/>
          <w:marTop w:val="0"/>
          <w:marBottom w:val="0"/>
          <w:divBdr>
            <w:top w:val="none" w:sz="0" w:space="0" w:color="auto"/>
            <w:left w:val="none" w:sz="0" w:space="0" w:color="auto"/>
            <w:bottom w:val="none" w:sz="0" w:space="0" w:color="auto"/>
            <w:right w:val="none" w:sz="0" w:space="0" w:color="auto"/>
          </w:divBdr>
          <w:divsChild>
            <w:div w:id="2048212831">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1702708808">
              <w:marLeft w:val="0"/>
              <w:marRight w:val="0"/>
              <w:marTop w:val="0"/>
              <w:marBottom w:val="0"/>
              <w:divBdr>
                <w:top w:val="none" w:sz="0" w:space="0" w:color="auto"/>
                <w:left w:val="none" w:sz="0" w:space="0" w:color="auto"/>
                <w:bottom w:val="none" w:sz="0" w:space="0" w:color="auto"/>
                <w:right w:val="none" w:sz="0" w:space="0" w:color="auto"/>
              </w:divBdr>
            </w:div>
            <w:div w:id="1707293473">
              <w:marLeft w:val="0"/>
              <w:marRight w:val="0"/>
              <w:marTop w:val="0"/>
              <w:marBottom w:val="0"/>
              <w:divBdr>
                <w:top w:val="none" w:sz="0" w:space="0" w:color="auto"/>
                <w:left w:val="none" w:sz="0" w:space="0" w:color="auto"/>
                <w:bottom w:val="none" w:sz="0" w:space="0" w:color="auto"/>
                <w:right w:val="none" w:sz="0" w:space="0" w:color="auto"/>
              </w:divBdr>
            </w:div>
            <w:div w:id="2098087982">
              <w:marLeft w:val="0"/>
              <w:marRight w:val="0"/>
              <w:marTop w:val="0"/>
              <w:marBottom w:val="0"/>
              <w:divBdr>
                <w:top w:val="none" w:sz="0" w:space="0" w:color="auto"/>
                <w:left w:val="none" w:sz="0" w:space="0" w:color="auto"/>
                <w:bottom w:val="none" w:sz="0" w:space="0" w:color="auto"/>
                <w:right w:val="none" w:sz="0" w:space="0" w:color="auto"/>
              </w:divBdr>
            </w:div>
            <w:div w:id="1016226393">
              <w:marLeft w:val="0"/>
              <w:marRight w:val="0"/>
              <w:marTop w:val="0"/>
              <w:marBottom w:val="0"/>
              <w:divBdr>
                <w:top w:val="none" w:sz="0" w:space="0" w:color="auto"/>
                <w:left w:val="none" w:sz="0" w:space="0" w:color="auto"/>
                <w:bottom w:val="none" w:sz="0" w:space="0" w:color="auto"/>
                <w:right w:val="none" w:sz="0" w:space="0" w:color="auto"/>
              </w:divBdr>
            </w:div>
            <w:div w:id="386880776">
              <w:marLeft w:val="0"/>
              <w:marRight w:val="0"/>
              <w:marTop w:val="0"/>
              <w:marBottom w:val="0"/>
              <w:divBdr>
                <w:top w:val="none" w:sz="0" w:space="0" w:color="auto"/>
                <w:left w:val="none" w:sz="0" w:space="0" w:color="auto"/>
                <w:bottom w:val="none" w:sz="0" w:space="0" w:color="auto"/>
                <w:right w:val="none" w:sz="0" w:space="0" w:color="auto"/>
              </w:divBdr>
            </w:div>
            <w:div w:id="912812153">
              <w:marLeft w:val="0"/>
              <w:marRight w:val="0"/>
              <w:marTop w:val="0"/>
              <w:marBottom w:val="0"/>
              <w:divBdr>
                <w:top w:val="none" w:sz="0" w:space="0" w:color="auto"/>
                <w:left w:val="none" w:sz="0" w:space="0" w:color="auto"/>
                <w:bottom w:val="none" w:sz="0" w:space="0" w:color="auto"/>
                <w:right w:val="none" w:sz="0" w:space="0" w:color="auto"/>
              </w:divBdr>
            </w:div>
            <w:div w:id="1786734580">
              <w:marLeft w:val="0"/>
              <w:marRight w:val="0"/>
              <w:marTop w:val="0"/>
              <w:marBottom w:val="0"/>
              <w:divBdr>
                <w:top w:val="none" w:sz="0" w:space="0" w:color="auto"/>
                <w:left w:val="none" w:sz="0" w:space="0" w:color="auto"/>
                <w:bottom w:val="none" w:sz="0" w:space="0" w:color="auto"/>
                <w:right w:val="none" w:sz="0" w:space="0" w:color="auto"/>
              </w:divBdr>
            </w:div>
            <w:div w:id="658778076">
              <w:marLeft w:val="0"/>
              <w:marRight w:val="0"/>
              <w:marTop w:val="0"/>
              <w:marBottom w:val="0"/>
              <w:divBdr>
                <w:top w:val="none" w:sz="0" w:space="0" w:color="auto"/>
                <w:left w:val="none" w:sz="0" w:space="0" w:color="auto"/>
                <w:bottom w:val="none" w:sz="0" w:space="0" w:color="auto"/>
                <w:right w:val="none" w:sz="0" w:space="0" w:color="auto"/>
              </w:divBdr>
            </w:div>
            <w:div w:id="448353432">
              <w:marLeft w:val="0"/>
              <w:marRight w:val="0"/>
              <w:marTop w:val="0"/>
              <w:marBottom w:val="0"/>
              <w:divBdr>
                <w:top w:val="none" w:sz="0" w:space="0" w:color="auto"/>
                <w:left w:val="none" w:sz="0" w:space="0" w:color="auto"/>
                <w:bottom w:val="none" w:sz="0" w:space="0" w:color="auto"/>
                <w:right w:val="none" w:sz="0" w:space="0" w:color="auto"/>
              </w:divBdr>
            </w:div>
            <w:div w:id="1826583416">
              <w:marLeft w:val="0"/>
              <w:marRight w:val="0"/>
              <w:marTop w:val="0"/>
              <w:marBottom w:val="0"/>
              <w:divBdr>
                <w:top w:val="none" w:sz="0" w:space="0" w:color="auto"/>
                <w:left w:val="none" w:sz="0" w:space="0" w:color="auto"/>
                <w:bottom w:val="none" w:sz="0" w:space="0" w:color="auto"/>
                <w:right w:val="none" w:sz="0" w:space="0" w:color="auto"/>
              </w:divBdr>
            </w:div>
            <w:div w:id="1543981608">
              <w:marLeft w:val="0"/>
              <w:marRight w:val="0"/>
              <w:marTop w:val="0"/>
              <w:marBottom w:val="0"/>
              <w:divBdr>
                <w:top w:val="none" w:sz="0" w:space="0" w:color="auto"/>
                <w:left w:val="none" w:sz="0" w:space="0" w:color="auto"/>
                <w:bottom w:val="none" w:sz="0" w:space="0" w:color="auto"/>
                <w:right w:val="none" w:sz="0" w:space="0" w:color="auto"/>
              </w:divBdr>
            </w:div>
            <w:div w:id="1893416668">
              <w:marLeft w:val="0"/>
              <w:marRight w:val="0"/>
              <w:marTop w:val="0"/>
              <w:marBottom w:val="0"/>
              <w:divBdr>
                <w:top w:val="none" w:sz="0" w:space="0" w:color="auto"/>
                <w:left w:val="none" w:sz="0" w:space="0" w:color="auto"/>
                <w:bottom w:val="none" w:sz="0" w:space="0" w:color="auto"/>
                <w:right w:val="none" w:sz="0" w:space="0" w:color="auto"/>
              </w:divBdr>
            </w:div>
            <w:div w:id="277417544">
              <w:marLeft w:val="0"/>
              <w:marRight w:val="0"/>
              <w:marTop w:val="0"/>
              <w:marBottom w:val="0"/>
              <w:divBdr>
                <w:top w:val="none" w:sz="0" w:space="0" w:color="auto"/>
                <w:left w:val="none" w:sz="0" w:space="0" w:color="auto"/>
                <w:bottom w:val="none" w:sz="0" w:space="0" w:color="auto"/>
                <w:right w:val="none" w:sz="0" w:space="0" w:color="auto"/>
              </w:divBdr>
            </w:div>
            <w:div w:id="1601914322">
              <w:marLeft w:val="0"/>
              <w:marRight w:val="0"/>
              <w:marTop w:val="0"/>
              <w:marBottom w:val="0"/>
              <w:divBdr>
                <w:top w:val="none" w:sz="0" w:space="0" w:color="auto"/>
                <w:left w:val="none" w:sz="0" w:space="0" w:color="auto"/>
                <w:bottom w:val="none" w:sz="0" w:space="0" w:color="auto"/>
                <w:right w:val="none" w:sz="0" w:space="0" w:color="auto"/>
              </w:divBdr>
            </w:div>
            <w:div w:id="390423884">
              <w:marLeft w:val="0"/>
              <w:marRight w:val="0"/>
              <w:marTop w:val="0"/>
              <w:marBottom w:val="0"/>
              <w:divBdr>
                <w:top w:val="none" w:sz="0" w:space="0" w:color="auto"/>
                <w:left w:val="none" w:sz="0" w:space="0" w:color="auto"/>
                <w:bottom w:val="none" w:sz="0" w:space="0" w:color="auto"/>
                <w:right w:val="none" w:sz="0" w:space="0" w:color="auto"/>
              </w:divBdr>
            </w:div>
            <w:div w:id="770855181">
              <w:marLeft w:val="0"/>
              <w:marRight w:val="0"/>
              <w:marTop w:val="0"/>
              <w:marBottom w:val="0"/>
              <w:divBdr>
                <w:top w:val="none" w:sz="0" w:space="0" w:color="auto"/>
                <w:left w:val="none" w:sz="0" w:space="0" w:color="auto"/>
                <w:bottom w:val="none" w:sz="0" w:space="0" w:color="auto"/>
                <w:right w:val="none" w:sz="0" w:space="0" w:color="auto"/>
              </w:divBdr>
            </w:div>
            <w:div w:id="38555147">
              <w:marLeft w:val="0"/>
              <w:marRight w:val="0"/>
              <w:marTop w:val="0"/>
              <w:marBottom w:val="0"/>
              <w:divBdr>
                <w:top w:val="none" w:sz="0" w:space="0" w:color="auto"/>
                <w:left w:val="none" w:sz="0" w:space="0" w:color="auto"/>
                <w:bottom w:val="none" w:sz="0" w:space="0" w:color="auto"/>
                <w:right w:val="none" w:sz="0" w:space="0" w:color="auto"/>
              </w:divBdr>
            </w:div>
            <w:div w:id="2122528078">
              <w:marLeft w:val="0"/>
              <w:marRight w:val="0"/>
              <w:marTop w:val="0"/>
              <w:marBottom w:val="0"/>
              <w:divBdr>
                <w:top w:val="none" w:sz="0" w:space="0" w:color="auto"/>
                <w:left w:val="none" w:sz="0" w:space="0" w:color="auto"/>
                <w:bottom w:val="none" w:sz="0" w:space="0" w:color="auto"/>
                <w:right w:val="none" w:sz="0" w:space="0" w:color="auto"/>
              </w:divBdr>
            </w:div>
            <w:div w:id="455100167">
              <w:marLeft w:val="0"/>
              <w:marRight w:val="0"/>
              <w:marTop w:val="0"/>
              <w:marBottom w:val="0"/>
              <w:divBdr>
                <w:top w:val="none" w:sz="0" w:space="0" w:color="auto"/>
                <w:left w:val="none" w:sz="0" w:space="0" w:color="auto"/>
                <w:bottom w:val="none" w:sz="0" w:space="0" w:color="auto"/>
                <w:right w:val="none" w:sz="0" w:space="0" w:color="auto"/>
              </w:divBdr>
            </w:div>
            <w:div w:id="8609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093">
      <w:bodyDiv w:val="1"/>
      <w:marLeft w:val="0"/>
      <w:marRight w:val="0"/>
      <w:marTop w:val="0"/>
      <w:marBottom w:val="0"/>
      <w:divBdr>
        <w:top w:val="none" w:sz="0" w:space="0" w:color="auto"/>
        <w:left w:val="none" w:sz="0" w:space="0" w:color="auto"/>
        <w:bottom w:val="none" w:sz="0" w:space="0" w:color="auto"/>
        <w:right w:val="none" w:sz="0" w:space="0" w:color="auto"/>
      </w:divBdr>
      <w:divsChild>
        <w:div w:id="63651101">
          <w:marLeft w:val="0"/>
          <w:marRight w:val="0"/>
          <w:marTop w:val="0"/>
          <w:marBottom w:val="0"/>
          <w:divBdr>
            <w:top w:val="none" w:sz="0" w:space="0" w:color="auto"/>
            <w:left w:val="none" w:sz="0" w:space="0" w:color="auto"/>
            <w:bottom w:val="none" w:sz="0" w:space="0" w:color="auto"/>
            <w:right w:val="none" w:sz="0" w:space="0" w:color="auto"/>
          </w:divBdr>
          <w:divsChild>
            <w:div w:id="2085300378">
              <w:marLeft w:val="0"/>
              <w:marRight w:val="0"/>
              <w:marTop w:val="0"/>
              <w:marBottom w:val="0"/>
              <w:divBdr>
                <w:top w:val="none" w:sz="0" w:space="0" w:color="auto"/>
                <w:left w:val="none" w:sz="0" w:space="0" w:color="auto"/>
                <w:bottom w:val="none" w:sz="0" w:space="0" w:color="auto"/>
                <w:right w:val="none" w:sz="0" w:space="0" w:color="auto"/>
              </w:divBdr>
            </w:div>
            <w:div w:id="591856665">
              <w:marLeft w:val="0"/>
              <w:marRight w:val="0"/>
              <w:marTop w:val="0"/>
              <w:marBottom w:val="0"/>
              <w:divBdr>
                <w:top w:val="none" w:sz="0" w:space="0" w:color="auto"/>
                <w:left w:val="none" w:sz="0" w:space="0" w:color="auto"/>
                <w:bottom w:val="none" w:sz="0" w:space="0" w:color="auto"/>
                <w:right w:val="none" w:sz="0" w:space="0" w:color="auto"/>
              </w:divBdr>
            </w:div>
            <w:div w:id="1051226545">
              <w:marLeft w:val="0"/>
              <w:marRight w:val="0"/>
              <w:marTop w:val="0"/>
              <w:marBottom w:val="0"/>
              <w:divBdr>
                <w:top w:val="none" w:sz="0" w:space="0" w:color="auto"/>
                <w:left w:val="none" w:sz="0" w:space="0" w:color="auto"/>
                <w:bottom w:val="none" w:sz="0" w:space="0" w:color="auto"/>
                <w:right w:val="none" w:sz="0" w:space="0" w:color="auto"/>
              </w:divBdr>
            </w:div>
            <w:div w:id="980311655">
              <w:marLeft w:val="0"/>
              <w:marRight w:val="0"/>
              <w:marTop w:val="0"/>
              <w:marBottom w:val="0"/>
              <w:divBdr>
                <w:top w:val="none" w:sz="0" w:space="0" w:color="auto"/>
                <w:left w:val="none" w:sz="0" w:space="0" w:color="auto"/>
                <w:bottom w:val="none" w:sz="0" w:space="0" w:color="auto"/>
                <w:right w:val="none" w:sz="0" w:space="0" w:color="auto"/>
              </w:divBdr>
            </w:div>
            <w:div w:id="630407008">
              <w:marLeft w:val="0"/>
              <w:marRight w:val="0"/>
              <w:marTop w:val="0"/>
              <w:marBottom w:val="0"/>
              <w:divBdr>
                <w:top w:val="none" w:sz="0" w:space="0" w:color="auto"/>
                <w:left w:val="none" w:sz="0" w:space="0" w:color="auto"/>
                <w:bottom w:val="none" w:sz="0" w:space="0" w:color="auto"/>
                <w:right w:val="none" w:sz="0" w:space="0" w:color="auto"/>
              </w:divBdr>
            </w:div>
            <w:div w:id="1580942418">
              <w:marLeft w:val="0"/>
              <w:marRight w:val="0"/>
              <w:marTop w:val="0"/>
              <w:marBottom w:val="0"/>
              <w:divBdr>
                <w:top w:val="none" w:sz="0" w:space="0" w:color="auto"/>
                <w:left w:val="none" w:sz="0" w:space="0" w:color="auto"/>
                <w:bottom w:val="none" w:sz="0" w:space="0" w:color="auto"/>
                <w:right w:val="none" w:sz="0" w:space="0" w:color="auto"/>
              </w:divBdr>
            </w:div>
            <w:div w:id="1956980213">
              <w:marLeft w:val="0"/>
              <w:marRight w:val="0"/>
              <w:marTop w:val="0"/>
              <w:marBottom w:val="0"/>
              <w:divBdr>
                <w:top w:val="none" w:sz="0" w:space="0" w:color="auto"/>
                <w:left w:val="none" w:sz="0" w:space="0" w:color="auto"/>
                <w:bottom w:val="none" w:sz="0" w:space="0" w:color="auto"/>
                <w:right w:val="none" w:sz="0" w:space="0" w:color="auto"/>
              </w:divBdr>
            </w:div>
            <w:div w:id="1151361175">
              <w:marLeft w:val="0"/>
              <w:marRight w:val="0"/>
              <w:marTop w:val="0"/>
              <w:marBottom w:val="0"/>
              <w:divBdr>
                <w:top w:val="none" w:sz="0" w:space="0" w:color="auto"/>
                <w:left w:val="none" w:sz="0" w:space="0" w:color="auto"/>
                <w:bottom w:val="none" w:sz="0" w:space="0" w:color="auto"/>
                <w:right w:val="none" w:sz="0" w:space="0" w:color="auto"/>
              </w:divBdr>
            </w:div>
            <w:div w:id="64303688">
              <w:marLeft w:val="0"/>
              <w:marRight w:val="0"/>
              <w:marTop w:val="0"/>
              <w:marBottom w:val="0"/>
              <w:divBdr>
                <w:top w:val="none" w:sz="0" w:space="0" w:color="auto"/>
                <w:left w:val="none" w:sz="0" w:space="0" w:color="auto"/>
                <w:bottom w:val="none" w:sz="0" w:space="0" w:color="auto"/>
                <w:right w:val="none" w:sz="0" w:space="0" w:color="auto"/>
              </w:divBdr>
            </w:div>
            <w:div w:id="254555258">
              <w:marLeft w:val="0"/>
              <w:marRight w:val="0"/>
              <w:marTop w:val="0"/>
              <w:marBottom w:val="0"/>
              <w:divBdr>
                <w:top w:val="none" w:sz="0" w:space="0" w:color="auto"/>
                <w:left w:val="none" w:sz="0" w:space="0" w:color="auto"/>
                <w:bottom w:val="none" w:sz="0" w:space="0" w:color="auto"/>
                <w:right w:val="none" w:sz="0" w:space="0" w:color="auto"/>
              </w:divBdr>
            </w:div>
            <w:div w:id="1034618740">
              <w:marLeft w:val="0"/>
              <w:marRight w:val="0"/>
              <w:marTop w:val="0"/>
              <w:marBottom w:val="0"/>
              <w:divBdr>
                <w:top w:val="none" w:sz="0" w:space="0" w:color="auto"/>
                <w:left w:val="none" w:sz="0" w:space="0" w:color="auto"/>
                <w:bottom w:val="none" w:sz="0" w:space="0" w:color="auto"/>
                <w:right w:val="none" w:sz="0" w:space="0" w:color="auto"/>
              </w:divBdr>
            </w:div>
            <w:div w:id="1897425530">
              <w:marLeft w:val="0"/>
              <w:marRight w:val="0"/>
              <w:marTop w:val="0"/>
              <w:marBottom w:val="0"/>
              <w:divBdr>
                <w:top w:val="none" w:sz="0" w:space="0" w:color="auto"/>
                <w:left w:val="none" w:sz="0" w:space="0" w:color="auto"/>
                <w:bottom w:val="none" w:sz="0" w:space="0" w:color="auto"/>
                <w:right w:val="none" w:sz="0" w:space="0" w:color="auto"/>
              </w:divBdr>
            </w:div>
            <w:div w:id="1891645460">
              <w:marLeft w:val="0"/>
              <w:marRight w:val="0"/>
              <w:marTop w:val="0"/>
              <w:marBottom w:val="0"/>
              <w:divBdr>
                <w:top w:val="none" w:sz="0" w:space="0" w:color="auto"/>
                <w:left w:val="none" w:sz="0" w:space="0" w:color="auto"/>
                <w:bottom w:val="none" w:sz="0" w:space="0" w:color="auto"/>
                <w:right w:val="none" w:sz="0" w:space="0" w:color="auto"/>
              </w:divBdr>
            </w:div>
            <w:div w:id="1609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776">
      <w:bodyDiv w:val="1"/>
      <w:marLeft w:val="0"/>
      <w:marRight w:val="0"/>
      <w:marTop w:val="0"/>
      <w:marBottom w:val="0"/>
      <w:divBdr>
        <w:top w:val="none" w:sz="0" w:space="0" w:color="auto"/>
        <w:left w:val="none" w:sz="0" w:space="0" w:color="auto"/>
        <w:bottom w:val="none" w:sz="0" w:space="0" w:color="auto"/>
        <w:right w:val="none" w:sz="0" w:space="0" w:color="auto"/>
      </w:divBdr>
      <w:divsChild>
        <w:div w:id="1304777721">
          <w:marLeft w:val="0"/>
          <w:marRight w:val="0"/>
          <w:marTop w:val="0"/>
          <w:marBottom w:val="0"/>
          <w:divBdr>
            <w:top w:val="none" w:sz="0" w:space="0" w:color="auto"/>
            <w:left w:val="none" w:sz="0" w:space="0" w:color="auto"/>
            <w:bottom w:val="none" w:sz="0" w:space="0" w:color="auto"/>
            <w:right w:val="none" w:sz="0" w:space="0" w:color="auto"/>
          </w:divBdr>
          <w:divsChild>
            <w:div w:id="1660229352">
              <w:marLeft w:val="0"/>
              <w:marRight w:val="0"/>
              <w:marTop w:val="0"/>
              <w:marBottom w:val="0"/>
              <w:divBdr>
                <w:top w:val="none" w:sz="0" w:space="0" w:color="auto"/>
                <w:left w:val="none" w:sz="0" w:space="0" w:color="auto"/>
                <w:bottom w:val="none" w:sz="0" w:space="0" w:color="auto"/>
                <w:right w:val="none" w:sz="0" w:space="0" w:color="auto"/>
              </w:divBdr>
            </w:div>
            <w:div w:id="1373454740">
              <w:marLeft w:val="0"/>
              <w:marRight w:val="0"/>
              <w:marTop w:val="0"/>
              <w:marBottom w:val="0"/>
              <w:divBdr>
                <w:top w:val="none" w:sz="0" w:space="0" w:color="auto"/>
                <w:left w:val="none" w:sz="0" w:space="0" w:color="auto"/>
                <w:bottom w:val="none" w:sz="0" w:space="0" w:color="auto"/>
                <w:right w:val="none" w:sz="0" w:space="0" w:color="auto"/>
              </w:divBdr>
            </w:div>
            <w:div w:id="1927180039">
              <w:marLeft w:val="0"/>
              <w:marRight w:val="0"/>
              <w:marTop w:val="0"/>
              <w:marBottom w:val="0"/>
              <w:divBdr>
                <w:top w:val="none" w:sz="0" w:space="0" w:color="auto"/>
                <w:left w:val="none" w:sz="0" w:space="0" w:color="auto"/>
                <w:bottom w:val="none" w:sz="0" w:space="0" w:color="auto"/>
                <w:right w:val="none" w:sz="0" w:space="0" w:color="auto"/>
              </w:divBdr>
            </w:div>
            <w:div w:id="72552458">
              <w:marLeft w:val="0"/>
              <w:marRight w:val="0"/>
              <w:marTop w:val="0"/>
              <w:marBottom w:val="0"/>
              <w:divBdr>
                <w:top w:val="none" w:sz="0" w:space="0" w:color="auto"/>
                <w:left w:val="none" w:sz="0" w:space="0" w:color="auto"/>
                <w:bottom w:val="none" w:sz="0" w:space="0" w:color="auto"/>
                <w:right w:val="none" w:sz="0" w:space="0" w:color="auto"/>
              </w:divBdr>
            </w:div>
            <w:div w:id="1404600147">
              <w:marLeft w:val="0"/>
              <w:marRight w:val="0"/>
              <w:marTop w:val="0"/>
              <w:marBottom w:val="0"/>
              <w:divBdr>
                <w:top w:val="none" w:sz="0" w:space="0" w:color="auto"/>
                <w:left w:val="none" w:sz="0" w:space="0" w:color="auto"/>
                <w:bottom w:val="none" w:sz="0" w:space="0" w:color="auto"/>
                <w:right w:val="none" w:sz="0" w:space="0" w:color="auto"/>
              </w:divBdr>
            </w:div>
            <w:div w:id="1389919043">
              <w:marLeft w:val="0"/>
              <w:marRight w:val="0"/>
              <w:marTop w:val="0"/>
              <w:marBottom w:val="0"/>
              <w:divBdr>
                <w:top w:val="none" w:sz="0" w:space="0" w:color="auto"/>
                <w:left w:val="none" w:sz="0" w:space="0" w:color="auto"/>
                <w:bottom w:val="none" w:sz="0" w:space="0" w:color="auto"/>
                <w:right w:val="none" w:sz="0" w:space="0" w:color="auto"/>
              </w:divBdr>
            </w:div>
            <w:div w:id="1508403833">
              <w:marLeft w:val="0"/>
              <w:marRight w:val="0"/>
              <w:marTop w:val="0"/>
              <w:marBottom w:val="0"/>
              <w:divBdr>
                <w:top w:val="none" w:sz="0" w:space="0" w:color="auto"/>
                <w:left w:val="none" w:sz="0" w:space="0" w:color="auto"/>
                <w:bottom w:val="none" w:sz="0" w:space="0" w:color="auto"/>
                <w:right w:val="none" w:sz="0" w:space="0" w:color="auto"/>
              </w:divBdr>
            </w:div>
            <w:div w:id="1505709408">
              <w:marLeft w:val="0"/>
              <w:marRight w:val="0"/>
              <w:marTop w:val="0"/>
              <w:marBottom w:val="0"/>
              <w:divBdr>
                <w:top w:val="none" w:sz="0" w:space="0" w:color="auto"/>
                <w:left w:val="none" w:sz="0" w:space="0" w:color="auto"/>
                <w:bottom w:val="none" w:sz="0" w:space="0" w:color="auto"/>
                <w:right w:val="none" w:sz="0" w:space="0" w:color="auto"/>
              </w:divBdr>
            </w:div>
            <w:div w:id="178084588">
              <w:marLeft w:val="0"/>
              <w:marRight w:val="0"/>
              <w:marTop w:val="0"/>
              <w:marBottom w:val="0"/>
              <w:divBdr>
                <w:top w:val="none" w:sz="0" w:space="0" w:color="auto"/>
                <w:left w:val="none" w:sz="0" w:space="0" w:color="auto"/>
                <w:bottom w:val="none" w:sz="0" w:space="0" w:color="auto"/>
                <w:right w:val="none" w:sz="0" w:space="0" w:color="auto"/>
              </w:divBdr>
            </w:div>
            <w:div w:id="1003582971">
              <w:marLeft w:val="0"/>
              <w:marRight w:val="0"/>
              <w:marTop w:val="0"/>
              <w:marBottom w:val="0"/>
              <w:divBdr>
                <w:top w:val="none" w:sz="0" w:space="0" w:color="auto"/>
                <w:left w:val="none" w:sz="0" w:space="0" w:color="auto"/>
                <w:bottom w:val="none" w:sz="0" w:space="0" w:color="auto"/>
                <w:right w:val="none" w:sz="0" w:space="0" w:color="auto"/>
              </w:divBdr>
            </w:div>
            <w:div w:id="1428888061">
              <w:marLeft w:val="0"/>
              <w:marRight w:val="0"/>
              <w:marTop w:val="0"/>
              <w:marBottom w:val="0"/>
              <w:divBdr>
                <w:top w:val="none" w:sz="0" w:space="0" w:color="auto"/>
                <w:left w:val="none" w:sz="0" w:space="0" w:color="auto"/>
                <w:bottom w:val="none" w:sz="0" w:space="0" w:color="auto"/>
                <w:right w:val="none" w:sz="0" w:space="0" w:color="auto"/>
              </w:divBdr>
            </w:div>
            <w:div w:id="50426975">
              <w:marLeft w:val="0"/>
              <w:marRight w:val="0"/>
              <w:marTop w:val="0"/>
              <w:marBottom w:val="0"/>
              <w:divBdr>
                <w:top w:val="none" w:sz="0" w:space="0" w:color="auto"/>
                <w:left w:val="none" w:sz="0" w:space="0" w:color="auto"/>
                <w:bottom w:val="none" w:sz="0" w:space="0" w:color="auto"/>
                <w:right w:val="none" w:sz="0" w:space="0" w:color="auto"/>
              </w:divBdr>
            </w:div>
            <w:div w:id="24988751">
              <w:marLeft w:val="0"/>
              <w:marRight w:val="0"/>
              <w:marTop w:val="0"/>
              <w:marBottom w:val="0"/>
              <w:divBdr>
                <w:top w:val="none" w:sz="0" w:space="0" w:color="auto"/>
                <w:left w:val="none" w:sz="0" w:space="0" w:color="auto"/>
                <w:bottom w:val="none" w:sz="0" w:space="0" w:color="auto"/>
                <w:right w:val="none" w:sz="0" w:space="0" w:color="auto"/>
              </w:divBdr>
            </w:div>
            <w:div w:id="311256709">
              <w:marLeft w:val="0"/>
              <w:marRight w:val="0"/>
              <w:marTop w:val="0"/>
              <w:marBottom w:val="0"/>
              <w:divBdr>
                <w:top w:val="none" w:sz="0" w:space="0" w:color="auto"/>
                <w:left w:val="none" w:sz="0" w:space="0" w:color="auto"/>
                <w:bottom w:val="none" w:sz="0" w:space="0" w:color="auto"/>
                <w:right w:val="none" w:sz="0" w:space="0" w:color="auto"/>
              </w:divBdr>
            </w:div>
            <w:div w:id="445851576">
              <w:marLeft w:val="0"/>
              <w:marRight w:val="0"/>
              <w:marTop w:val="0"/>
              <w:marBottom w:val="0"/>
              <w:divBdr>
                <w:top w:val="none" w:sz="0" w:space="0" w:color="auto"/>
                <w:left w:val="none" w:sz="0" w:space="0" w:color="auto"/>
                <w:bottom w:val="none" w:sz="0" w:space="0" w:color="auto"/>
                <w:right w:val="none" w:sz="0" w:space="0" w:color="auto"/>
              </w:divBdr>
            </w:div>
            <w:div w:id="1461724786">
              <w:marLeft w:val="0"/>
              <w:marRight w:val="0"/>
              <w:marTop w:val="0"/>
              <w:marBottom w:val="0"/>
              <w:divBdr>
                <w:top w:val="none" w:sz="0" w:space="0" w:color="auto"/>
                <w:left w:val="none" w:sz="0" w:space="0" w:color="auto"/>
                <w:bottom w:val="none" w:sz="0" w:space="0" w:color="auto"/>
                <w:right w:val="none" w:sz="0" w:space="0" w:color="auto"/>
              </w:divBdr>
            </w:div>
            <w:div w:id="2015111060">
              <w:marLeft w:val="0"/>
              <w:marRight w:val="0"/>
              <w:marTop w:val="0"/>
              <w:marBottom w:val="0"/>
              <w:divBdr>
                <w:top w:val="none" w:sz="0" w:space="0" w:color="auto"/>
                <w:left w:val="none" w:sz="0" w:space="0" w:color="auto"/>
                <w:bottom w:val="none" w:sz="0" w:space="0" w:color="auto"/>
                <w:right w:val="none" w:sz="0" w:space="0" w:color="auto"/>
              </w:divBdr>
            </w:div>
            <w:div w:id="1667513885">
              <w:marLeft w:val="0"/>
              <w:marRight w:val="0"/>
              <w:marTop w:val="0"/>
              <w:marBottom w:val="0"/>
              <w:divBdr>
                <w:top w:val="none" w:sz="0" w:space="0" w:color="auto"/>
                <w:left w:val="none" w:sz="0" w:space="0" w:color="auto"/>
                <w:bottom w:val="none" w:sz="0" w:space="0" w:color="auto"/>
                <w:right w:val="none" w:sz="0" w:space="0" w:color="auto"/>
              </w:divBdr>
            </w:div>
            <w:div w:id="1895388060">
              <w:marLeft w:val="0"/>
              <w:marRight w:val="0"/>
              <w:marTop w:val="0"/>
              <w:marBottom w:val="0"/>
              <w:divBdr>
                <w:top w:val="none" w:sz="0" w:space="0" w:color="auto"/>
                <w:left w:val="none" w:sz="0" w:space="0" w:color="auto"/>
                <w:bottom w:val="none" w:sz="0" w:space="0" w:color="auto"/>
                <w:right w:val="none" w:sz="0" w:space="0" w:color="auto"/>
              </w:divBdr>
            </w:div>
            <w:div w:id="684551562">
              <w:marLeft w:val="0"/>
              <w:marRight w:val="0"/>
              <w:marTop w:val="0"/>
              <w:marBottom w:val="0"/>
              <w:divBdr>
                <w:top w:val="none" w:sz="0" w:space="0" w:color="auto"/>
                <w:left w:val="none" w:sz="0" w:space="0" w:color="auto"/>
                <w:bottom w:val="none" w:sz="0" w:space="0" w:color="auto"/>
                <w:right w:val="none" w:sz="0" w:space="0" w:color="auto"/>
              </w:divBdr>
            </w:div>
            <w:div w:id="1746032161">
              <w:marLeft w:val="0"/>
              <w:marRight w:val="0"/>
              <w:marTop w:val="0"/>
              <w:marBottom w:val="0"/>
              <w:divBdr>
                <w:top w:val="none" w:sz="0" w:space="0" w:color="auto"/>
                <w:left w:val="none" w:sz="0" w:space="0" w:color="auto"/>
                <w:bottom w:val="none" w:sz="0" w:space="0" w:color="auto"/>
                <w:right w:val="none" w:sz="0" w:space="0" w:color="auto"/>
              </w:divBdr>
            </w:div>
            <w:div w:id="1506361631">
              <w:marLeft w:val="0"/>
              <w:marRight w:val="0"/>
              <w:marTop w:val="0"/>
              <w:marBottom w:val="0"/>
              <w:divBdr>
                <w:top w:val="none" w:sz="0" w:space="0" w:color="auto"/>
                <w:left w:val="none" w:sz="0" w:space="0" w:color="auto"/>
                <w:bottom w:val="none" w:sz="0" w:space="0" w:color="auto"/>
                <w:right w:val="none" w:sz="0" w:space="0" w:color="auto"/>
              </w:divBdr>
            </w:div>
            <w:div w:id="1310477860">
              <w:marLeft w:val="0"/>
              <w:marRight w:val="0"/>
              <w:marTop w:val="0"/>
              <w:marBottom w:val="0"/>
              <w:divBdr>
                <w:top w:val="none" w:sz="0" w:space="0" w:color="auto"/>
                <w:left w:val="none" w:sz="0" w:space="0" w:color="auto"/>
                <w:bottom w:val="none" w:sz="0" w:space="0" w:color="auto"/>
                <w:right w:val="none" w:sz="0" w:space="0" w:color="auto"/>
              </w:divBdr>
            </w:div>
            <w:div w:id="1368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1671">
      <w:bodyDiv w:val="1"/>
      <w:marLeft w:val="0"/>
      <w:marRight w:val="0"/>
      <w:marTop w:val="0"/>
      <w:marBottom w:val="0"/>
      <w:divBdr>
        <w:top w:val="none" w:sz="0" w:space="0" w:color="auto"/>
        <w:left w:val="none" w:sz="0" w:space="0" w:color="auto"/>
        <w:bottom w:val="none" w:sz="0" w:space="0" w:color="auto"/>
        <w:right w:val="none" w:sz="0" w:space="0" w:color="auto"/>
      </w:divBdr>
      <w:divsChild>
        <w:div w:id="1149593866">
          <w:marLeft w:val="0"/>
          <w:marRight w:val="0"/>
          <w:marTop w:val="0"/>
          <w:marBottom w:val="0"/>
          <w:divBdr>
            <w:top w:val="none" w:sz="0" w:space="0" w:color="auto"/>
            <w:left w:val="none" w:sz="0" w:space="0" w:color="auto"/>
            <w:bottom w:val="none" w:sz="0" w:space="0" w:color="auto"/>
            <w:right w:val="none" w:sz="0" w:space="0" w:color="auto"/>
          </w:divBdr>
          <w:divsChild>
            <w:div w:id="1902212022">
              <w:marLeft w:val="0"/>
              <w:marRight w:val="0"/>
              <w:marTop w:val="0"/>
              <w:marBottom w:val="0"/>
              <w:divBdr>
                <w:top w:val="none" w:sz="0" w:space="0" w:color="auto"/>
                <w:left w:val="none" w:sz="0" w:space="0" w:color="auto"/>
                <w:bottom w:val="none" w:sz="0" w:space="0" w:color="auto"/>
                <w:right w:val="none" w:sz="0" w:space="0" w:color="auto"/>
              </w:divBdr>
            </w:div>
          </w:divsChild>
        </w:div>
        <w:div w:id="961686698">
          <w:marLeft w:val="0"/>
          <w:marRight w:val="0"/>
          <w:marTop w:val="0"/>
          <w:marBottom w:val="0"/>
          <w:divBdr>
            <w:top w:val="none" w:sz="0" w:space="0" w:color="auto"/>
            <w:left w:val="none" w:sz="0" w:space="0" w:color="auto"/>
            <w:bottom w:val="none" w:sz="0" w:space="0" w:color="auto"/>
            <w:right w:val="none" w:sz="0" w:space="0" w:color="auto"/>
          </w:divBdr>
          <w:divsChild>
            <w:div w:id="805781577">
              <w:marLeft w:val="0"/>
              <w:marRight w:val="0"/>
              <w:marTop w:val="0"/>
              <w:marBottom w:val="0"/>
              <w:divBdr>
                <w:top w:val="none" w:sz="0" w:space="0" w:color="auto"/>
                <w:left w:val="none" w:sz="0" w:space="0" w:color="auto"/>
                <w:bottom w:val="none" w:sz="0" w:space="0" w:color="auto"/>
                <w:right w:val="none" w:sz="0" w:space="0" w:color="auto"/>
              </w:divBdr>
              <w:divsChild>
                <w:div w:id="1618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164">
          <w:marLeft w:val="0"/>
          <w:marRight w:val="0"/>
          <w:marTop w:val="0"/>
          <w:marBottom w:val="0"/>
          <w:divBdr>
            <w:top w:val="none" w:sz="0" w:space="0" w:color="auto"/>
            <w:left w:val="none" w:sz="0" w:space="0" w:color="auto"/>
            <w:bottom w:val="none" w:sz="0" w:space="0" w:color="auto"/>
            <w:right w:val="none" w:sz="0" w:space="0" w:color="auto"/>
          </w:divBdr>
        </w:div>
        <w:div w:id="689798641">
          <w:marLeft w:val="0"/>
          <w:marRight w:val="0"/>
          <w:marTop w:val="0"/>
          <w:marBottom w:val="0"/>
          <w:divBdr>
            <w:top w:val="none" w:sz="0" w:space="0" w:color="auto"/>
            <w:left w:val="none" w:sz="0" w:space="0" w:color="auto"/>
            <w:bottom w:val="none" w:sz="0" w:space="0" w:color="auto"/>
            <w:right w:val="none" w:sz="0" w:space="0" w:color="auto"/>
          </w:divBdr>
        </w:div>
        <w:div w:id="1472400118">
          <w:marLeft w:val="0"/>
          <w:marRight w:val="0"/>
          <w:marTop w:val="0"/>
          <w:marBottom w:val="0"/>
          <w:divBdr>
            <w:top w:val="none" w:sz="0" w:space="0" w:color="auto"/>
            <w:left w:val="none" w:sz="0" w:space="0" w:color="auto"/>
            <w:bottom w:val="none" w:sz="0" w:space="0" w:color="auto"/>
            <w:right w:val="none" w:sz="0" w:space="0" w:color="auto"/>
          </w:divBdr>
          <w:divsChild>
            <w:div w:id="529419698">
              <w:marLeft w:val="0"/>
              <w:marRight w:val="0"/>
              <w:marTop w:val="0"/>
              <w:marBottom w:val="0"/>
              <w:divBdr>
                <w:top w:val="none" w:sz="0" w:space="0" w:color="auto"/>
                <w:left w:val="none" w:sz="0" w:space="0" w:color="auto"/>
                <w:bottom w:val="none" w:sz="0" w:space="0" w:color="auto"/>
                <w:right w:val="none" w:sz="0" w:space="0" w:color="auto"/>
              </w:divBdr>
              <w:divsChild>
                <w:div w:id="829952486">
                  <w:marLeft w:val="0"/>
                  <w:marRight w:val="0"/>
                  <w:marTop w:val="0"/>
                  <w:marBottom w:val="0"/>
                  <w:divBdr>
                    <w:top w:val="none" w:sz="0" w:space="0" w:color="auto"/>
                    <w:left w:val="none" w:sz="0" w:space="0" w:color="auto"/>
                    <w:bottom w:val="none" w:sz="0" w:space="0" w:color="auto"/>
                    <w:right w:val="none" w:sz="0" w:space="0" w:color="auto"/>
                  </w:divBdr>
                </w:div>
              </w:divsChild>
            </w:div>
            <w:div w:id="651911036">
              <w:marLeft w:val="0"/>
              <w:marRight w:val="0"/>
              <w:marTop w:val="0"/>
              <w:marBottom w:val="0"/>
              <w:divBdr>
                <w:top w:val="none" w:sz="0" w:space="0" w:color="auto"/>
                <w:left w:val="none" w:sz="0" w:space="0" w:color="auto"/>
                <w:bottom w:val="none" w:sz="0" w:space="0" w:color="auto"/>
                <w:right w:val="none" w:sz="0" w:space="0" w:color="auto"/>
              </w:divBdr>
              <w:divsChild>
                <w:div w:id="910121461">
                  <w:marLeft w:val="0"/>
                  <w:marRight w:val="0"/>
                  <w:marTop w:val="0"/>
                  <w:marBottom w:val="0"/>
                  <w:divBdr>
                    <w:top w:val="none" w:sz="0" w:space="0" w:color="auto"/>
                    <w:left w:val="none" w:sz="0" w:space="0" w:color="auto"/>
                    <w:bottom w:val="none" w:sz="0" w:space="0" w:color="auto"/>
                    <w:right w:val="none" w:sz="0" w:space="0" w:color="auto"/>
                  </w:divBdr>
                </w:div>
              </w:divsChild>
            </w:div>
            <w:div w:id="274757480">
              <w:marLeft w:val="0"/>
              <w:marRight w:val="0"/>
              <w:marTop w:val="0"/>
              <w:marBottom w:val="0"/>
              <w:divBdr>
                <w:top w:val="none" w:sz="0" w:space="0" w:color="auto"/>
                <w:left w:val="none" w:sz="0" w:space="0" w:color="auto"/>
                <w:bottom w:val="none" w:sz="0" w:space="0" w:color="auto"/>
                <w:right w:val="none" w:sz="0" w:space="0" w:color="auto"/>
              </w:divBdr>
              <w:divsChild>
                <w:div w:id="1246302466">
                  <w:marLeft w:val="0"/>
                  <w:marRight w:val="0"/>
                  <w:marTop w:val="0"/>
                  <w:marBottom w:val="0"/>
                  <w:divBdr>
                    <w:top w:val="none" w:sz="0" w:space="0" w:color="auto"/>
                    <w:left w:val="none" w:sz="0" w:space="0" w:color="auto"/>
                    <w:bottom w:val="none" w:sz="0" w:space="0" w:color="auto"/>
                    <w:right w:val="none" w:sz="0" w:space="0" w:color="auto"/>
                  </w:divBdr>
                </w:div>
              </w:divsChild>
            </w:div>
            <w:div w:id="1544636848">
              <w:marLeft w:val="0"/>
              <w:marRight w:val="0"/>
              <w:marTop w:val="0"/>
              <w:marBottom w:val="0"/>
              <w:divBdr>
                <w:top w:val="none" w:sz="0" w:space="0" w:color="auto"/>
                <w:left w:val="none" w:sz="0" w:space="0" w:color="auto"/>
                <w:bottom w:val="none" w:sz="0" w:space="0" w:color="auto"/>
                <w:right w:val="none" w:sz="0" w:space="0" w:color="auto"/>
              </w:divBdr>
              <w:divsChild>
                <w:div w:id="1853031056">
                  <w:marLeft w:val="0"/>
                  <w:marRight w:val="0"/>
                  <w:marTop w:val="0"/>
                  <w:marBottom w:val="0"/>
                  <w:divBdr>
                    <w:top w:val="none" w:sz="0" w:space="0" w:color="auto"/>
                    <w:left w:val="none" w:sz="0" w:space="0" w:color="auto"/>
                    <w:bottom w:val="none" w:sz="0" w:space="0" w:color="auto"/>
                    <w:right w:val="none" w:sz="0" w:space="0" w:color="auto"/>
                  </w:divBdr>
                </w:div>
              </w:divsChild>
            </w:div>
            <w:div w:id="268976279">
              <w:marLeft w:val="0"/>
              <w:marRight w:val="0"/>
              <w:marTop w:val="0"/>
              <w:marBottom w:val="0"/>
              <w:divBdr>
                <w:top w:val="none" w:sz="0" w:space="0" w:color="auto"/>
                <w:left w:val="none" w:sz="0" w:space="0" w:color="auto"/>
                <w:bottom w:val="none" w:sz="0" w:space="0" w:color="auto"/>
                <w:right w:val="none" w:sz="0" w:space="0" w:color="auto"/>
              </w:divBdr>
              <w:divsChild>
                <w:div w:id="2115511152">
                  <w:marLeft w:val="0"/>
                  <w:marRight w:val="0"/>
                  <w:marTop w:val="0"/>
                  <w:marBottom w:val="0"/>
                  <w:divBdr>
                    <w:top w:val="none" w:sz="0" w:space="0" w:color="auto"/>
                    <w:left w:val="none" w:sz="0" w:space="0" w:color="auto"/>
                    <w:bottom w:val="none" w:sz="0" w:space="0" w:color="auto"/>
                    <w:right w:val="none" w:sz="0" w:space="0" w:color="auto"/>
                  </w:divBdr>
                </w:div>
              </w:divsChild>
            </w:div>
            <w:div w:id="691951637">
              <w:marLeft w:val="0"/>
              <w:marRight w:val="0"/>
              <w:marTop w:val="0"/>
              <w:marBottom w:val="0"/>
              <w:divBdr>
                <w:top w:val="none" w:sz="0" w:space="0" w:color="auto"/>
                <w:left w:val="none" w:sz="0" w:space="0" w:color="auto"/>
                <w:bottom w:val="none" w:sz="0" w:space="0" w:color="auto"/>
                <w:right w:val="none" w:sz="0" w:space="0" w:color="auto"/>
              </w:divBdr>
              <w:divsChild>
                <w:div w:id="1762095003">
                  <w:marLeft w:val="0"/>
                  <w:marRight w:val="0"/>
                  <w:marTop w:val="0"/>
                  <w:marBottom w:val="0"/>
                  <w:divBdr>
                    <w:top w:val="none" w:sz="0" w:space="0" w:color="auto"/>
                    <w:left w:val="none" w:sz="0" w:space="0" w:color="auto"/>
                    <w:bottom w:val="none" w:sz="0" w:space="0" w:color="auto"/>
                    <w:right w:val="none" w:sz="0" w:space="0" w:color="auto"/>
                  </w:divBdr>
                </w:div>
              </w:divsChild>
            </w:div>
            <w:div w:id="163783325">
              <w:marLeft w:val="0"/>
              <w:marRight w:val="0"/>
              <w:marTop w:val="0"/>
              <w:marBottom w:val="0"/>
              <w:divBdr>
                <w:top w:val="none" w:sz="0" w:space="0" w:color="auto"/>
                <w:left w:val="none" w:sz="0" w:space="0" w:color="auto"/>
                <w:bottom w:val="none" w:sz="0" w:space="0" w:color="auto"/>
                <w:right w:val="none" w:sz="0" w:space="0" w:color="auto"/>
              </w:divBdr>
              <w:divsChild>
                <w:div w:id="906184849">
                  <w:marLeft w:val="0"/>
                  <w:marRight w:val="0"/>
                  <w:marTop w:val="0"/>
                  <w:marBottom w:val="0"/>
                  <w:divBdr>
                    <w:top w:val="none" w:sz="0" w:space="0" w:color="auto"/>
                    <w:left w:val="none" w:sz="0" w:space="0" w:color="auto"/>
                    <w:bottom w:val="none" w:sz="0" w:space="0" w:color="auto"/>
                    <w:right w:val="none" w:sz="0" w:space="0" w:color="auto"/>
                  </w:divBdr>
                </w:div>
              </w:divsChild>
            </w:div>
            <w:div w:id="340477983">
              <w:marLeft w:val="0"/>
              <w:marRight w:val="0"/>
              <w:marTop w:val="0"/>
              <w:marBottom w:val="0"/>
              <w:divBdr>
                <w:top w:val="none" w:sz="0" w:space="0" w:color="auto"/>
                <w:left w:val="none" w:sz="0" w:space="0" w:color="auto"/>
                <w:bottom w:val="none" w:sz="0" w:space="0" w:color="auto"/>
                <w:right w:val="none" w:sz="0" w:space="0" w:color="auto"/>
              </w:divBdr>
              <w:divsChild>
                <w:div w:id="100952265">
                  <w:marLeft w:val="0"/>
                  <w:marRight w:val="0"/>
                  <w:marTop w:val="0"/>
                  <w:marBottom w:val="0"/>
                  <w:divBdr>
                    <w:top w:val="none" w:sz="0" w:space="0" w:color="auto"/>
                    <w:left w:val="none" w:sz="0" w:space="0" w:color="auto"/>
                    <w:bottom w:val="none" w:sz="0" w:space="0" w:color="auto"/>
                    <w:right w:val="none" w:sz="0" w:space="0" w:color="auto"/>
                  </w:divBdr>
                </w:div>
              </w:divsChild>
            </w:div>
            <w:div w:id="261189052">
              <w:marLeft w:val="0"/>
              <w:marRight w:val="0"/>
              <w:marTop w:val="0"/>
              <w:marBottom w:val="0"/>
              <w:divBdr>
                <w:top w:val="none" w:sz="0" w:space="0" w:color="auto"/>
                <w:left w:val="none" w:sz="0" w:space="0" w:color="auto"/>
                <w:bottom w:val="none" w:sz="0" w:space="0" w:color="auto"/>
                <w:right w:val="none" w:sz="0" w:space="0" w:color="auto"/>
              </w:divBdr>
              <w:divsChild>
                <w:div w:id="1909613368">
                  <w:marLeft w:val="0"/>
                  <w:marRight w:val="0"/>
                  <w:marTop w:val="0"/>
                  <w:marBottom w:val="0"/>
                  <w:divBdr>
                    <w:top w:val="none" w:sz="0" w:space="0" w:color="auto"/>
                    <w:left w:val="none" w:sz="0" w:space="0" w:color="auto"/>
                    <w:bottom w:val="none" w:sz="0" w:space="0" w:color="auto"/>
                    <w:right w:val="none" w:sz="0" w:space="0" w:color="auto"/>
                  </w:divBdr>
                </w:div>
              </w:divsChild>
            </w:div>
            <w:div w:id="601567061">
              <w:marLeft w:val="0"/>
              <w:marRight w:val="0"/>
              <w:marTop w:val="0"/>
              <w:marBottom w:val="0"/>
              <w:divBdr>
                <w:top w:val="none" w:sz="0" w:space="0" w:color="auto"/>
                <w:left w:val="none" w:sz="0" w:space="0" w:color="auto"/>
                <w:bottom w:val="none" w:sz="0" w:space="0" w:color="auto"/>
                <w:right w:val="none" w:sz="0" w:space="0" w:color="auto"/>
              </w:divBdr>
              <w:divsChild>
                <w:div w:id="1863546556">
                  <w:marLeft w:val="0"/>
                  <w:marRight w:val="0"/>
                  <w:marTop w:val="0"/>
                  <w:marBottom w:val="0"/>
                  <w:divBdr>
                    <w:top w:val="none" w:sz="0" w:space="0" w:color="auto"/>
                    <w:left w:val="none" w:sz="0" w:space="0" w:color="auto"/>
                    <w:bottom w:val="none" w:sz="0" w:space="0" w:color="auto"/>
                    <w:right w:val="none" w:sz="0" w:space="0" w:color="auto"/>
                  </w:divBdr>
                </w:div>
              </w:divsChild>
            </w:div>
            <w:div w:id="79570218">
              <w:marLeft w:val="0"/>
              <w:marRight w:val="0"/>
              <w:marTop w:val="0"/>
              <w:marBottom w:val="0"/>
              <w:divBdr>
                <w:top w:val="none" w:sz="0" w:space="0" w:color="auto"/>
                <w:left w:val="none" w:sz="0" w:space="0" w:color="auto"/>
                <w:bottom w:val="none" w:sz="0" w:space="0" w:color="auto"/>
                <w:right w:val="none" w:sz="0" w:space="0" w:color="auto"/>
              </w:divBdr>
              <w:divsChild>
                <w:div w:id="1739859857">
                  <w:marLeft w:val="0"/>
                  <w:marRight w:val="0"/>
                  <w:marTop w:val="0"/>
                  <w:marBottom w:val="0"/>
                  <w:divBdr>
                    <w:top w:val="none" w:sz="0" w:space="0" w:color="auto"/>
                    <w:left w:val="none" w:sz="0" w:space="0" w:color="auto"/>
                    <w:bottom w:val="none" w:sz="0" w:space="0" w:color="auto"/>
                    <w:right w:val="none" w:sz="0" w:space="0" w:color="auto"/>
                  </w:divBdr>
                </w:div>
              </w:divsChild>
            </w:div>
            <w:div w:id="983852708">
              <w:marLeft w:val="0"/>
              <w:marRight w:val="0"/>
              <w:marTop w:val="0"/>
              <w:marBottom w:val="0"/>
              <w:divBdr>
                <w:top w:val="none" w:sz="0" w:space="0" w:color="auto"/>
                <w:left w:val="none" w:sz="0" w:space="0" w:color="auto"/>
                <w:bottom w:val="none" w:sz="0" w:space="0" w:color="auto"/>
                <w:right w:val="none" w:sz="0" w:space="0" w:color="auto"/>
              </w:divBdr>
              <w:divsChild>
                <w:div w:id="10503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4">
          <w:marLeft w:val="0"/>
          <w:marRight w:val="0"/>
          <w:marTop w:val="0"/>
          <w:marBottom w:val="0"/>
          <w:divBdr>
            <w:top w:val="none" w:sz="0" w:space="0" w:color="auto"/>
            <w:left w:val="none" w:sz="0" w:space="0" w:color="auto"/>
            <w:bottom w:val="none" w:sz="0" w:space="0" w:color="auto"/>
            <w:right w:val="none" w:sz="0" w:space="0" w:color="auto"/>
          </w:divBdr>
          <w:divsChild>
            <w:div w:id="1262101744">
              <w:marLeft w:val="0"/>
              <w:marRight w:val="0"/>
              <w:marTop w:val="0"/>
              <w:marBottom w:val="0"/>
              <w:divBdr>
                <w:top w:val="none" w:sz="0" w:space="0" w:color="auto"/>
                <w:left w:val="none" w:sz="0" w:space="0" w:color="auto"/>
                <w:bottom w:val="none" w:sz="0" w:space="0" w:color="auto"/>
                <w:right w:val="none" w:sz="0" w:space="0" w:color="auto"/>
              </w:divBdr>
              <w:divsChild>
                <w:div w:id="2083216052">
                  <w:marLeft w:val="0"/>
                  <w:marRight w:val="0"/>
                  <w:marTop w:val="0"/>
                  <w:marBottom w:val="0"/>
                  <w:divBdr>
                    <w:top w:val="none" w:sz="0" w:space="0" w:color="auto"/>
                    <w:left w:val="none" w:sz="0" w:space="0" w:color="auto"/>
                    <w:bottom w:val="none" w:sz="0" w:space="0" w:color="auto"/>
                    <w:right w:val="none" w:sz="0" w:space="0" w:color="auto"/>
                  </w:divBdr>
                </w:div>
              </w:divsChild>
            </w:div>
            <w:div w:id="836384843">
              <w:marLeft w:val="0"/>
              <w:marRight w:val="0"/>
              <w:marTop w:val="0"/>
              <w:marBottom w:val="0"/>
              <w:divBdr>
                <w:top w:val="none" w:sz="0" w:space="0" w:color="auto"/>
                <w:left w:val="none" w:sz="0" w:space="0" w:color="auto"/>
                <w:bottom w:val="none" w:sz="0" w:space="0" w:color="auto"/>
                <w:right w:val="none" w:sz="0" w:space="0" w:color="auto"/>
              </w:divBdr>
              <w:divsChild>
                <w:div w:id="710422903">
                  <w:marLeft w:val="0"/>
                  <w:marRight w:val="0"/>
                  <w:marTop w:val="0"/>
                  <w:marBottom w:val="0"/>
                  <w:divBdr>
                    <w:top w:val="none" w:sz="0" w:space="0" w:color="auto"/>
                    <w:left w:val="none" w:sz="0" w:space="0" w:color="auto"/>
                    <w:bottom w:val="none" w:sz="0" w:space="0" w:color="auto"/>
                    <w:right w:val="none" w:sz="0" w:space="0" w:color="auto"/>
                  </w:divBdr>
                </w:div>
              </w:divsChild>
            </w:div>
            <w:div w:id="1866823314">
              <w:marLeft w:val="0"/>
              <w:marRight w:val="0"/>
              <w:marTop w:val="0"/>
              <w:marBottom w:val="0"/>
              <w:divBdr>
                <w:top w:val="none" w:sz="0" w:space="0" w:color="auto"/>
                <w:left w:val="none" w:sz="0" w:space="0" w:color="auto"/>
                <w:bottom w:val="none" w:sz="0" w:space="0" w:color="auto"/>
                <w:right w:val="none" w:sz="0" w:space="0" w:color="auto"/>
              </w:divBdr>
              <w:divsChild>
                <w:div w:id="622616782">
                  <w:marLeft w:val="0"/>
                  <w:marRight w:val="0"/>
                  <w:marTop w:val="0"/>
                  <w:marBottom w:val="0"/>
                  <w:divBdr>
                    <w:top w:val="none" w:sz="0" w:space="0" w:color="auto"/>
                    <w:left w:val="none" w:sz="0" w:space="0" w:color="auto"/>
                    <w:bottom w:val="none" w:sz="0" w:space="0" w:color="auto"/>
                    <w:right w:val="none" w:sz="0" w:space="0" w:color="auto"/>
                  </w:divBdr>
                </w:div>
              </w:divsChild>
            </w:div>
            <w:div w:id="1000422975">
              <w:marLeft w:val="0"/>
              <w:marRight w:val="0"/>
              <w:marTop w:val="0"/>
              <w:marBottom w:val="0"/>
              <w:divBdr>
                <w:top w:val="none" w:sz="0" w:space="0" w:color="auto"/>
                <w:left w:val="none" w:sz="0" w:space="0" w:color="auto"/>
                <w:bottom w:val="none" w:sz="0" w:space="0" w:color="auto"/>
                <w:right w:val="none" w:sz="0" w:space="0" w:color="auto"/>
              </w:divBdr>
              <w:divsChild>
                <w:div w:id="1697735345">
                  <w:marLeft w:val="0"/>
                  <w:marRight w:val="0"/>
                  <w:marTop w:val="0"/>
                  <w:marBottom w:val="0"/>
                  <w:divBdr>
                    <w:top w:val="none" w:sz="0" w:space="0" w:color="auto"/>
                    <w:left w:val="none" w:sz="0" w:space="0" w:color="auto"/>
                    <w:bottom w:val="none" w:sz="0" w:space="0" w:color="auto"/>
                    <w:right w:val="none" w:sz="0" w:space="0" w:color="auto"/>
                  </w:divBdr>
                </w:div>
              </w:divsChild>
            </w:div>
            <w:div w:id="1932662591">
              <w:marLeft w:val="0"/>
              <w:marRight w:val="0"/>
              <w:marTop w:val="0"/>
              <w:marBottom w:val="0"/>
              <w:divBdr>
                <w:top w:val="none" w:sz="0" w:space="0" w:color="auto"/>
                <w:left w:val="none" w:sz="0" w:space="0" w:color="auto"/>
                <w:bottom w:val="none" w:sz="0" w:space="0" w:color="auto"/>
                <w:right w:val="none" w:sz="0" w:space="0" w:color="auto"/>
              </w:divBdr>
              <w:divsChild>
                <w:div w:id="175779259">
                  <w:marLeft w:val="0"/>
                  <w:marRight w:val="0"/>
                  <w:marTop w:val="0"/>
                  <w:marBottom w:val="0"/>
                  <w:divBdr>
                    <w:top w:val="none" w:sz="0" w:space="0" w:color="auto"/>
                    <w:left w:val="none" w:sz="0" w:space="0" w:color="auto"/>
                    <w:bottom w:val="none" w:sz="0" w:space="0" w:color="auto"/>
                    <w:right w:val="none" w:sz="0" w:space="0" w:color="auto"/>
                  </w:divBdr>
                </w:div>
              </w:divsChild>
            </w:div>
            <w:div w:id="1566142099">
              <w:marLeft w:val="0"/>
              <w:marRight w:val="0"/>
              <w:marTop w:val="0"/>
              <w:marBottom w:val="0"/>
              <w:divBdr>
                <w:top w:val="none" w:sz="0" w:space="0" w:color="auto"/>
                <w:left w:val="none" w:sz="0" w:space="0" w:color="auto"/>
                <w:bottom w:val="none" w:sz="0" w:space="0" w:color="auto"/>
                <w:right w:val="none" w:sz="0" w:space="0" w:color="auto"/>
              </w:divBdr>
              <w:divsChild>
                <w:div w:id="1753888347">
                  <w:marLeft w:val="0"/>
                  <w:marRight w:val="0"/>
                  <w:marTop w:val="0"/>
                  <w:marBottom w:val="0"/>
                  <w:divBdr>
                    <w:top w:val="none" w:sz="0" w:space="0" w:color="auto"/>
                    <w:left w:val="none" w:sz="0" w:space="0" w:color="auto"/>
                    <w:bottom w:val="none" w:sz="0" w:space="0" w:color="auto"/>
                    <w:right w:val="none" w:sz="0" w:space="0" w:color="auto"/>
                  </w:divBdr>
                </w:div>
              </w:divsChild>
            </w:div>
            <w:div w:id="1070077737">
              <w:marLeft w:val="0"/>
              <w:marRight w:val="0"/>
              <w:marTop w:val="0"/>
              <w:marBottom w:val="0"/>
              <w:divBdr>
                <w:top w:val="none" w:sz="0" w:space="0" w:color="auto"/>
                <w:left w:val="none" w:sz="0" w:space="0" w:color="auto"/>
                <w:bottom w:val="none" w:sz="0" w:space="0" w:color="auto"/>
                <w:right w:val="none" w:sz="0" w:space="0" w:color="auto"/>
              </w:divBdr>
              <w:divsChild>
                <w:div w:id="811943472">
                  <w:marLeft w:val="0"/>
                  <w:marRight w:val="0"/>
                  <w:marTop w:val="0"/>
                  <w:marBottom w:val="0"/>
                  <w:divBdr>
                    <w:top w:val="none" w:sz="0" w:space="0" w:color="auto"/>
                    <w:left w:val="none" w:sz="0" w:space="0" w:color="auto"/>
                    <w:bottom w:val="none" w:sz="0" w:space="0" w:color="auto"/>
                    <w:right w:val="none" w:sz="0" w:space="0" w:color="auto"/>
                  </w:divBdr>
                </w:div>
              </w:divsChild>
            </w:div>
            <w:div w:id="391584290">
              <w:marLeft w:val="0"/>
              <w:marRight w:val="0"/>
              <w:marTop w:val="0"/>
              <w:marBottom w:val="0"/>
              <w:divBdr>
                <w:top w:val="none" w:sz="0" w:space="0" w:color="auto"/>
                <w:left w:val="none" w:sz="0" w:space="0" w:color="auto"/>
                <w:bottom w:val="none" w:sz="0" w:space="0" w:color="auto"/>
                <w:right w:val="none" w:sz="0" w:space="0" w:color="auto"/>
              </w:divBdr>
              <w:divsChild>
                <w:div w:id="325984215">
                  <w:marLeft w:val="0"/>
                  <w:marRight w:val="0"/>
                  <w:marTop w:val="0"/>
                  <w:marBottom w:val="0"/>
                  <w:divBdr>
                    <w:top w:val="none" w:sz="0" w:space="0" w:color="auto"/>
                    <w:left w:val="none" w:sz="0" w:space="0" w:color="auto"/>
                    <w:bottom w:val="none" w:sz="0" w:space="0" w:color="auto"/>
                    <w:right w:val="none" w:sz="0" w:space="0" w:color="auto"/>
                  </w:divBdr>
                </w:div>
              </w:divsChild>
            </w:div>
            <w:div w:id="838428656">
              <w:marLeft w:val="0"/>
              <w:marRight w:val="0"/>
              <w:marTop w:val="0"/>
              <w:marBottom w:val="0"/>
              <w:divBdr>
                <w:top w:val="none" w:sz="0" w:space="0" w:color="auto"/>
                <w:left w:val="none" w:sz="0" w:space="0" w:color="auto"/>
                <w:bottom w:val="none" w:sz="0" w:space="0" w:color="auto"/>
                <w:right w:val="none" w:sz="0" w:space="0" w:color="auto"/>
              </w:divBdr>
              <w:divsChild>
                <w:div w:id="189925841">
                  <w:marLeft w:val="0"/>
                  <w:marRight w:val="0"/>
                  <w:marTop w:val="0"/>
                  <w:marBottom w:val="0"/>
                  <w:divBdr>
                    <w:top w:val="none" w:sz="0" w:space="0" w:color="auto"/>
                    <w:left w:val="none" w:sz="0" w:space="0" w:color="auto"/>
                    <w:bottom w:val="none" w:sz="0" w:space="0" w:color="auto"/>
                    <w:right w:val="none" w:sz="0" w:space="0" w:color="auto"/>
                  </w:divBdr>
                </w:div>
              </w:divsChild>
            </w:div>
            <w:div w:id="1539783389">
              <w:marLeft w:val="0"/>
              <w:marRight w:val="0"/>
              <w:marTop w:val="0"/>
              <w:marBottom w:val="0"/>
              <w:divBdr>
                <w:top w:val="none" w:sz="0" w:space="0" w:color="auto"/>
                <w:left w:val="none" w:sz="0" w:space="0" w:color="auto"/>
                <w:bottom w:val="none" w:sz="0" w:space="0" w:color="auto"/>
                <w:right w:val="none" w:sz="0" w:space="0" w:color="auto"/>
              </w:divBdr>
              <w:divsChild>
                <w:div w:id="326834700">
                  <w:marLeft w:val="0"/>
                  <w:marRight w:val="0"/>
                  <w:marTop w:val="0"/>
                  <w:marBottom w:val="0"/>
                  <w:divBdr>
                    <w:top w:val="none" w:sz="0" w:space="0" w:color="auto"/>
                    <w:left w:val="none" w:sz="0" w:space="0" w:color="auto"/>
                    <w:bottom w:val="none" w:sz="0" w:space="0" w:color="auto"/>
                    <w:right w:val="none" w:sz="0" w:space="0" w:color="auto"/>
                  </w:divBdr>
                </w:div>
              </w:divsChild>
            </w:div>
            <w:div w:id="1185023158">
              <w:marLeft w:val="0"/>
              <w:marRight w:val="0"/>
              <w:marTop w:val="0"/>
              <w:marBottom w:val="0"/>
              <w:divBdr>
                <w:top w:val="none" w:sz="0" w:space="0" w:color="auto"/>
                <w:left w:val="none" w:sz="0" w:space="0" w:color="auto"/>
                <w:bottom w:val="none" w:sz="0" w:space="0" w:color="auto"/>
                <w:right w:val="none" w:sz="0" w:space="0" w:color="auto"/>
              </w:divBdr>
              <w:divsChild>
                <w:div w:id="1084952525">
                  <w:marLeft w:val="0"/>
                  <w:marRight w:val="0"/>
                  <w:marTop w:val="0"/>
                  <w:marBottom w:val="0"/>
                  <w:divBdr>
                    <w:top w:val="none" w:sz="0" w:space="0" w:color="auto"/>
                    <w:left w:val="none" w:sz="0" w:space="0" w:color="auto"/>
                    <w:bottom w:val="none" w:sz="0" w:space="0" w:color="auto"/>
                    <w:right w:val="none" w:sz="0" w:space="0" w:color="auto"/>
                  </w:divBdr>
                </w:div>
              </w:divsChild>
            </w:div>
            <w:div w:id="1044523661">
              <w:marLeft w:val="0"/>
              <w:marRight w:val="0"/>
              <w:marTop w:val="0"/>
              <w:marBottom w:val="0"/>
              <w:divBdr>
                <w:top w:val="none" w:sz="0" w:space="0" w:color="auto"/>
                <w:left w:val="none" w:sz="0" w:space="0" w:color="auto"/>
                <w:bottom w:val="none" w:sz="0" w:space="0" w:color="auto"/>
                <w:right w:val="none" w:sz="0" w:space="0" w:color="auto"/>
              </w:divBdr>
              <w:divsChild>
                <w:div w:id="968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9467">
          <w:marLeft w:val="0"/>
          <w:marRight w:val="0"/>
          <w:marTop w:val="0"/>
          <w:marBottom w:val="0"/>
          <w:divBdr>
            <w:top w:val="none" w:sz="0" w:space="0" w:color="auto"/>
            <w:left w:val="none" w:sz="0" w:space="0" w:color="auto"/>
            <w:bottom w:val="none" w:sz="0" w:space="0" w:color="auto"/>
            <w:right w:val="none" w:sz="0" w:space="0" w:color="auto"/>
          </w:divBdr>
        </w:div>
        <w:div w:id="1858812594">
          <w:marLeft w:val="0"/>
          <w:marRight w:val="0"/>
          <w:marTop w:val="0"/>
          <w:marBottom w:val="0"/>
          <w:divBdr>
            <w:top w:val="none" w:sz="0" w:space="0" w:color="auto"/>
            <w:left w:val="none" w:sz="0" w:space="0" w:color="auto"/>
            <w:bottom w:val="none" w:sz="0" w:space="0" w:color="auto"/>
            <w:right w:val="none" w:sz="0" w:space="0" w:color="auto"/>
          </w:divBdr>
        </w:div>
        <w:div w:id="1240671277">
          <w:marLeft w:val="0"/>
          <w:marRight w:val="0"/>
          <w:marTop w:val="0"/>
          <w:marBottom w:val="0"/>
          <w:divBdr>
            <w:top w:val="none" w:sz="0" w:space="0" w:color="auto"/>
            <w:left w:val="none" w:sz="0" w:space="0" w:color="auto"/>
            <w:bottom w:val="none" w:sz="0" w:space="0" w:color="auto"/>
            <w:right w:val="none" w:sz="0" w:space="0" w:color="auto"/>
          </w:divBdr>
          <w:divsChild>
            <w:div w:id="1778720745">
              <w:marLeft w:val="0"/>
              <w:marRight w:val="0"/>
              <w:marTop w:val="0"/>
              <w:marBottom w:val="0"/>
              <w:divBdr>
                <w:top w:val="none" w:sz="0" w:space="0" w:color="auto"/>
                <w:left w:val="none" w:sz="0" w:space="0" w:color="auto"/>
                <w:bottom w:val="none" w:sz="0" w:space="0" w:color="auto"/>
                <w:right w:val="none" w:sz="0" w:space="0" w:color="auto"/>
              </w:divBdr>
              <w:divsChild>
                <w:div w:id="13222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297">
          <w:marLeft w:val="0"/>
          <w:marRight w:val="0"/>
          <w:marTop w:val="0"/>
          <w:marBottom w:val="0"/>
          <w:divBdr>
            <w:top w:val="none" w:sz="0" w:space="0" w:color="auto"/>
            <w:left w:val="none" w:sz="0" w:space="0" w:color="auto"/>
            <w:bottom w:val="none" w:sz="0" w:space="0" w:color="auto"/>
            <w:right w:val="none" w:sz="0" w:space="0" w:color="auto"/>
          </w:divBdr>
          <w:divsChild>
            <w:div w:id="1483620767">
              <w:marLeft w:val="0"/>
              <w:marRight w:val="0"/>
              <w:marTop w:val="0"/>
              <w:marBottom w:val="0"/>
              <w:divBdr>
                <w:top w:val="none" w:sz="0" w:space="0" w:color="auto"/>
                <w:left w:val="none" w:sz="0" w:space="0" w:color="auto"/>
                <w:bottom w:val="none" w:sz="0" w:space="0" w:color="auto"/>
                <w:right w:val="none" w:sz="0" w:space="0" w:color="auto"/>
              </w:divBdr>
              <w:divsChild>
                <w:div w:id="17745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2597">
          <w:marLeft w:val="0"/>
          <w:marRight w:val="0"/>
          <w:marTop w:val="0"/>
          <w:marBottom w:val="0"/>
          <w:divBdr>
            <w:top w:val="none" w:sz="0" w:space="0" w:color="auto"/>
            <w:left w:val="none" w:sz="0" w:space="0" w:color="auto"/>
            <w:bottom w:val="none" w:sz="0" w:space="0" w:color="auto"/>
            <w:right w:val="none" w:sz="0" w:space="0" w:color="auto"/>
          </w:divBdr>
        </w:div>
        <w:div w:id="379986097">
          <w:marLeft w:val="0"/>
          <w:marRight w:val="0"/>
          <w:marTop w:val="0"/>
          <w:marBottom w:val="0"/>
          <w:divBdr>
            <w:top w:val="none" w:sz="0" w:space="0" w:color="auto"/>
            <w:left w:val="none" w:sz="0" w:space="0" w:color="auto"/>
            <w:bottom w:val="none" w:sz="0" w:space="0" w:color="auto"/>
            <w:right w:val="none" w:sz="0" w:space="0" w:color="auto"/>
          </w:divBdr>
          <w:divsChild>
            <w:div w:id="1583875784">
              <w:marLeft w:val="0"/>
              <w:marRight w:val="0"/>
              <w:marTop w:val="0"/>
              <w:marBottom w:val="0"/>
              <w:divBdr>
                <w:top w:val="none" w:sz="0" w:space="0" w:color="auto"/>
                <w:left w:val="none" w:sz="0" w:space="0" w:color="auto"/>
                <w:bottom w:val="none" w:sz="0" w:space="0" w:color="auto"/>
                <w:right w:val="none" w:sz="0" w:space="0" w:color="auto"/>
              </w:divBdr>
              <w:divsChild>
                <w:div w:id="1521894827">
                  <w:marLeft w:val="0"/>
                  <w:marRight w:val="0"/>
                  <w:marTop w:val="0"/>
                  <w:marBottom w:val="0"/>
                  <w:divBdr>
                    <w:top w:val="none" w:sz="0" w:space="0" w:color="auto"/>
                    <w:left w:val="none" w:sz="0" w:space="0" w:color="auto"/>
                    <w:bottom w:val="none" w:sz="0" w:space="0" w:color="auto"/>
                    <w:right w:val="none" w:sz="0" w:space="0" w:color="auto"/>
                  </w:divBdr>
                </w:div>
              </w:divsChild>
            </w:div>
            <w:div w:id="1766799576">
              <w:marLeft w:val="0"/>
              <w:marRight w:val="0"/>
              <w:marTop w:val="0"/>
              <w:marBottom w:val="0"/>
              <w:divBdr>
                <w:top w:val="none" w:sz="0" w:space="0" w:color="auto"/>
                <w:left w:val="none" w:sz="0" w:space="0" w:color="auto"/>
                <w:bottom w:val="none" w:sz="0" w:space="0" w:color="auto"/>
                <w:right w:val="none" w:sz="0" w:space="0" w:color="auto"/>
              </w:divBdr>
              <w:divsChild>
                <w:div w:id="947547557">
                  <w:marLeft w:val="0"/>
                  <w:marRight w:val="0"/>
                  <w:marTop w:val="0"/>
                  <w:marBottom w:val="0"/>
                  <w:divBdr>
                    <w:top w:val="none" w:sz="0" w:space="0" w:color="auto"/>
                    <w:left w:val="none" w:sz="0" w:space="0" w:color="auto"/>
                    <w:bottom w:val="none" w:sz="0" w:space="0" w:color="auto"/>
                    <w:right w:val="none" w:sz="0" w:space="0" w:color="auto"/>
                  </w:divBdr>
                </w:div>
              </w:divsChild>
            </w:div>
            <w:div w:id="261375131">
              <w:marLeft w:val="0"/>
              <w:marRight w:val="0"/>
              <w:marTop w:val="0"/>
              <w:marBottom w:val="0"/>
              <w:divBdr>
                <w:top w:val="none" w:sz="0" w:space="0" w:color="auto"/>
                <w:left w:val="none" w:sz="0" w:space="0" w:color="auto"/>
                <w:bottom w:val="none" w:sz="0" w:space="0" w:color="auto"/>
                <w:right w:val="none" w:sz="0" w:space="0" w:color="auto"/>
              </w:divBdr>
              <w:divsChild>
                <w:div w:id="155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4182">
          <w:marLeft w:val="0"/>
          <w:marRight w:val="0"/>
          <w:marTop w:val="0"/>
          <w:marBottom w:val="0"/>
          <w:divBdr>
            <w:top w:val="none" w:sz="0" w:space="0" w:color="auto"/>
            <w:left w:val="none" w:sz="0" w:space="0" w:color="auto"/>
            <w:bottom w:val="none" w:sz="0" w:space="0" w:color="auto"/>
            <w:right w:val="none" w:sz="0" w:space="0" w:color="auto"/>
          </w:divBdr>
          <w:divsChild>
            <w:div w:id="1109206040">
              <w:marLeft w:val="0"/>
              <w:marRight w:val="0"/>
              <w:marTop w:val="0"/>
              <w:marBottom w:val="0"/>
              <w:divBdr>
                <w:top w:val="none" w:sz="0" w:space="0" w:color="auto"/>
                <w:left w:val="none" w:sz="0" w:space="0" w:color="auto"/>
                <w:bottom w:val="none" w:sz="0" w:space="0" w:color="auto"/>
                <w:right w:val="none" w:sz="0" w:space="0" w:color="auto"/>
              </w:divBdr>
              <w:divsChild>
                <w:div w:id="11813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427">
          <w:marLeft w:val="0"/>
          <w:marRight w:val="0"/>
          <w:marTop w:val="0"/>
          <w:marBottom w:val="0"/>
          <w:divBdr>
            <w:top w:val="none" w:sz="0" w:space="0" w:color="auto"/>
            <w:left w:val="none" w:sz="0" w:space="0" w:color="auto"/>
            <w:bottom w:val="none" w:sz="0" w:space="0" w:color="auto"/>
            <w:right w:val="none" w:sz="0" w:space="0" w:color="auto"/>
          </w:divBdr>
          <w:divsChild>
            <w:div w:id="1906604956">
              <w:marLeft w:val="0"/>
              <w:marRight w:val="0"/>
              <w:marTop w:val="0"/>
              <w:marBottom w:val="0"/>
              <w:divBdr>
                <w:top w:val="none" w:sz="0" w:space="0" w:color="auto"/>
                <w:left w:val="none" w:sz="0" w:space="0" w:color="auto"/>
                <w:bottom w:val="none" w:sz="0" w:space="0" w:color="auto"/>
                <w:right w:val="none" w:sz="0" w:space="0" w:color="auto"/>
              </w:divBdr>
              <w:divsChild>
                <w:div w:id="2079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78">
          <w:marLeft w:val="0"/>
          <w:marRight w:val="0"/>
          <w:marTop w:val="0"/>
          <w:marBottom w:val="0"/>
          <w:divBdr>
            <w:top w:val="none" w:sz="0" w:space="0" w:color="auto"/>
            <w:left w:val="none" w:sz="0" w:space="0" w:color="auto"/>
            <w:bottom w:val="none" w:sz="0" w:space="0" w:color="auto"/>
            <w:right w:val="none" w:sz="0" w:space="0" w:color="auto"/>
          </w:divBdr>
          <w:divsChild>
            <w:div w:id="1348828546">
              <w:marLeft w:val="0"/>
              <w:marRight w:val="0"/>
              <w:marTop w:val="0"/>
              <w:marBottom w:val="0"/>
              <w:divBdr>
                <w:top w:val="none" w:sz="0" w:space="0" w:color="auto"/>
                <w:left w:val="none" w:sz="0" w:space="0" w:color="auto"/>
                <w:bottom w:val="none" w:sz="0" w:space="0" w:color="auto"/>
                <w:right w:val="none" w:sz="0" w:space="0" w:color="auto"/>
              </w:divBdr>
              <w:divsChild>
                <w:div w:id="1506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395">
          <w:marLeft w:val="0"/>
          <w:marRight w:val="0"/>
          <w:marTop w:val="0"/>
          <w:marBottom w:val="0"/>
          <w:divBdr>
            <w:top w:val="none" w:sz="0" w:space="0" w:color="auto"/>
            <w:left w:val="none" w:sz="0" w:space="0" w:color="auto"/>
            <w:bottom w:val="none" w:sz="0" w:space="0" w:color="auto"/>
            <w:right w:val="none" w:sz="0" w:space="0" w:color="auto"/>
          </w:divBdr>
          <w:divsChild>
            <w:div w:id="561913475">
              <w:marLeft w:val="0"/>
              <w:marRight w:val="0"/>
              <w:marTop w:val="0"/>
              <w:marBottom w:val="0"/>
              <w:divBdr>
                <w:top w:val="none" w:sz="0" w:space="0" w:color="auto"/>
                <w:left w:val="none" w:sz="0" w:space="0" w:color="auto"/>
                <w:bottom w:val="none" w:sz="0" w:space="0" w:color="auto"/>
                <w:right w:val="none" w:sz="0" w:space="0" w:color="auto"/>
              </w:divBdr>
              <w:divsChild>
                <w:div w:id="7082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704">
          <w:marLeft w:val="0"/>
          <w:marRight w:val="0"/>
          <w:marTop w:val="0"/>
          <w:marBottom w:val="0"/>
          <w:divBdr>
            <w:top w:val="none" w:sz="0" w:space="0" w:color="auto"/>
            <w:left w:val="none" w:sz="0" w:space="0" w:color="auto"/>
            <w:bottom w:val="none" w:sz="0" w:space="0" w:color="auto"/>
            <w:right w:val="none" w:sz="0" w:space="0" w:color="auto"/>
          </w:divBdr>
        </w:div>
        <w:div w:id="1394038582">
          <w:marLeft w:val="0"/>
          <w:marRight w:val="0"/>
          <w:marTop w:val="0"/>
          <w:marBottom w:val="0"/>
          <w:divBdr>
            <w:top w:val="none" w:sz="0" w:space="0" w:color="auto"/>
            <w:left w:val="none" w:sz="0" w:space="0" w:color="auto"/>
            <w:bottom w:val="none" w:sz="0" w:space="0" w:color="auto"/>
            <w:right w:val="none" w:sz="0" w:space="0" w:color="auto"/>
          </w:divBdr>
          <w:divsChild>
            <w:div w:id="1294284540">
              <w:marLeft w:val="0"/>
              <w:marRight w:val="0"/>
              <w:marTop w:val="0"/>
              <w:marBottom w:val="0"/>
              <w:divBdr>
                <w:top w:val="none" w:sz="0" w:space="0" w:color="auto"/>
                <w:left w:val="none" w:sz="0" w:space="0" w:color="auto"/>
                <w:bottom w:val="none" w:sz="0" w:space="0" w:color="auto"/>
                <w:right w:val="none" w:sz="0" w:space="0" w:color="auto"/>
              </w:divBdr>
              <w:divsChild>
                <w:div w:id="88357861">
                  <w:marLeft w:val="0"/>
                  <w:marRight w:val="0"/>
                  <w:marTop w:val="0"/>
                  <w:marBottom w:val="0"/>
                  <w:divBdr>
                    <w:top w:val="none" w:sz="0" w:space="0" w:color="auto"/>
                    <w:left w:val="none" w:sz="0" w:space="0" w:color="auto"/>
                    <w:bottom w:val="none" w:sz="0" w:space="0" w:color="auto"/>
                    <w:right w:val="none" w:sz="0" w:space="0" w:color="auto"/>
                  </w:divBdr>
                </w:div>
              </w:divsChild>
            </w:div>
            <w:div w:id="1088502217">
              <w:marLeft w:val="0"/>
              <w:marRight w:val="0"/>
              <w:marTop w:val="0"/>
              <w:marBottom w:val="0"/>
              <w:divBdr>
                <w:top w:val="none" w:sz="0" w:space="0" w:color="auto"/>
                <w:left w:val="none" w:sz="0" w:space="0" w:color="auto"/>
                <w:bottom w:val="none" w:sz="0" w:space="0" w:color="auto"/>
                <w:right w:val="none" w:sz="0" w:space="0" w:color="auto"/>
              </w:divBdr>
              <w:divsChild>
                <w:div w:id="134687472">
                  <w:marLeft w:val="0"/>
                  <w:marRight w:val="0"/>
                  <w:marTop w:val="0"/>
                  <w:marBottom w:val="0"/>
                  <w:divBdr>
                    <w:top w:val="none" w:sz="0" w:space="0" w:color="auto"/>
                    <w:left w:val="none" w:sz="0" w:space="0" w:color="auto"/>
                    <w:bottom w:val="none" w:sz="0" w:space="0" w:color="auto"/>
                    <w:right w:val="none" w:sz="0" w:space="0" w:color="auto"/>
                  </w:divBdr>
                </w:div>
              </w:divsChild>
            </w:div>
            <w:div w:id="1797793178">
              <w:marLeft w:val="0"/>
              <w:marRight w:val="0"/>
              <w:marTop w:val="0"/>
              <w:marBottom w:val="0"/>
              <w:divBdr>
                <w:top w:val="none" w:sz="0" w:space="0" w:color="auto"/>
                <w:left w:val="none" w:sz="0" w:space="0" w:color="auto"/>
                <w:bottom w:val="none" w:sz="0" w:space="0" w:color="auto"/>
                <w:right w:val="none" w:sz="0" w:space="0" w:color="auto"/>
              </w:divBdr>
              <w:divsChild>
                <w:div w:id="1873837294">
                  <w:marLeft w:val="0"/>
                  <w:marRight w:val="0"/>
                  <w:marTop w:val="0"/>
                  <w:marBottom w:val="0"/>
                  <w:divBdr>
                    <w:top w:val="none" w:sz="0" w:space="0" w:color="auto"/>
                    <w:left w:val="none" w:sz="0" w:space="0" w:color="auto"/>
                    <w:bottom w:val="none" w:sz="0" w:space="0" w:color="auto"/>
                    <w:right w:val="none" w:sz="0" w:space="0" w:color="auto"/>
                  </w:divBdr>
                </w:div>
              </w:divsChild>
            </w:div>
            <w:div w:id="1645424195">
              <w:marLeft w:val="0"/>
              <w:marRight w:val="0"/>
              <w:marTop w:val="0"/>
              <w:marBottom w:val="0"/>
              <w:divBdr>
                <w:top w:val="none" w:sz="0" w:space="0" w:color="auto"/>
                <w:left w:val="none" w:sz="0" w:space="0" w:color="auto"/>
                <w:bottom w:val="none" w:sz="0" w:space="0" w:color="auto"/>
                <w:right w:val="none" w:sz="0" w:space="0" w:color="auto"/>
              </w:divBdr>
              <w:divsChild>
                <w:div w:id="490755040">
                  <w:marLeft w:val="0"/>
                  <w:marRight w:val="0"/>
                  <w:marTop w:val="0"/>
                  <w:marBottom w:val="0"/>
                  <w:divBdr>
                    <w:top w:val="none" w:sz="0" w:space="0" w:color="auto"/>
                    <w:left w:val="none" w:sz="0" w:space="0" w:color="auto"/>
                    <w:bottom w:val="none" w:sz="0" w:space="0" w:color="auto"/>
                    <w:right w:val="none" w:sz="0" w:space="0" w:color="auto"/>
                  </w:divBdr>
                </w:div>
              </w:divsChild>
            </w:div>
            <w:div w:id="194851491">
              <w:marLeft w:val="0"/>
              <w:marRight w:val="0"/>
              <w:marTop w:val="0"/>
              <w:marBottom w:val="0"/>
              <w:divBdr>
                <w:top w:val="none" w:sz="0" w:space="0" w:color="auto"/>
                <w:left w:val="none" w:sz="0" w:space="0" w:color="auto"/>
                <w:bottom w:val="none" w:sz="0" w:space="0" w:color="auto"/>
                <w:right w:val="none" w:sz="0" w:space="0" w:color="auto"/>
              </w:divBdr>
              <w:divsChild>
                <w:div w:id="1486162424">
                  <w:marLeft w:val="0"/>
                  <w:marRight w:val="0"/>
                  <w:marTop w:val="0"/>
                  <w:marBottom w:val="0"/>
                  <w:divBdr>
                    <w:top w:val="none" w:sz="0" w:space="0" w:color="auto"/>
                    <w:left w:val="none" w:sz="0" w:space="0" w:color="auto"/>
                    <w:bottom w:val="none" w:sz="0" w:space="0" w:color="auto"/>
                    <w:right w:val="none" w:sz="0" w:space="0" w:color="auto"/>
                  </w:divBdr>
                </w:div>
              </w:divsChild>
            </w:div>
            <w:div w:id="1328287057">
              <w:marLeft w:val="0"/>
              <w:marRight w:val="0"/>
              <w:marTop w:val="0"/>
              <w:marBottom w:val="0"/>
              <w:divBdr>
                <w:top w:val="none" w:sz="0" w:space="0" w:color="auto"/>
                <w:left w:val="none" w:sz="0" w:space="0" w:color="auto"/>
                <w:bottom w:val="none" w:sz="0" w:space="0" w:color="auto"/>
                <w:right w:val="none" w:sz="0" w:space="0" w:color="auto"/>
              </w:divBdr>
              <w:divsChild>
                <w:div w:id="585265455">
                  <w:marLeft w:val="0"/>
                  <w:marRight w:val="0"/>
                  <w:marTop w:val="0"/>
                  <w:marBottom w:val="0"/>
                  <w:divBdr>
                    <w:top w:val="none" w:sz="0" w:space="0" w:color="auto"/>
                    <w:left w:val="none" w:sz="0" w:space="0" w:color="auto"/>
                    <w:bottom w:val="none" w:sz="0" w:space="0" w:color="auto"/>
                    <w:right w:val="none" w:sz="0" w:space="0" w:color="auto"/>
                  </w:divBdr>
                </w:div>
              </w:divsChild>
            </w:div>
            <w:div w:id="196086476">
              <w:marLeft w:val="0"/>
              <w:marRight w:val="0"/>
              <w:marTop w:val="0"/>
              <w:marBottom w:val="0"/>
              <w:divBdr>
                <w:top w:val="none" w:sz="0" w:space="0" w:color="auto"/>
                <w:left w:val="none" w:sz="0" w:space="0" w:color="auto"/>
                <w:bottom w:val="none" w:sz="0" w:space="0" w:color="auto"/>
                <w:right w:val="none" w:sz="0" w:space="0" w:color="auto"/>
              </w:divBdr>
              <w:divsChild>
                <w:div w:id="1650137467">
                  <w:marLeft w:val="0"/>
                  <w:marRight w:val="0"/>
                  <w:marTop w:val="0"/>
                  <w:marBottom w:val="0"/>
                  <w:divBdr>
                    <w:top w:val="none" w:sz="0" w:space="0" w:color="auto"/>
                    <w:left w:val="none" w:sz="0" w:space="0" w:color="auto"/>
                    <w:bottom w:val="none" w:sz="0" w:space="0" w:color="auto"/>
                    <w:right w:val="none" w:sz="0" w:space="0" w:color="auto"/>
                  </w:divBdr>
                </w:div>
              </w:divsChild>
            </w:div>
            <w:div w:id="479464193">
              <w:marLeft w:val="0"/>
              <w:marRight w:val="0"/>
              <w:marTop w:val="0"/>
              <w:marBottom w:val="0"/>
              <w:divBdr>
                <w:top w:val="none" w:sz="0" w:space="0" w:color="auto"/>
                <w:left w:val="none" w:sz="0" w:space="0" w:color="auto"/>
                <w:bottom w:val="none" w:sz="0" w:space="0" w:color="auto"/>
                <w:right w:val="none" w:sz="0" w:space="0" w:color="auto"/>
              </w:divBdr>
              <w:divsChild>
                <w:div w:id="1286081311">
                  <w:marLeft w:val="0"/>
                  <w:marRight w:val="0"/>
                  <w:marTop w:val="0"/>
                  <w:marBottom w:val="0"/>
                  <w:divBdr>
                    <w:top w:val="none" w:sz="0" w:space="0" w:color="auto"/>
                    <w:left w:val="none" w:sz="0" w:space="0" w:color="auto"/>
                    <w:bottom w:val="none" w:sz="0" w:space="0" w:color="auto"/>
                    <w:right w:val="none" w:sz="0" w:space="0" w:color="auto"/>
                  </w:divBdr>
                </w:div>
              </w:divsChild>
            </w:div>
            <w:div w:id="1348018108">
              <w:marLeft w:val="0"/>
              <w:marRight w:val="0"/>
              <w:marTop w:val="0"/>
              <w:marBottom w:val="0"/>
              <w:divBdr>
                <w:top w:val="none" w:sz="0" w:space="0" w:color="auto"/>
                <w:left w:val="none" w:sz="0" w:space="0" w:color="auto"/>
                <w:bottom w:val="none" w:sz="0" w:space="0" w:color="auto"/>
                <w:right w:val="none" w:sz="0" w:space="0" w:color="auto"/>
              </w:divBdr>
              <w:divsChild>
                <w:div w:id="945504059">
                  <w:marLeft w:val="0"/>
                  <w:marRight w:val="0"/>
                  <w:marTop w:val="0"/>
                  <w:marBottom w:val="0"/>
                  <w:divBdr>
                    <w:top w:val="none" w:sz="0" w:space="0" w:color="auto"/>
                    <w:left w:val="none" w:sz="0" w:space="0" w:color="auto"/>
                    <w:bottom w:val="none" w:sz="0" w:space="0" w:color="auto"/>
                    <w:right w:val="none" w:sz="0" w:space="0" w:color="auto"/>
                  </w:divBdr>
                </w:div>
              </w:divsChild>
            </w:div>
            <w:div w:id="180243674">
              <w:marLeft w:val="0"/>
              <w:marRight w:val="0"/>
              <w:marTop w:val="0"/>
              <w:marBottom w:val="0"/>
              <w:divBdr>
                <w:top w:val="none" w:sz="0" w:space="0" w:color="auto"/>
                <w:left w:val="none" w:sz="0" w:space="0" w:color="auto"/>
                <w:bottom w:val="none" w:sz="0" w:space="0" w:color="auto"/>
                <w:right w:val="none" w:sz="0" w:space="0" w:color="auto"/>
              </w:divBdr>
              <w:divsChild>
                <w:div w:id="209732496">
                  <w:marLeft w:val="0"/>
                  <w:marRight w:val="0"/>
                  <w:marTop w:val="0"/>
                  <w:marBottom w:val="0"/>
                  <w:divBdr>
                    <w:top w:val="none" w:sz="0" w:space="0" w:color="auto"/>
                    <w:left w:val="none" w:sz="0" w:space="0" w:color="auto"/>
                    <w:bottom w:val="none" w:sz="0" w:space="0" w:color="auto"/>
                    <w:right w:val="none" w:sz="0" w:space="0" w:color="auto"/>
                  </w:divBdr>
                </w:div>
              </w:divsChild>
            </w:div>
            <w:div w:id="1322200979">
              <w:marLeft w:val="0"/>
              <w:marRight w:val="0"/>
              <w:marTop w:val="0"/>
              <w:marBottom w:val="0"/>
              <w:divBdr>
                <w:top w:val="none" w:sz="0" w:space="0" w:color="auto"/>
                <w:left w:val="none" w:sz="0" w:space="0" w:color="auto"/>
                <w:bottom w:val="none" w:sz="0" w:space="0" w:color="auto"/>
                <w:right w:val="none" w:sz="0" w:space="0" w:color="auto"/>
              </w:divBdr>
              <w:divsChild>
                <w:div w:id="1887835913">
                  <w:marLeft w:val="0"/>
                  <w:marRight w:val="0"/>
                  <w:marTop w:val="0"/>
                  <w:marBottom w:val="0"/>
                  <w:divBdr>
                    <w:top w:val="none" w:sz="0" w:space="0" w:color="auto"/>
                    <w:left w:val="none" w:sz="0" w:space="0" w:color="auto"/>
                    <w:bottom w:val="none" w:sz="0" w:space="0" w:color="auto"/>
                    <w:right w:val="none" w:sz="0" w:space="0" w:color="auto"/>
                  </w:divBdr>
                </w:div>
              </w:divsChild>
            </w:div>
            <w:div w:id="29765275">
              <w:marLeft w:val="0"/>
              <w:marRight w:val="0"/>
              <w:marTop w:val="0"/>
              <w:marBottom w:val="0"/>
              <w:divBdr>
                <w:top w:val="none" w:sz="0" w:space="0" w:color="auto"/>
                <w:left w:val="none" w:sz="0" w:space="0" w:color="auto"/>
                <w:bottom w:val="none" w:sz="0" w:space="0" w:color="auto"/>
                <w:right w:val="none" w:sz="0" w:space="0" w:color="auto"/>
              </w:divBdr>
              <w:divsChild>
                <w:div w:id="986323309">
                  <w:marLeft w:val="0"/>
                  <w:marRight w:val="0"/>
                  <w:marTop w:val="0"/>
                  <w:marBottom w:val="0"/>
                  <w:divBdr>
                    <w:top w:val="none" w:sz="0" w:space="0" w:color="auto"/>
                    <w:left w:val="none" w:sz="0" w:space="0" w:color="auto"/>
                    <w:bottom w:val="none" w:sz="0" w:space="0" w:color="auto"/>
                    <w:right w:val="none" w:sz="0" w:space="0" w:color="auto"/>
                  </w:divBdr>
                </w:div>
              </w:divsChild>
            </w:div>
            <w:div w:id="1835949939">
              <w:marLeft w:val="0"/>
              <w:marRight w:val="0"/>
              <w:marTop w:val="0"/>
              <w:marBottom w:val="0"/>
              <w:divBdr>
                <w:top w:val="none" w:sz="0" w:space="0" w:color="auto"/>
                <w:left w:val="none" w:sz="0" w:space="0" w:color="auto"/>
                <w:bottom w:val="none" w:sz="0" w:space="0" w:color="auto"/>
                <w:right w:val="none" w:sz="0" w:space="0" w:color="auto"/>
              </w:divBdr>
              <w:divsChild>
                <w:div w:id="76171809">
                  <w:marLeft w:val="0"/>
                  <w:marRight w:val="0"/>
                  <w:marTop w:val="0"/>
                  <w:marBottom w:val="0"/>
                  <w:divBdr>
                    <w:top w:val="none" w:sz="0" w:space="0" w:color="auto"/>
                    <w:left w:val="none" w:sz="0" w:space="0" w:color="auto"/>
                    <w:bottom w:val="none" w:sz="0" w:space="0" w:color="auto"/>
                    <w:right w:val="none" w:sz="0" w:space="0" w:color="auto"/>
                  </w:divBdr>
                </w:div>
              </w:divsChild>
            </w:div>
            <w:div w:id="1387754927">
              <w:marLeft w:val="0"/>
              <w:marRight w:val="0"/>
              <w:marTop w:val="0"/>
              <w:marBottom w:val="0"/>
              <w:divBdr>
                <w:top w:val="none" w:sz="0" w:space="0" w:color="auto"/>
                <w:left w:val="none" w:sz="0" w:space="0" w:color="auto"/>
                <w:bottom w:val="none" w:sz="0" w:space="0" w:color="auto"/>
                <w:right w:val="none" w:sz="0" w:space="0" w:color="auto"/>
              </w:divBdr>
              <w:divsChild>
                <w:div w:id="1966304379">
                  <w:marLeft w:val="0"/>
                  <w:marRight w:val="0"/>
                  <w:marTop w:val="0"/>
                  <w:marBottom w:val="0"/>
                  <w:divBdr>
                    <w:top w:val="none" w:sz="0" w:space="0" w:color="auto"/>
                    <w:left w:val="none" w:sz="0" w:space="0" w:color="auto"/>
                    <w:bottom w:val="none" w:sz="0" w:space="0" w:color="auto"/>
                    <w:right w:val="none" w:sz="0" w:space="0" w:color="auto"/>
                  </w:divBdr>
                </w:div>
              </w:divsChild>
            </w:div>
            <w:div w:id="1577089147">
              <w:marLeft w:val="0"/>
              <w:marRight w:val="0"/>
              <w:marTop w:val="0"/>
              <w:marBottom w:val="0"/>
              <w:divBdr>
                <w:top w:val="none" w:sz="0" w:space="0" w:color="auto"/>
                <w:left w:val="none" w:sz="0" w:space="0" w:color="auto"/>
                <w:bottom w:val="none" w:sz="0" w:space="0" w:color="auto"/>
                <w:right w:val="none" w:sz="0" w:space="0" w:color="auto"/>
              </w:divBdr>
              <w:divsChild>
                <w:div w:id="1439182587">
                  <w:marLeft w:val="0"/>
                  <w:marRight w:val="0"/>
                  <w:marTop w:val="0"/>
                  <w:marBottom w:val="0"/>
                  <w:divBdr>
                    <w:top w:val="none" w:sz="0" w:space="0" w:color="auto"/>
                    <w:left w:val="none" w:sz="0" w:space="0" w:color="auto"/>
                    <w:bottom w:val="none" w:sz="0" w:space="0" w:color="auto"/>
                    <w:right w:val="none" w:sz="0" w:space="0" w:color="auto"/>
                  </w:divBdr>
                </w:div>
              </w:divsChild>
            </w:div>
            <w:div w:id="125008680">
              <w:marLeft w:val="0"/>
              <w:marRight w:val="0"/>
              <w:marTop w:val="0"/>
              <w:marBottom w:val="0"/>
              <w:divBdr>
                <w:top w:val="none" w:sz="0" w:space="0" w:color="auto"/>
                <w:left w:val="none" w:sz="0" w:space="0" w:color="auto"/>
                <w:bottom w:val="none" w:sz="0" w:space="0" w:color="auto"/>
                <w:right w:val="none" w:sz="0" w:space="0" w:color="auto"/>
              </w:divBdr>
              <w:divsChild>
                <w:div w:id="875198159">
                  <w:marLeft w:val="0"/>
                  <w:marRight w:val="0"/>
                  <w:marTop w:val="0"/>
                  <w:marBottom w:val="0"/>
                  <w:divBdr>
                    <w:top w:val="none" w:sz="0" w:space="0" w:color="auto"/>
                    <w:left w:val="none" w:sz="0" w:space="0" w:color="auto"/>
                    <w:bottom w:val="none" w:sz="0" w:space="0" w:color="auto"/>
                    <w:right w:val="none" w:sz="0" w:space="0" w:color="auto"/>
                  </w:divBdr>
                </w:div>
              </w:divsChild>
            </w:div>
            <w:div w:id="900864977">
              <w:marLeft w:val="0"/>
              <w:marRight w:val="0"/>
              <w:marTop w:val="0"/>
              <w:marBottom w:val="0"/>
              <w:divBdr>
                <w:top w:val="none" w:sz="0" w:space="0" w:color="auto"/>
                <w:left w:val="none" w:sz="0" w:space="0" w:color="auto"/>
                <w:bottom w:val="none" w:sz="0" w:space="0" w:color="auto"/>
                <w:right w:val="none" w:sz="0" w:space="0" w:color="auto"/>
              </w:divBdr>
              <w:divsChild>
                <w:div w:id="1462188174">
                  <w:marLeft w:val="0"/>
                  <w:marRight w:val="0"/>
                  <w:marTop w:val="0"/>
                  <w:marBottom w:val="0"/>
                  <w:divBdr>
                    <w:top w:val="none" w:sz="0" w:space="0" w:color="auto"/>
                    <w:left w:val="none" w:sz="0" w:space="0" w:color="auto"/>
                    <w:bottom w:val="none" w:sz="0" w:space="0" w:color="auto"/>
                    <w:right w:val="none" w:sz="0" w:space="0" w:color="auto"/>
                  </w:divBdr>
                </w:div>
              </w:divsChild>
            </w:div>
            <w:div w:id="1965962543">
              <w:marLeft w:val="0"/>
              <w:marRight w:val="0"/>
              <w:marTop w:val="0"/>
              <w:marBottom w:val="0"/>
              <w:divBdr>
                <w:top w:val="none" w:sz="0" w:space="0" w:color="auto"/>
                <w:left w:val="none" w:sz="0" w:space="0" w:color="auto"/>
                <w:bottom w:val="none" w:sz="0" w:space="0" w:color="auto"/>
                <w:right w:val="none" w:sz="0" w:space="0" w:color="auto"/>
              </w:divBdr>
              <w:divsChild>
                <w:div w:id="8534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8474">
          <w:marLeft w:val="0"/>
          <w:marRight w:val="0"/>
          <w:marTop w:val="0"/>
          <w:marBottom w:val="0"/>
          <w:divBdr>
            <w:top w:val="none" w:sz="0" w:space="0" w:color="auto"/>
            <w:left w:val="none" w:sz="0" w:space="0" w:color="auto"/>
            <w:bottom w:val="none" w:sz="0" w:space="0" w:color="auto"/>
            <w:right w:val="none" w:sz="0" w:space="0" w:color="auto"/>
          </w:divBdr>
          <w:divsChild>
            <w:div w:id="548801552">
              <w:marLeft w:val="0"/>
              <w:marRight w:val="0"/>
              <w:marTop w:val="0"/>
              <w:marBottom w:val="0"/>
              <w:divBdr>
                <w:top w:val="none" w:sz="0" w:space="0" w:color="auto"/>
                <w:left w:val="none" w:sz="0" w:space="0" w:color="auto"/>
                <w:bottom w:val="none" w:sz="0" w:space="0" w:color="auto"/>
                <w:right w:val="none" w:sz="0" w:space="0" w:color="auto"/>
              </w:divBdr>
              <w:divsChild>
                <w:div w:id="1577746258">
                  <w:marLeft w:val="0"/>
                  <w:marRight w:val="0"/>
                  <w:marTop w:val="0"/>
                  <w:marBottom w:val="0"/>
                  <w:divBdr>
                    <w:top w:val="none" w:sz="0" w:space="0" w:color="auto"/>
                    <w:left w:val="none" w:sz="0" w:space="0" w:color="auto"/>
                    <w:bottom w:val="none" w:sz="0" w:space="0" w:color="auto"/>
                    <w:right w:val="none" w:sz="0" w:space="0" w:color="auto"/>
                  </w:divBdr>
                </w:div>
              </w:divsChild>
            </w:div>
            <w:div w:id="2105877594">
              <w:marLeft w:val="0"/>
              <w:marRight w:val="0"/>
              <w:marTop w:val="0"/>
              <w:marBottom w:val="0"/>
              <w:divBdr>
                <w:top w:val="none" w:sz="0" w:space="0" w:color="auto"/>
                <w:left w:val="none" w:sz="0" w:space="0" w:color="auto"/>
                <w:bottom w:val="none" w:sz="0" w:space="0" w:color="auto"/>
                <w:right w:val="none" w:sz="0" w:space="0" w:color="auto"/>
              </w:divBdr>
              <w:divsChild>
                <w:div w:id="1532693408">
                  <w:marLeft w:val="0"/>
                  <w:marRight w:val="0"/>
                  <w:marTop w:val="0"/>
                  <w:marBottom w:val="0"/>
                  <w:divBdr>
                    <w:top w:val="none" w:sz="0" w:space="0" w:color="auto"/>
                    <w:left w:val="none" w:sz="0" w:space="0" w:color="auto"/>
                    <w:bottom w:val="none" w:sz="0" w:space="0" w:color="auto"/>
                    <w:right w:val="none" w:sz="0" w:space="0" w:color="auto"/>
                  </w:divBdr>
                </w:div>
              </w:divsChild>
            </w:div>
            <w:div w:id="1044600442">
              <w:marLeft w:val="0"/>
              <w:marRight w:val="0"/>
              <w:marTop w:val="0"/>
              <w:marBottom w:val="0"/>
              <w:divBdr>
                <w:top w:val="none" w:sz="0" w:space="0" w:color="auto"/>
                <w:left w:val="none" w:sz="0" w:space="0" w:color="auto"/>
                <w:bottom w:val="none" w:sz="0" w:space="0" w:color="auto"/>
                <w:right w:val="none" w:sz="0" w:space="0" w:color="auto"/>
              </w:divBdr>
              <w:divsChild>
                <w:div w:id="902444928">
                  <w:marLeft w:val="0"/>
                  <w:marRight w:val="0"/>
                  <w:marTop w:val="0"/>
                  <w:marBottom w:val="0"/>
                  <w:divBdr>
                    <w:top w:val="none" w:sz="0" w:space="0" w:color="auto"/>
                    <w:left w:val="none" w:sz="0" w:space="0" w:color="auto"/>
                    <w:bottom w:val="none" w:sz="0" w:space="0" w:color="auto"/>
                    <w:right w:val="none" w:sz="0" w:space="0" w:color="auto"/>
                  </w:divBdr>
                </w:div>
              </w:divsChild>
            </w:div>
            <w:div w:id="893391781">
              <w:marLeft w:val="0"/>
              <w:marRight w:val="0"/>
              <w:marTop w:val="0"/>
              <w:marBottom w:val="0"/>
              <w:divBdr>
                <w:top w:val="none" w:sz="0" w:space="0" w:color="auto"/>
                <w:left w:val="none" w:sz="0" w:space="0" w:color="auto"/>
                <w:bottom w:val="none" w:sz="0" w:space="0" w:color="auto"/>
                <w:right w:val="none" w:sz="0" w:space="0" w:color="auto"/>
              </w:divBdr>
              <w:divsChild>
                <w:div w:id="577135374">
                  <w:marLeft w:val="0"/>
                  <w:marRight w:val="0"/>
                  <w:marTop w:val="0"/>
                  <w:marBottom w:val="0"/>
                  <w:divBdr>
                    <w:top w:val="none" w:sz="0" w:space="0" w:color="auto"/>
                    <w:left w:val="none" w:sz="0" w:space="0" w:color="auto"/>
                    <w:bottom w:val="none" w:sz="0" w:space="0" w:color="auto"/>
                    <w:right w:val="none" w:sz="0" w:space="0" w:color="auto"/>
                  </w:divBdr>
                </w:div>
              </w:divsChild>
            </w:div>
            <w:div w:id="1625691759">
              <w:marLeft w:val="0"/>
              <w:marRight w:val="0"/>
              <w:marTop w:val="0"/>
              <w:marBottom w:val="0"/>
              <w:divBdr>
                <w:top w:val="none" w:sz="0" w:space="0" w:color="auto"/>
                <w:left w:val="none" w:sz="0" w:space="0" w:color="auto"/>
                <w:bottom w:val="none" w:sz="0" w:space="0" w:color="auto"/>
                <w:right w:val="none" w:sz="0" w:space="0" w:color="auto"/>
              </w:divBdr>
              <w:divsChild>
                <w:div w:id="7206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99873">
          <w:marLeft w:val="0"/>
          <w:marRight w:val="0"/>
          <w:marTop w:val="0"/>
          <w:marBottom w:val="0"/>
          <w:divBdr>
            <w:top w:val="none" w:sz="0" w:space="0" w:color="auto"/>
            <w:left w:val="none" w:sz="0" w:space="0" w:color="auto"/>
            <w:bottom w:val="none" w:sz="0" w:space="0" w:color="auto"/>
            <w:right w:val="none" w:sz="0" w:space="0" w:color="auto"/>
          </w:divBdr>
          <w:divsChild>
            <w:div w:id="1438136099">
              <w:marLeft w:val="0"/>
              <w:marRight w:val="0"/>
              <w:marTop w:val="0"/>
              <w:marBottom w:val="0"/>
              <w:divBdr>
                <w:top w:val="none" w:sz="0" w:space="0" w:color="auto"/>
                <w:left w:val="none" w:sz="0" w:space="0" w:color="auto"/>
                <w:bottom w:val="none" w:sz="0" w:space="0" w:color="auto"/>
                <w:right w:val="none" w:sz="0" w:space="0" w:color="auto"/>
              </w:divBdr>
              <w:divsChild>
                <w:div w:id="1907956930">
                  <w:marLeft w:val="0"/>
                  <w:marRight w:val="0"/>
                  <w:marTop w:val="0"/>
                  <w:marBottom w:val="0"/>
                  <w:divBdr>
                    <w:top w:val="none" w:sz="0" w:space="0" w:color="auto"/>
                    <w:left w:val="none" w:sz="0" w:space="0" w:color="auto"/>
                    <w:bottom w:val="none" w:sz="0" w:space="0" w:color="auto"/>
                    <w:right w:val="none" w:sz="0" w:space="0" w:color="auto"/>
                  </w:divBdr>
                </w:div>
              </w:divsChild>
            </w:div>
            <w:div w:id="288899949">
              <w:marLeft w:val="0"/>
              <w:marRight w:val="0"/>
              <w:marTop w:val="0"/>
              <w:marBottom w:val="0"/>
              <w:divBdr>
                <w:top w:val="none" w:sz="0" w:space="0" w:color="auto"/>
                <w:left w:val="none" w:sz="0" w:space="0" w:color="auto"/>
                <w:bottom w:val="none" w:sz="0" w:space="0" w:color="auto"/>
                <w:right w:val="none" w:sz="0" w:space="0" w:color="auto"/>
              </w:divBdr>
              <w:divsChild>
                <w:div w:id="1517189653">
                  <w:marLeft w:val="0"/>
                  <w:marRight w:val="0"/>
                  <w:marTop w:val="0"/>
                  <w:marBottom w:val="0"/>
                  <w:divBdr>
                    <w:top w:val="none" w:sz="0" w:space="0" w:color="auto"/>
                    <w:left w:val="none" w:sz="0" w:space="0" w:color="auto"/>
                    <w:bottom w:val="none" w:sz="0" w:space="0" w:color="auto"/>
                    <w:right w:val="none" w:sz="0" w:space="0" w:color="auto"/>
                  </w:divBdr>
                </w:div>
              </w:divsChild>
            </w:div>
            <w:div w:id="1069883777">
              <w:marLeft w:val="0"/>
              <w:marRight w:val="0"/>
              <w:marTop w:val="0"/>
              <w:marBottom w:val="0"/>
              <w:divBdr>
                <w:top w:val="none" w:sz="0" w:space="0" w:color="auto"/>
                <w:left w:val="none" w:sz="0" w:space="0" w:color="auto"/>
                <w:bottom w:val="none" w:sz="0" w:space="0" w:color="auto"/>
                <w:right w:val="none" w:sz="0" w:space="0" w:color="auto"/>
              </w:divBdr>
              <w:divsChild>
                <w:div w:id="1265847897">
                  <w:marLeft w:val="0"/>
                  <w:marRight w:val="0"/>
                  <w:marTop w:val="0"/>
                  <w:marBottom w:val="0"/>
                  <w:divBdr>
                    <w:top w:val="none" w:sz="0" w:space="0" w:color="auto"/>
                    <w:left w:val="none" w:sz="0" w:space="0" w:color="auto"/>
                    <w:bottom w:val="none" w:sz="0" w:space="0" w:color="auto"/>
                    <w:right w:val="none" w:sz="0" w:space="0" w:color="auto"/>
                  </w:divBdr>
                </w:div>
              </w:divsChild>
            </w:div>
            <w:div w:id="1093167504">
              <w:marLeft w:val="0"/>
              <w:marRight w:val="0"/>
              <w:marTop w:val="0"/>
              <w:marBottom w:val="0"/>
              <w:divBdr>
                <w:top w:val="none" w:sz="0" w:space="0" w:color="auto"/>
                <w:left w:val="none" w:sz="0" w:space="0" w:color="auto"/>
                <w:bottom w:val="none" w:sz="0" w:space="0" w:color="auto"/>
                <w:right w:val="none" w:sz="0" w:space="0" w:color="auto"/>
              </w:divBdr>
              <w:divsChild>
                <w:div w:id="1896744852">
                  <w:marLeft w:val="0"/>
                  <w:marRight w:val="0"/>
                  <w:marTop w:val="0"/>
                  <w:marBottom w:val="0"/>
                  <w:divBdr>
                    <w:top w:val="none" w:sz="0" w:space="0" w:color="auto"/>
                    <w:left w:val="none" w:sz="0" w:space="0" w:color="auto"/>
                    <w:bottom w:val="none" w:sz="0" w:space="0" w:color="auto"/>
                    <w:right w:val="none" w:sz="0" w:space="0" w:color="auto"/>
                  </w:divBdr>
                </w:div>
              </w:divsChild>
            </w:div>
            <w:div w:id="1772625262">
              <w:marLeft w:val="0"/>
              <w:marRight w:val="0"/>
              <w:marTop w:val="0"/>
              <w:marBottom w:val="0"/>
              <w:divBdr>
                <w:top w:val="none" w:sz="0" w:space="0" w:color="auto"/>
                <w:left w:val="none" w:sz="0" w:space="0" w:color="auto"/>
                <w:bottom w:val="none" w:sz="0" w:space="0" w:color="auto"/>
                <w:right w:val="none" w:sz="0" w:space="0" w:color="auto"/>
              </w:divBdr>
              <w:divsChild>
                <w:div w:id="1832868549">
                  <w:marLeft w:val="0"/>
                  <w:marRight w:val="0"/>
                  <w:marTop w:val="0"/>
                  <w:marBottom w:val="0"/>
                  <w:divBdr>
                    <w:top w:val="none" w:sz="0" w:space="0" w:color="auto"/>
                    <w:left w:val="none" w:sz="0" w:space="0" w:color="auto"/>
                    <w:bottom w:val="none" w:sz="0" w:space="0" w:color="auto"/>
                    <w:right w:val="none" w:sz="0" w:space="0" w:color="auto"/>
                  </w:divBdr>
                </w:div>
              </w:divsChild>
            </w:div>
            <w:div w:id="1720125948">
              <w:marLeft w:val="0"/>
              <w:marRight w:val="0"/>
              <w:marTop w:val="0"/>
              <w:marBottom w:val="0"/>
              <w:divBdr>
                <w:top w:val="none" w:sz="0" w:space="0" w:color="auto"/>
                <w:left w:val="none" w:sz="0" w:space="0" w:color="auto"/>
                <w:bottom w:val="none" w:sz="0" w:space="0" w:color="auto"/>
                <w:right w:val="none" w:sz="0" w:space="0" w:color="auto"/>
              </w:divBdr>
              <w:divsChild>
                <w:div w:id="548153947">
                  <w:marLeft w:val="0"/>
                  <w:marRight w:val="0"/>
                  <w:marTop w:val="0"/>
                  <w:marBottom w:val="0"/>
                  <w:divBdr>
                    <w:top w:val="none" w:sz="0" w:space="0" w:color="auto"/>
                    <w:left w:val="none" w:sz="0" w:space="0" w:color="auto"/>
                    <w:bottom w:val="none" w:sz="0" w:space="0" w:color="auto"/>
                    <w:right w:val="none" w:sz="0" w:space="0" w:color="auto"/>
                  </w:divBdr>
                </w:div>
              </w:divsChild>
            </w:div>
            <w:div w:id="1518619025">
              <w:marLeft w:val="0"/>
              <w:marRight w:val="0"/>
              <w:marTop w:val="0"/>
              <w:marBottom w:val="0"/>
              <w:divBdr>
                <w:top w:val="none" w:sz="0" w:space="0" w:color="auto"/>
                <w:left w:val="none" w:sz="0" w:space="0" w:color="auto"/>
                <w:bottom w:val="none" w:sz="0" w:space="0" w:color="auto"/>
                <w:right w:val="none" w:sz="0" w:space="0" w:color="auto"/>
              </w:divBdr>
              <w:divsChild>
                <w:div w:id="244195366">
                  <w:marLeft w:val="0"/>
                  <w:marRight w:val="0"/>
                  <w:marTop w:val="0"/>
                  <w:marBottom w:val="0"/>
                  <w:divBdr>
                    <w:top w:val="none" w:sz="0" w:space="0" w:color="auto"/>
                    <w:left w:val="none" w:sz="0" w:space="0" w:color="auto"/>
                    <w:bottom w:val="none" w:sz="0" w:space="0" w:color="auto"/>
                    <w:right w:val="none" w:sz="0" w:space="0" w:color="auto"/>
                  </w:divBdr>
                </w:div>
              </w:divsChild>
            </w:div>
            <w:div w:id="1656255656">
              <w:marLeft w:val="0"/>
              <w:marRight w:val="0"/>
              <w:marTop w:val="0"/>
              <w:marBottom w:val="0"/>
              <w:divBdr>
                <w:top w:val="none" w:sz="0" w:space="0" w:color="auto"/>
                <w:left w:val="none" w:sz="0" w:space="0" w:color="auto"/>
                <w:bottom w:val="none" w:sz="0" w:space="0" w:color="auto"/>
                <w:right w:val="none" w:sz="0" w:space="0" w:color="auto"/>
              </w:divBdr>
              <w:divsChild>
                <w:div w:id="1712609192">
                  <w:marLeft w:val="0"/>
                  <w:marRight w:val="0"/>
                  <w:marTop w:val="0"/>
                  <w:marBottom w:val="0"/>
                  <w:divBdr>
                    <w:top w:val="none" w:sz="0" w:space="0" w:color="auto"/>
                    <w:left w:val="none" w:sz="0" w:space="0" w:color="auto"/>
                    <w:bottom w:val="none" w:sz="0" w:space="0" w:color="auto"/>
                    <w:right w:val="none" w:sz="0" w:space="0" w:color="auto"/>
                  </w:divBdr>
                </w:div>
              </w:divsChild>
            </w:div>
            <w:div w:id="754398083">
              <w:marLeft w:val="0"/>
              <w:marRight w:val="0"/>
              <w:marTop w:val="0"/>
              <w:marBottom w:val="0"/>
              <w:divBdr>
                <w:top w:val="none" w:sz="0" w:space="0" w:color="auto"/>
                <w:left w:val="none" w:sz="0" w:space="0" w:color="auto"/>
                <w:bottom w:val="none" w:sz="0" w:space="0" w:color="auto"/>
                <w:right w:val="none" w:sz="0" w:space="0" w:color="auto"/>
              </w:divBdr>
              <w:divsChild>
                <w:div w:id="1888226593">
                  <w:marLeft w:val="0"/>
                  <w:marRight w:val="0"/>
                  <w:marTop w:val="0"/>
                  <w:marBottom w:val="0"/>
                  <w:divBdr>
                    <w:top w:val="none" w:sz="0" w:space="0" w:color="auto"/>
                    <w:left w:val="none" w:sz="0" w:space="0" w:color="auto"/>
                    <w:bottom w:val="none" w:sz="0" w:space="0" w:color="auto"/>
                    <w:right w:val="none" w:sz="0" w:space="0" w:color="auto"/>
                  </w:divBdr>
                </w:div>
              </w:divsChild>
            </w:div>
            <w:div w:id="1641568611">
              <w:marLeft w:val="0"/>
              <w:marRight w:val="0"/>
              <w:marTop w:val="0"/>
              <w:marBottom w:val="0"/>
              <w:divBdr>
                <w:top w:val="none" w:sz="0" w:space="0" w:color="auto"/>
                <w:left w:val="none" w:sz="0" w:space="0" w:color="auto"/>
                <w:bottom w:val="none" w:sz="0" w:space="0" w:color="auto"/>
                <w:right w:val="none" w:sz="0" w:space="0" w:color="auto"/>
              </w:divBdr>
              <w:divsChild>
                <w:div w:id="757793124">
                  <w:marLeft w:val="0"/>
                  <w:marRight w:val="0"/>
                  <w:marTop w:val="0"/>
                  <w:marBottom w:val="0"/>
                  <w:divBdr>
                    <w:top w:val="none" w:sz="0" w:space="0" w:color="auto"/>
                    <w:left w:val="none" w:sz="0" w:space="0" w:color="auto"/>
                    <w:bottom w:val="none" w:sz="0" w:space="0" w:color="auto"/>
                    <w:right w:val="none" w:sz="0" w:space="0" w:color="auto"/>
                  </w:divBdr>
                </w:div>
              </w:divsChild>
            </w:div>
            <w:div w:id="1960843083">
              <w:marLeft w:val="0"/>
              <w:marRight w:val="0"/>
              <w:marTop w:val="0"/>
              <w:marBottom w:val="0"/>
              <w:divBdr>
                <w:top w:val="none" w:sz="0" w:space="0" w:color="auto"/>
                <w:left w:val="none" w:sz="0" w:space="0" w:color="auto"/>
                <w:bottom w:val="none" w:sz="0" w:space="0" w:color="auto"/>
                <w:right w:val="none" w:sz="0" w:space="0" w:color="auto"/>
              </w:divBdr>
              <w:divsChild>
                <w:div w:id="1265961721">
                  <w:marLeft w:val="0"/>
                  <w:marRight w:val="0"/>
                  <w:marTop w:val="0"/>
                  <w:marBottom w:val="0"/>
                  <w:divBdr>
                    <w:top w:val="none" w:sz="0" w:space="0" w:color="auto"/>
                    <w:left w:val="none" w:sz="0" w:space="0" w:color="auto"/>
                    <w:bottom w:val="none" w:sz="0" w:space="0" w:color="auto"/>
                    <w:right w:val="none" w:sz="0" w:space="0" w:color="auto"/>
                  </w:divBdr>
                </w:div>
              </w:divsChild>
            </w:div>
            <w:div w:id="49808758">
              <w:marLeft w:val="0"/>
              <w:marRight w:val="0"/>
              <w:marTop w:val="0"/>
              <w:marBottom w:val="0"/>
              <w:divBdr>
                <w:top w:val="none" w:sz="0" w:space="0" w:color="auto"/>
                <w:left w:val="none" w:sz="0" w:space="0" w:color="auto"/>
                <w:bottom w:val="none" w:sz="0" w:space="0" w:color="auto"/>
                <w:right w:val="none" w:sz="0" w:space="0" w:color="auto"/>
              </w:divBdr>
              <w:divsChild>
                <w:div w:id="973831020">
                  <w:marLeft w:val="0"/>
                  <w:marRight w:val="0"/>
                  <w:marTop w:val="0"/>
                  <w:marBottom w:val="0"/>
                  <w:divBdr>
                    <w:top w:val="none" w:sz="0" w:space="0" w:color="auto"/>
                    <w:left w:val="none" w:sz="0" w:space="0" w:color="auto"/>
                    <w:bottom w:val="none" w:sz="0" w:space="0" w:color="auto"/>
                    <w:right w:val="none" w:sz="0" w:space="0" w:color="auto"/>
                  </w:divBdr>
                </w:div>
              </w:divsChild>
            </w:div>
            <w:div w:id="805044761">
              <w:marLeft w:val="0"/>
              <w:marRight w:val="0"/>
              <w:marTop w:val="0"/>
              <w:marBottom w:val="0"/>
              <w:divBdr>
                <w:top w:val="none" w:sz="0" w:space="0" w:color="auto"/>
                <w:left w:val="none" w:sz="0" w:space="0" w:color="auto"/>
                <w:bottom w:val="none" w:sz="0" w:space="0" w:color="auto"/>
                <w:right w:val="none" w:sz="0" w:space="0" w:color="auto"/>
              </w:divBdr>
              <w:divsChild>
                <w:div w:id="185564086">
                  <w:marLeft w:val="0"/>
                  <w:marRight w:val="0"/>
                  <w:marTop w:val="0"/>
                  <w:marBottom w:val="0"/>
                  <w:divBdr>
                    <w:top w:val="none" w:sz="0" w:space="0" w:color="auto"/>
                    <w:left w:val="none" w:sz="0" w:space="0" w:color="auto"/>
                    <w:bottom w:val="none" w:sz="0" w:space="0" w:color="auto"/>
                    <w:right w:val="none" w:sz="0" w:space="0" w:color="auto"/>
                  </w:divBdr>
                </w:div>
              </w:divsChild>
            </w:div>
            <w:div w:id="1732148799">
              <w:marLeft w:val="0"/>
              <w:marRight w:val="0"/>
              <w:marTop w:val="0"/>
              <w:marBottom w:val="0"/>
              <w:divBdr>
                <w:top w:val="none" w:sz="0" w:space="0" w:color="auto"/>
                <w:left w:val="none" w:sz="0" w:space="0" w:color="auto"/>
                <w:bottom w:val="none" w:sz="0" w:space="0" w:color="auto"/>
                <w:right w:val="none" w:sz="0" w:space="0" w:color="auto"/>
              </w:divBdr>
              <w:divsChild>
                <w:div w:id="1981224447">
                  <w:marLeft w:val="0"/>
                  <w:marRight w:val="0"/>
                  <w:marTop w:val="0"/>
                  <w:marBottom w:val="0"/>
                  <w:divBdr>
                    <w:top w:val="none" w:sz="0" w:space="0" w:color="auto"/>
                    <w:left w:val="none" w:sz="0" w:space="0" w:color="auto"/>
                    <w:bottom w:val="none" w:sz="0" w:space="0" w:color="auto"/>
                    <w:right w:val="none" w:sz="0" w:space="0" w:color="auto"/>
                  </w:divBdr>
                </w:div>
              </w:divsChild>
            </w:div>
            <w:div w:id="1837958634">
              <w:marLeft w:val="0"/>
              <w:marRight w:val="0"/>
              <w:marTop w:val="0"/>
              <w:marBottom w:val="0"/>
              <w:divBdr>
                <w:top w:val="none" w:sz="0" w:space="0" w:color="auto"/>
                <w:left w:val="none" w:sz="0" w:space="0" w:color="auto"/>
                <w:bottom w:val="none" w:sz="0" w:space="0" w:color="auto"/>
                <w:right w:val="none" w:sz="0" w:space="0" w:color="auto"/>
              </w:divBdr>
              <w:divsChild>
                <w:div w:id="1679884534">
                  <w:marLeft w:val="0"/>
                  <w:marRight w:val="0"/>
                  <w:marTop w:val="0"/>
                  <w:marBottom w:val="0"/>
                  <w:divBdr>
                    <w:top w:val="none" w:sz="0" w:space="0" w:color="auto"/>
                    <w:left w:val="none" w:sz="0" w:space="0" w:color="auto"/>
                    <w:bottom w:val="none" w:sz="0" w:space="0" w:color="auto"/>
                    <w:right w:val="none" w:sz="0" w:space="0" w:color="auto"/>
                  </w:divBdr>
                </w:div>
              </w:divsChild>
            </w:div>
            <w:div w:id="1242525538">
              <w:marLeft w:val="0"/>
              <w:marRight w:val="0"/>
              <w:marTop w:val="0"/>
              <w:marBottom w:val="0"/>
              <w:divBdr>
                <w:top w:val="none" w:sz="0" w:space="0" w:color="auto"/>
                <w:left w:val="none" w:sz="0" w:space="0" w:color="auto"/>
                <w:bottom w:val="none" w:sz="0" w:space="0" w:color="auto"/>
                <w:right w:val="none" w:sz="0" w:space="0" w:color="auto"/>
              </w:divBdr>
              <w:divsChild>
                <w:div w:id="1949046988">
                  <w:marLeft w:val="0"/>
                  <w:marRight w:val="0"/>
                  <w:marTop w:val="0"/>
                  <w:marBottom w:val="0"/>
                  <w:divBdr>
                    <w:top w:val="none" w:sz="0" w:space="0" w:color="auto"/>
                    <w:left w:val="none" w:sz="0" w:space="0" w:color="auto"/>
                    <w:bottom w:val="none" w:sz="0" w:space="0" w:color="auto"/>
                    <w:right w:val="none" w:sz="0" w:space="0" w:color="auto"/>
                  </w:divBdr>
                </w:div>
              </w:divsChild>
            </w:div>
            <w:div w:id="1875732493">
              <w:marLeft w:val="0"/>
              <w:marRight w:val="0"/>
              <w:marTop w:val="0"/>
              <w:marBottom w:val="0"/>
              <w:divBdr>
                <w:top w:val="none" w:sz="0" w:space="0" w:color="auto"/>
                <w:left w:val="none" w:sz="0" w:space="0" w:color="auto"/>
                <w:bottom w:val="none" w:sz="0" w:space="0" w:color="auto"/>
                <w:right w:val="none" w:sz="0" w:space="0" w:color="auto"/>
              </w:divBdr>
              <w:divsChild>
                <w:div w:id="998844418">
                  <w:marLeft w:val="0"/>
                  <w:marRight w:val="0"/>
                  <w:marTop w:val="0"/>
                  <w:marBottom w:val="0"/>
                  <w:divBdr>
                    <w:top w:val="none" w:sz="0" w:space="0" w:color="auto"/>
                    <w:left w:val="none" w:sz="0" w:space="0" w:color="auto"/>
                    <w:bottom w:val="none" w:sz="0" w:space="0" w:color="auto"/>
                    <w:right w:val="none" w:sz="0" w:space="0" w:color="auto"/>
                  </w:divBdr>
                </w:div>
              </w:divsChild>
            </w:div>
            <w:div w:id="810489432">
              <w:marLeft w:val="0"/>
              <w:marRight w:val="0"/>
              <w:marTop w:val="0"/>
              <w:marBottom w:val="0"/>
              <w:divBdr>
                <w:top w:val="none" w:sz="0" w:space="0" w:color="auto"/>
                <w:left w:val="none" w:sz="0" w:space="0" w:color="auto"/>
                <w:bottom w:val="none" w:sz="0" w:space="0" w:color="auto"/>
                <w:right w:val="none" w:sz="0" w:space="0" w:color="auto"/>
              </w:divBdr>
              <w:divsChild>
                <w:div w:id="1879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8">
          <w:marLeft w:val="0"/>
          <w:marRight w:val="0"/>
          <w:marTop w:val="0"/>
          <w:marBottom w:val="0"/>
          <w:divBdr>
            <w:top w:val="none" w:sz="0" w:space="0" w:color="auto"/>
            <w:left w:val="none" w:sz="0" w:space="0" w:color="auto"/>
            <w:bottom w:val="none" w:sz="0" w:space="0" w:color="auto"/>
            <w:right w:val="none" w:sz="0" w:space="0" w:color="auto"/>
          </w:divBdr>
          <w:divsChild>
            <w:div w:id="1084491151">
              <w:marLeft w:val="0"/>
              <w:marRight w:val="0"/>
              <w:marTop w:val="0"/>
              <w:marBottom w:val="0"/>
              <w:divBdr>
                <w:top w:val="none" w:sz="0" w:space="0" w:color="auto"/>
                <w:left w:val="none" w:sz="0" w:space="0" w:color="auto"/>
                <w:bottom w:val="none" w:sz="0" w:space="0" w:color="auto"/>
                <w:right w:val="none" w:sz="0" w:space="0" w:color="auto"/>
              </w:divBdr>
              <w:divsChild>
                <w:div w:id="344525753">
                  <w:marLeft w:val="0"/>
                  <w:marRight w:val="0"/>
                  <w:marTop w:val="0"/>
                  <w:marBottom w:val="0"/>
                  <w:divBdr>
                    <w:top w:val="none" w:sz="0" w:space="0" w:color="auto"/>
                    <w:left w:val="none" w:sz="0" w:space="0" w:color="auto"/>
                    <w:bottom w:val="none" w:sz="0" w:space="0" w:color="auto"/>
                    <w:right w:val="none" w:sz="0" w:space="0" w:color="auto"/>
                  </w:divBdr>
                </w:div>
              </w:divsChild>
            </w:div>
            <w:div w:id="1320498079">
              <w:marLeft w:val="0"/>
              <w:marRight w:val="0"/>
              <w:marTop w:val="0"/>
              <w:marBottom w:val="0"/>
              <w:divBdr>
                <w:top w:val="none" w:sz="0" w:space="0" w:color="auto"/>
                <w:left w:val="none" w:sz="0" w:space="0" w:color="auto"/>
                <w:bottom w:val="none" w:sz="0" w:space="0" w:color="auto"/>
                <w:right w:val="none" w:sz="0" w:space="0" w:color="auto"/>
              </w:divBdr>
              <w:divsChild>
                <w:div w:id="1139809914">
                  <w:marLeft w:val="0"/>
                  <w:marRight w:val="0"/>
                  <w:marTop w:val="0"/>
                  <w:marBottom w:val="0"/>
                  <w:divBdr>
                    <w:top w:val="none" w:sz="0" w:space="0" w:color="auto"/>
                    <w:left w:val="none" w:sz="0" w:space="0" w:color="auto"/>
                    <w:bottom w:val="none" w:sz="0" w:space="0" w:color="auto"/>
                    <w:right w:val="none" w:sz="0" w:space="0" w:color="auto"/>
                  </w:divBdr>
                </w:div>
              </w:divsChild>
            </w:div>
            <w:div w:id="850074135">
              <w:marLeft w:val="0"/>
              <w:marRight w:val="0"/>
              <w:marTop w:val="0"/>
              <w:marBottom w:val="0"/>
              <w:divBdr>
                <w:top w:val="none" w:sz="0" w:space="0" w:color="auto"/>
                <w:left w:val="none" w:sz="0" w:space="0" w:color="auto"/>
                <w:bottom w:val="none" w:sz="0" w:space="0" w:color="auto"/>
                <w:right w:val="none" w:sz="0" w:space="0" w:color="auto"/>
              </w:divBdr>
              <w:divsChild>
                <w:div w:id="1710645069">
                  <w:marLeft w:val="0"/>
                  <w:marRight w:val="0"/>
                  <w:marTop w:val="0"/>
                  <w:marBottom w:val="0"/>
                  <w:divBdr>
                    <w:top w:val="none" w:sz="0" w:space="0" w:color="auto"/>
                    <w:left w:val="none" w:sz="0" w:space="0" w:color="auto"/>
                    <w:bottom w:val="none" w:sz="0" w:space="0" w:color="auto"/>
                    <w:right w:val="none" w:sz="0" w:space="0" w:color="auto"/>
                  </w:divBdr>
                </w:div>
              </w:divsChild>
            </w:div>
            <w:div w:id="1752965110">
              <w:marLeft w:val="0"/>
              <w:marRight w:val="0"/>
              <w:marTop w:val="0"/>
              <w:marBottom w:val="0"/>
              <w:divBdr>
                <w:top w:val="none" w:sz="0" w:space="0" w:color="auto"/>
                <w:left w:val="none" w:sz="0" w:space="0" w:color="auto"/>
                <w:bottom w:val="none" w:sz="0" w:space="0" w:color="auto"/>
                <w:right w:val="none" w:sz="0" w:space="0" w:color="auto"/>
              </w:divBdr>
              <w:divsChild>
                <w:div w:id="1908880771">
                  <w:marLeft w:val="0"/>
                  <w:marRight w:val="0"/>
                  <w:marTop w:val="0"/>
                  <w:marBottom w:val="0"/>
                  <w:divBdr>
                    <w:top w:val="none" w:sz="0" w:space="0" w:color="auto"/>
                    <w:left w:val="none" w:sz="0" w:space="0" w:color="auto"/>
                    <w:bottom w:val="none" w:sz="0" w:space="0" w:color="auto"/>
                    <w:right w:val="none" w:sz="0" w:space="0" w:color="auto"/>
                  </w:divBdr>
                </w:div>
              </w:divsChild>
            </w:div>
            <w:div w:id="1112435068">
              <w:marLeft w:val="0"/>
              <w:marRight w:val="0"/>
              <w:marTop w:val="0"/>
              <w:marBottom w:val="0"/>
              <w:divBdr>
                <w:top w:val="none" w:sz="0" w:space="0" w:color="auto"/>
                <w:left w:val="none" w:sz="0" w:space="0" w:color="auto"/>
                <w:bottom w:val="none" w:sz="0" w:space="0" w:color="auto"/>
                <w:right w:val="none" w:sz="0" w:space="0" w:color="auto"/>
              </w:divBdr>
              <w:divsChild>
                <w:div w:id="874581785">
                  <w:marLeft w:val="0"/>
                  <w:marRight w:val="0"/>
                  <w:marTop w:val="0"/>
                  <w:marBottom w:val="0"/>
                  <w:divBdr>
                    <w:top w:val="none" w:sz="0" w:space="0" w:color="auto"/>
                    <w:left w:val="none" w:sz="0" w:space="0" w:color="auto"/>
                    <w:bottom w:val="none" w:sz="0" w:space="0" w:color="auto"/>
                    <w:right w:val="none" w:sz="0" w:space="0" w:color="auto"/>
                  </w:divBdr>
                </w:div>
              </w:divsChild>
            </w:div>
            <w:div w:id="34626375">
              <w:marLeft w:val="0"/>
              <w:marRight w:val="0"/>
              <w:marTop w:val="0"/>
              <w:marBottom w:val="0"/>
              <w:divBdr>
                <w:top w:val="none" w:sz="0" w:space="0" w:color="auto"/>
                <w:left w:val="none" w:sz="0" w:space="0" w:color="auto"/>
                <w:bottom w:val="none" w:sz="0" w:space="0" w:color="auto"/>
                <w:right w:val="none" w:sz="0" w:space="0" w:color="auto"/>
              </w:divBdr>
              <w:divsChild>
                <w:div w:id="1394113918">
                  <w:marLeft w:val="0"/>
                  <w:marRight w:val="0"/>
                  <w:marTop w:val="0"/>
                  <w:marBottom w:val="0"/>
                  <w:divBdr>
                    <w:top w:val="none" w:sz="0" w:space="0" w:color="auto"/>
                    <w:left w:val="none" w:sz="0" w:space="0" w:color="auto"/>
                    <w:bottom w:val="none" w:sz="0" w:space="0" w:color="auto"/>
                    <w:right w:val="none" w:sz="0" w:space="0" w:color="auto"/>
                  </w:divBdr>
                </w:div>
              </w:divsChild>
            </w:div>
            <w:div w:id="1135412075">
              <w:marLeft w:val="0"/>
              <w:marRight w:val="0"/>
              <w:marTop w:val="0"/>
              <w:marBottom w:val="0"/>
              <w:divBdr>
                <w:top w:val="none" w:sz="0" w:space="0" w:color="auto"/>
                <w:left w:val="none" w:sz="0" w:space="0" w:color="auto"/>
                <w:bottom w:val="none" w:sz="0" w:space="0" w:color="auto"/>
                <w:right w:val="none" w:sz="0" w:space="0" w:color="auto"/>
              </w:divBdr>
              <w:divsChild>
                <w:div w:id="1263951987">
                  <w:marLeft w:val="0"/>
                  <w:marRight w:val="0"/>
                  <w:marTop w:val="0"/>
                  <w:marBottom w:val="0"/>
                  <w:divBdr>
                    <w:top w:val="none" w:sz="0" w:space="0" w:color="auto"/>
                    <w:left w:val="none" w:sz="0" w:space="0" w:color="auto"/>
                    <w:bottom w:val="none" w:sz="0" w:space="0" w:color="auto"/>
                    <w:right w:val="none" w:sz="0" w:space="0" w:color="auto"/>
                  </w:divBdr>
                </w:div>
              </w:divsChild>
            </w:div>
            <w:div w:id="2065830559">
              <w:marLeft w:val="0"/>
              <w:marRight w:val="0"/>
              <w:marTop w:val="0"/>
              <w:marBottom w:val="0"/>
              <w:divBdr>
                <w:top w:val="none" w:sz="0" w:space="0" w:color="auto"/>
                <w:left w:val="none" w:sz="0" w:space="0" w:color="auto"/>
                <w:bottom w:val="none" w:sz="0" w:space="0" w:color="auto"/>
                <w:right w:val="none" w:sz="0" w:space="0" w:color="auto"/>
              </w:divBdr>
              <w:divsChild>
                <w:div w:id="455216989">
                  <w:marLeft w:val="0"/>
                  <w:marRight w:val="0"/>
                  <w:marTop w:val="0"/>
                  <w:marBottom w:val="0"/>
                  <w:divBdr>
                    <w:top w:val="none" w:sz="0" w:space="0" w:color="auto"/>
                    <w:left w:val="none" w:sz="0" w:space="0" w:color="auto"/>
                    <w:bottom w:val="none" w:sz="0" w:space="0" w:color="auto"/>
                    <w:right w:val="none" w:sz="0" w:space="0" w:color="auto"/>
                  </w:divBdr>
                </w:div>
              </w:divsChild>
            </w:div>
            <w:div w:id="1779761745">
              <w:marLeft w:val="0"/>
              <w:marRight w:val="0"/>
              <w:marTop w:val="0"/>
              <w:marBottom w:val="0"/>
              <w:divBdr>
                <w:top w:val="none" w:sz="0" w:space="0" w:color="auto"/>
                <w:left w:val="none" w:sz="0" w:space="0" w:color="auto"/>
                <w:bottom w:val="none" w:sz="0" w:space="0" w:color="auto"/>
                <w:right w:val="none" w:sz="0" w:space="0" w:color="auto"/>
              </w:divBdr>
              <w:divsChild>
                <w:div w:id="1597131374">
                  <w:marLeft w:val="0"/>
                  <w:marRight w:val="0"/>
                  <w:marTop w:val="0"/>
                  <w:marBottom w:val="0"/>
                  <w:divBdr>
                    <w:top w:val="none" w:sz="0" w:space="0" w:color="auto"/>
                    <w:left w:val="none" w:sz="0" w:space="0" w:color="auto"/>
                    <w:bottom w:val="none" w:sz="0" w:space="0" w:color="auto"/>
                    <w:right w:val="none" w:sz="0" w:space="0" w:color="auto"/>
                  </w:divBdr>
                </w:div>
              </w:divsChild>
            </w:div>
            <w:div w:id="122501225">
              <w:marLeft w:val="0"/>
              <w:marRight w:val="0"/>
              <w:marTop w:val="0"/>
              <w:marBottom w:val="0"/>
              <w:divBdr>
                <w:top w:val="none" w:sz="0" w:space="0" w:color="auto"/>
                <w:left w:val="none" w:sz="0" w:space="0" w:color="auto"/>
                <w:bottom w:val="none" w:sz="0" w:space="0" w:color="auto"/>
                <w:right w:val="none" w:sz="0" w:space="0" w:color="auto"/>
              </w:divBdr>
              <w:divsChild>
                <w:div w:id="1541088579">
                  <w:marLeft w:val="0"/>
                  <w:marRight w:val="0"/>
                  <w:marTop w:val="0"/>
                  <w:marBottom w:val="0"/>
                  <w:divBdr>
                    <w:top w:val="none" w:sz="0" w:space="0" w:color="auto"/>
                    <w:left w:val="none" w:sz="0" w:space="0" w:color="auto"/>
                    <w:bottom w:val="none" w:sz="0" w:space="0" w:color="auto"/>
                    <w:right w:val="none" w:sz="0" w:space="0" w:color="auto"/>
                  </w:divBdr>
                </w:div>
              </w:divsChild>
            </w:div>
            <w:div w:id="911890916">
              <w:marLeft w:val="0"/>
              <w:marRight w:val="0"/>
              <w:marTop w:val="0"/>
              <w:marBottom w:val="0"/>
              <w:divBdr>
                <w:top w:val="none" w:sz="0" w:space="0" w:color="auto"/>
                <w:left w:val="none" w:sz="0" w:space="0" w:color="auto"/>
                <w:bottom w:val="none" w:sz="0" w:space="0" w:color="auto"/>
                <w:right w:val="none" w:sz="0" w:space="0" w:color="auto"/>
              </w:divBdr>
              <w:divsChild>
                <w:div w:id="554003592">
                  <w:marLeft w:val="0"/>
                  <w:marRight w:val="0"/>
                  <w:marTop w:val="0"/>
                  <w:marBottom w:val="0"/>
                  <w:divBdr>
                    <w:top w:val="none" w:sz="0" w:space="0" w:color="auto"/>
                    <w:left w:val="none" w:sz="0" w:space="0" w:color="auto"/>
                    <w:bottom w:val="none" w:sz="0" w:space="0" w:color="auto"/>
                    <w:right w:val="none" w:sz="0" w:space="0" w:color="auto"/>
                  </w:divBdr>
                </w:div>
              </w:divsChild>
            </w:div>
            <w:div w:id="860703843">
              <w:marLeft w:val="0"/>
              <w:marRight w:val="0"/>
              <w:marTop w:val="0"/>
              <w:marBottom w:val="0"/>
              <w:divBdr>
                <w:top w:val="none" w:sz="0" w:space="0" w:color="auto"/>
                <w:left w:val="none" w:sz="0" w:space="0" w:color="auto"/>
                <w:bottom w:val="none" w:sz="0" w:space="0" w:color="auto"/>
                <w:right w:val="none" w:sz="0" w:space="0" w:color="auto"/>
              </w:divBdr>
              <w:divsChild>
                <w:div w:id="884104760">
                  <w:marLeft w:val="0"/>
                  <w:marRight w:val="0"/>
                  <w:marTop w:val="0"/>
                  <w:marBottom w:val="0"/>
                  <w:divBdr>
                    <w:top w:val="none" w:sz="0" w:space="0" w:color="auto"/>
                    <w:left w:val="none" w:sz="0" w:space="0" w:color="auto"/>
                    <w:bottom w:val="none" w:sz="0" w:space="0" w:color="auto"/>
                    <w:right w:val="none" w:sz="0" w:space="0" w:color="auto"/>
                  </w:divBdr>
                </w:div>
              </w:divsChild>
            </w:div>
            <w:div w:id="632103220">
              <w:marLeft w:val="0"/>
              <w:marRight w:val="0"/>
              <w:marTop w:val="0"/>
              <w:marBottom w:val="0"/>
              <w:divBdr>
                <w:top w:val="none" w:sz="0" w:space="0" w:color="auto"/>
                <w:left w:val="none" w:sz="0" w:space="0" w:color="auto"/>
                <w:bottom w:val="none" w:sz="0" w:space="0" w:color="auto"/>
                <w:right w:val="none" w:sz="0" w:space="0" w:color="auto"/>
              </w:divBdr>
              <w:divsChild>
                <w:div w:id="532694599">
                  <w:marLeft w:val="0"/>
                  <w:marRight w:val="0"/>
                  <w:marTop w:val="0"/>
                  <w:marBottom w:val="0"/>
                  <w:divBdr>
                    <w:top w:val="none" w:sz="0" w:space="0" w:color="auto"/>
                    <w:left w:val="none" w:sz="0" w:space="0" w:color="auto"/>
                    <w:bottom w:val="none" w:sz="0" w:space="0" w:color="auto"/>
                    <w:right w:val="none" w:sz="0" w:space="0" w:color="auto"/>
                  </w:divBdr>
                </w:div>
              </w:divsChild>
            </w:div>
            <w:div w:id="939873369">
              <w:marLeft w:val="0"/>
              <w:marRight w:val="0"/>
              <w:marTop w:val="0"/>
              <w:marBottom w:val="0"/>
              <w:divBdr>
                <w:top w:val="none" w:sz="0" w:space="0" w:color="auto"/>
                <w:left w:val="none" w:sz="0" w:space="0" w:color="auto"/>
                <w:bottom w:val="none" w:sz="0" w:space="0" w:color="auto"/>
                <w:right w:val="none" w:sz="0" w:space="0" w:color="auto"/>
              </w:divBdr>
              <w:divsChild>
                <w:div w:id="1258294941">
                  <w:marLeft w:val="0"/>
                  <w:marRight w:val="0"/>
                  <w:marTop w:val="0"/>
                  <w:marBottom w:val="0"/>
                  <w:divBdr>
                    <w:top w:val="none" w:sz="0" w:space="0" w:color="auto"/>
                    <w:left w:val="none" w:sz="0" w:space="0" w:color="auto"/>
                    <w:bottom w:val="none" w:sz="0" w:space="0" w:color="auto"/>
                    <w:right w:val="none" w:sz="0" w:space="0" w:color="auto"/>
                  </w:divBdr>
                </w:div>
              </w:divsChild>
            </w:div>
            <w:div w:id="241767901">
              <w:marLeft w:val="0"/>
              <w:marRight w:val="0"/>
              <w:marTop w:val="0"/>
              <w:marBottom w:val="0"/>
              <w:divBdr>
                <w:top w:val="none" w:sz="0" w:space="0" w:color="auto"/>
                <w:left w:val="none" w:sz="0" w:space="0" w:color="auto"/>
                <w:bottom w:val="none" w:sz="0" w:space="0" w:color="auto"/>
                <w:right w:val="none" w:sz="0" w:space="0" w:color="auto"/>
              </w:divBdr>
              <w:divsChild>
                <w:div w:id="30036604">
                  <w:marLeft w:val="0"/>
                  <w:marRight w:val="0"/>
                  <w:marTop w:val="0"/>
                  <w:marBottom w:val="0"/>
                  <w:divBdr>
                    <w:top w:val="none" w:sz="0" w:space="0" w:color="auto"/>
                    <w:left w:val="none" w:sz="0" w:space="0" w:color="auto"/>
                    <w:bottom w:val="none" w:sz="0" w:space="0" w:color="auto"/>
                    <w:right w:val="none" w:sz="0" w:space="0" w:color="auto"/>
                  </w:divBdr>
                </w:div>
              </w:divsChild>
            </w:div>
            <w:div w:id="315188552">
              <w:marLeft w:val="0"/>
              <w:marRight w:val="0"/>
              <w:marTop w:val="0"/>
              <w:marBottom w:val="0"/>
              <w:divBdr>
                <w:top w:val="none" w:sz="0" w:space="0" w:color="auto"/>
                <w:left w:val="none" w:sz="0" w:space="0" w:color="auto"/>
                <w:bottom w:val="none" w:sz="0" w:space="0" w:color="auto"/>
                <w:right w:val="none" w:sz="0" w:space="0" w:color="auto"/>
              </w:divBdr>
              <w:divsChild>
                <w:div w:id="1562134313">
                  <w:marLeft w:val="0"/>
                  <w:marRight w:val="0"/>
                  <w:marTop w:val="0"/>
                  <w:marBottom w:val="0"/>
                  <w:divBdr>
                    <w:top w:val="none" w:sz="0" w:space="0" w:color="auto"/>
                    <w:left w:val="none" w:sz="0" w:space="0" w:color="auto"/>
                    <w:bottom w:val="none" w:sz="0" w:space="0" w:color="auto"/>
                    <w:right w:val="none" w:sz="0" w:space="0" w:color="auto"/>
                  </w:divBdr>
                </w:div>
              </w:divsChild>
            </w:div>
            <w:div w:id="663169115">
              <w:marLeft w:val="0"/>
              <w:marRight w:val="0"/>
              <w:marTop w:val="0"/>
              <w:marBottom w:val="0"/>
              <w:divBdr>
                <w:top w:val="none" w:sz="0" w:space="0" w:color="auto"/>
                <w:left w:val="none" w:sz="0" w:space="0" w:color="auto"/>
                <w:bottom w:val="none" w:sz="0" w:space="0" w:color="auto"/>
                <w:right w:val="none" w:sz="0" w:space="0" w:color="auto"/>
              </w:divBdr>
              <w:divsChild>
                <w:div w:id="402219810">
                  <w:marLeft w:val="0"/>
                  <w:marRight w:val="0"/>
                  <w:marTop w:val="0"/>
                  <w:marBottom w:val="0"/>
                  <w:divBdr>
                    <w:top w:val="none" w:sz="0" w:space="0" w:color="auto"/>
                    <w:left w:val="none" w:sz="0" w:space="0" w:color="auto"/>
                    <w:bottom w:val="none" w:sz="0" w:space="0" w:color="auto"/>
                    <w:right w:val="none" w:sz="0" w:space="0" w:color="auto"/>
                  </w:divBdr>
                </w:div>
              </w:divsChild>
            </w:div>
            <w:div w:id="1329866907">
              <w:marLeft w:val="0"/>
              <w:marRight w:val="0"/>
              <w:marTop w:val="0"/>
              <w:marBottom w:val="0"/>
              <w:divBdr>
                <w:top w:val="none" w:sz="0" w:space="0" w:color="auto"/>
                <w:left w:val="none" w:sz="0" w:space="0" w:color="auto"/>
                <w:bottom w:val="none" w:sz="0" w:space="0" w:color="auto"/>
                <w:right w:val="none" w:sz="0" w:space="0" w:color="auto"/>
              </w:divBdr>
              <w:divsChild>
                <w:div w:id="969633321">
                  <w:marLeft w:val="0"/>
                  <w:marRight w:val="0"/>
                  <w:marTop w:val="0"/>
                  <w:marBottom w:val="0"/>
                  <w:divBdr>
                    <w:top w:val="none" w:sz="0" w:space="0" w:color="auto"/>
                    <w:left w:val="none" w:sz="0" w:space="0" w:color="auto"/>
                    <w:bottom w:val="none" w:sz="0" w:space="0" w:color="auto"/>
                    <w:right w:val="none" w:sz="0" w:space="0" w:color="auto"/>
                  </w:divBdr>
                </w:div>
              </w:divsChild>
            </w:div>
            <w:div w:id="2048138102">
              <w:marLeft w:val="0"/>
              <w:marRight w:val="0"/>
              <w:marTop w:val="0"/>
              <w:marBottom w:val="0"/>
              <w:divBdr>
                <w:top w:val="none" w:sz="0" w:space="0" w:color="auto"/>
                <w:left w:val="none" w:sz="0" w:space="0" w:color="auto"/>
                <w:bottom w:val="none" w:sz="0" w:space="0" w:color="auto"/>
                <w:right w:val="none" w:sz="0" w:space="0" w:color="auto"/>
              </w:divBdr>
              <w:divsChild>
                <w:div w:id="1455979445">
                  <w:marLeft w:val="0"/>
                  <w:marRight w:val="0"/>
                  <w:marTop w:val="0"/>
                  <w:marBottom w:val="0"/>
                  <w:divBdr>
                    <w:top w:val="none" w:sz="0" w:space="0" w:color="auto"/>
                    <w:left w:val="none" w:sz="0" w:space="0" w:color="auto"/>
                    <w:bottom w:val="none" w:sz="0" w:space="0" w:color="auto"/>
                    <w:right w:val="none" w:sz="0" w:space="0" w:color="auto"/>
                  </w:divBdr>
                </w:div>
              </w:divsChild>
            </w:div>
            <w:div w:id="286743054">
              <w:marLeft w:val="0"/>
              <w:marRight w:val="0"/>
              <w:marTop w:val="0"/>
              <w:marBottom w:val="0"/>
              <w:divBdr>
                <w:top w:val="none" w:sz="0" w:space="0" w:color="auto"/>
                <w:left w:val="none" w:sz="0" w:space="0" w:color="auto"/>
                <w:bottom w:val="none" w:sz="0" w:space="0" w:color="auto"/>
                <w:right w:val="none" w:sz="0" w:space="0" w:color="auto"/>
              </w:divBdr>
              <w:divsChild>
                <w:div w:id="334577222">
                  <w:marLeft w:val="0"/>
                  <w:marRight w:val="0"/>
                  <w:marTop w:val="0"/>
                  <w:marBottom w:val="0"/>
                  <w:divBdr>
                    <w:top w:val="none" w:sz="0" w:space="0" w:color="auto"/>
                    <w:left w:val="none" w:sz="0" w:space="0" w:color="auto"/>
                    <w:bottom w:val="none" w:sz="0" w:space="0" w:color="auto"/>
                    <w:right w:val="none" w:sz="0" w:space="0" w:color="auto"/>
                  </w:divBdr>
                </w:div>
              </w:divsChild>
            </w:div>
            <w:div w:id="305164893">
              <w:marLeft w:val="0"/>
              <w:marRight w:val="0"/>
              <w:marTop w:val="0"/>
              <w:marBottom w:val="0"/>
              <w:divBdr>
                <w:top w:val="none" w:sz="0" w:space="0" w:color="auto"/>
                <w:left w:val="none" w:sz="0" w:space="0" w:color="auto"/>
                <w:bottom w:val="none" w:sz="0" w:space="0" w:color="auto"/>
                <w:right w:val="none" w:sz="0" w:space="0" w:color="auto"/>
              </w:divBdr>
              <w:divsChild>
                <w:div w:id="1810630230">
                  <w:marLeft w:val="0"/>
                  <w:marRight w:val="0"/>
                  <w:marTop w:val="0"/>
                  <w:marBottom w:val="0"/>
                  <w:divBdr>
                    <w:top w:val="none" w:sz="0" w:space="0" w:color="auto"/>
                    <w:left w:val="none" w:sz="0" w:space="0" w:color="auto"/>
                    <w:bottom w:val="none" w:sz="0" w:space="0" w:color="auto"/>
                    <w:right w:val="none" w:sz="0" w:space="0" w:color="auto"/>
                  </w:divBdr>
                </w:div>
              </w:divsChild>
            </w:div>
            <w:div w:id="1626307939">
              <w:marLeft w:val="0"/>
              <w:marRight w:val="0"/>
              <w:marTop w:val="0"/>
              <w:marBottom w:val="0"/>
              <w:divBdr>
                <w:top w:val="none" w:sz="0" w:space="0" w:color="auto"/>
                <w:left w:val="none" w:sz="0" w:space="0" w:color="auto"/>
                <w:bottom w:val="none" w:sz="0" w:space="0" w:color="auto"/>
                <w:right w:val="none" w:sz="0" w:space="0" w:color="auto"/>
              </w:divBdr>
              <w:divsChild>
                <w:div w:id="253786720">
                  <w:marLeft w:val="0"/>
                  <w:marRight w:val="0"/>
                  <w:marTop w:val="0"/>
                  <w:marBottom w:val="0"/>
                  <w:divBdr>
                    <w:top w:val="none" w:sz="0" w:space="0" w:color="auto"/>
                    <w:left w:val="none" w:sz="0" w:space="0" w:color="auto"/>
                    <w:bottom w:val="none" w:sz="0" w:space="0" w:color="auto"/>
                    <w:right w:val="none" w:sz="0" w:space="0" w:color="auto"/>
                  </w:divBdr>
                </w:div>
              </w:divsChild>
            </w:div>
            <w:div w:id="1093548756">
              <w:marLeft w:val="0"/>
              <w:marRight w:val="0"/>
              <w:marTop w:val="0"/>
              <w:marBottom w:val="0"/>
              <w:divBdr>
                <w:top w:val="none" w:sz="0" w:space="0" w:color="auto"/>
                <w:left w:val="none" w:sz="0" w:space="0" w:color="auto"/>
                <w:bottom w:val="none" w:sz="0" w:space="0" w:color="auto"/>
                <w:right w:val="none" w:sz="0" w:space="0" w:color="auto"/>
              </w:divBdr>
              <w:divsChild>
                <w:div w:id="20099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8996">
          <w:marLeft w:val="0"/>
          <w:marRight w:val="0"/>
          <w:marTop w:val="0"/>
          <w:marBottom w:val="0"/>
          <w:divBdr>
            <w:top w:val="none" w:sz="0" w:space="0" w:color="auto"/>
            <w:left w:val="none" w:sz="0" w:space="0" w:color="auto"/>
            <w:bottom w:val="none" w:sz="0" w:space="0" w:color="auto"/>
            <w:right w:val="none" w:sz="0" w:space="0" w:color="auto"/>
          </w:divBdr>
        </w:div>
        <w:div w:id="1889146121">
          <w:marLeft w:val="0"/>
          <w:marRight w:val="0"/>
          <w:marTop w:val="0"/>
          <w:marBottom w:val="0"/>
          <w:divBdr>
            <w:top w:val="none" w:sz="0" w:space="0" w:color="auto"/>
            <w:left w:val="none" w:sz="0" w:space="0" w:color="auto"/>
            <w:bottom w:val="none" w:sz="0" w:space="0" w:color="auto"/>
            <w:right w:val="none" w:sz="0" w:space="0" w:color="auto"/>
          </w:divBdr>
          <w:divsChild>
            <w:div w:id="391925028">
              <w:marLeft w:val="0"/>
              <w:marRight w:val="0"/>
              <w:marTop w:val="0"/>
              <w:marBottom w:val="0"/>
              <w:divBdr>
                <w:top w:val="none" w:sz="0" w:space="0" w:color="auto"/>
                <w:left w:val="none" w:sz="0" w:space="0" w:color="auto"/>
                <w:bottom w:val="none" w:sz="0" w:space="0" w:color="auto"/>
                <w:right w:val="none" w:sz="0" w:space="0" w:color="auto"/>
              </w:divBdr>
              <w:divsChild>
                <w:div w:id="15589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29723">
          <w:marLeft w:val="0"/>
          <w:marRight w:val="0"/>
          <w:marTop w:val="0"/>
          <w:marBottom w:val="0"/>
          <w:divBdr>
            <w:top w:val="none" w:sz="0" w:space="0" w:color="auto"/>
            <w:left w:val="none" w:sz="0" w:space="0" w:color="auto"/>
            <w:bottom w:val="none" w:sz="0" w:space="0" w:color="auto"/>
            <w:right w:val="none" w:sz="0" w:space="0" w:color="auto"/>
          </w:divBdr>
          <w:divsChild>
            <w:div w:id="504171807">
              <w:marLeft w:val="0"/>
              <w:marRight w:val="0"/>
              <w:marTop w:val="0"/>
              <w:marBottom w:val="0"/>
              <w:divBdr>
                <w:top w:val="none" w:sz="0" w:space="0" w:color="auto"/>
                <w:left w:val="none" w:sz="0" w:space="0" w:color="auto"/>
                <w:bottom w:val="none" w:sz="0" w:space="0" w:color="auto"/>
                <w:right w:val="none" w:sz="0" w:space="0" w:color="auto"/>
              </w:divBdr>
              <w:divsChild>
                <w:div w:id="4169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472">
          <w:marLeft w:val="0"/>
          <w:marRight w:val="0"/>
          <w:marTop w:val="0"/>
          <w:marBottom w:val="0"/>
          <w:divBdr>
            <w:top w:val="none" w:sz="0" w:space="0" w:color="auto"/>
            <w:left w:val="none" w:sz="0" w:space="0" w:color="auto"/>
            <w:bottom w:val="none" w:sz="0" w:space="0" w:color="auto"/>
            <w:right w:val="none" w:sz="0" w:space="0" w:color="auto"/>
          </w:divBdr>
        </w:div>
        <w:div w:id="713844591">
          <w:marLeft w:val="0"/>
          <w:marRight w:val="0"/>
          <w:marTop w:val="0"/>
          <w:marBottom w:val="0"/>
          <w:divBdr>
            <w:top w:val="none" w:sz="0" w:space="0" w:color="auto"/>
            <w:left w:val="none" w:sz="0" w:space="0" w:color="auto"/>
            <w:bottom w:val="none" w:sz="0" w:space="0" w:color="auto"/>
            <w:right w:val="none" w:sz="0" w:space="0" w:color="auto"/>
          </w:divBdr>
          <w:divsChild>
            <w:div w:id="1047492112">
              <w:marLeft w:val="0"/>
              <w:marRight w:val="0"/>
              <w:marTop w:val="0"/>
              <w:marBottom w:val="0"/>
              <w:divBdr>
                <w:top w:val="none" w:sz="0" w:space="0" w:color="auto"/>
                <w:left w:val="none" w:sz="0" w:space="0" w:color="auto"/>
                <w:bottom w:val="none" w:sz="0" w:space="0" w:color="auto"/>
                <w:right w:val="none" w:sz="0" w:space="0" w:color="auto"/>
              </w:divBdr>
              <w:divsChild>
                <w:div w:id="445394932">
                  <w:marLeft w:val="0"/>
                  <w:marRight w:val="0"/>
                  <w:marTop w:val="0"/>
                  <w:marBottom w:val="0"/>
                  <w:divBdr>
                    <w:top w:val="none" w:sz="0" w:space="0" w:color="auto"/>
                    <w:left w:val="none" w:sz="0" w:space="0" w:color="auto"/>
                    <w:bottom w:val="none" w:sz="0" w:space="0" w:color="auto"/>
                    <w:right w:val="none" w:sz="0" w:space="0" w:color="auto"/>
                  </w:divBdr>
                </w:div>
              </w:divsChild>
            </w:div>
            <w:div w:id="1563760403">
              <w:marLeft w:val="0"/>
              <w:marRight w:val="0"/>
              <w:marTop w:val="0"/>
              <w:marBottom w:val="0"/>
              <w:divBdr>
                <w:top w:val="none" w:sz="0" w:space="0" w:color="auto"/>
                <w:left w:val="none" w:sz="0" w:space="0" w:color="auto"/>
                <w:bottom w:val="none" w:sz="0" w:space="0" w:color="auto"/>
                <w:right w:val="none" w:sz="0" w:space="0" w:color="auto"/>
              </w:divBdr>
              <w:divsChild>
                <w:div w:id="1751152534">
                  <w:marLeft w:val="0"/>
                  <w:marRight w:val="0"/>
                  <w:marTop w:val="0"/>
                  <w:marBottom w:val="0"/>
                  <w:divBdr>
                    <w:top w:val="none" w:sz="0" w:space="0" w:color="auto"/>
                    <w:left w:val="none" w:sz="0" w:space="0" w:color="auto"/>
                    <w:bottom w:val="none" w:sz="0" w:space="0" w:color="auto"/>
                    <w:right w:val="none" w:sz="0" w:space="0" w:color="auto"/>
                  </w:divBdr>
                </w:div>
              </w:divsChild>
            </w:div>
            <w:div w:id="1526942872">
              <w:marLeft w:val="0"/>
              <w:marRight w:val="0"/>
              <w:marTop w:val="0"/>
              <w:marBottom w:val="0"/>
              <w:divBdr>
                <w:top w:val="none" w:sz="0" w:space="0" w:color="auto"/>
                <w:left w:val="none" w:sz="0" w:space="0" w:color="auto"/>
                <w:bottom w:val="none" w:sz="0" w:space="0" w:color="auto"/>
                <w:right w:val="none" w:sz="0" w:space="0" w:color="auto"/>
              </w:divBdr>
              <w:divsChild>
                <w:div w:id="1229344456">
                  <w:marLeft w:val="0"/>
                  <w:marRight w:val="0"/>
                  <w:marTop w:val="0"/>
                  <w:marBottom w:val="0"/>
                  <w:divBdr>
                    <w:top w:val="none" w:sz="0" w:space="0" w:color="auto"/>
                    <w:left w:val="none" w:sz="0" w:space="0" w:color="auto"/>
                    <w:bottom w:val="none" w:sz="0" w:space="0" w:color="auto"/>
                    <w:right w:val="none" w:sz="0" w:space="0" w:color="auto"/>
                  </w:divBdr>
                </w:div>
              </w:divsChild>
            </w:div>
            <w:div w:id="191773058">
              <w:marLeft w:val="0"/>
              <w:marRight w:val="0"/>
              <w:marTop w:val="0"/>
              <w:marBottom w:val="0"/>
              <w:divBdr>
                <w:top w:val="none" w:sz="0" w:space="0" w:color="auto"/>
                <w:left w:val="none" w:sz="0" w:space="0" w:color="auto"/>
                <w:bottom w:val="none" w:sz="0" w:space="0" w:color="auto"/>
                <w:right w:val="none" w:sz="0" w:space="0" w:color="auto"/>
              </w:divBdr>
              <w:divsChild>
                <w:div w:id="1399101">
                  <w:marLeft w:val="0"/>
                  <w:marRight w:val="0"/>
                  <w:marTop w:val="0"/>
                  <w:marBottom w:val="0"/>
                  <w:divBdr>
                    <w:top w:val="none" w:sz="0" w:space="0" w:color="auto"/>
                    <w:left w:val="none" w:sz="0" w:space="0" w:color="auto"/>
                    <w:bottom w:val="none" w:sz="0" w:space="0" w:color="auto"/>
                    <w:right w:val="none" w:sz="0" w:space="0" w:color="auto"/>
                  </w:divBdr>
                </w:div>
              </w:divsChild>
            </w:div>
            <w:div w:id="2113892240">
              <w:marLeft w:val="0"/>
              <w:marRight w:val="0"/>
              <w:marTop w:val="0"/>
              <w:marBottom w:val="0"/>
              <w:divBdr>
                <w:top w:val="none" w:sz="0" w:space="0" w:color="auto"/>
                <w:left w:val="none" w:sz="0" w:space="0" w:color="auto"/>
                <w:bottom w:val="none" w:sz="0" w:space="0" w:color="auto"/>
                <w:right w:val="none" w:sz="0" w:space="0" w:color="auto"/>
              </w:divBdr>
              <w:divsChild>
                <w:div w:id="1251113939">
                  <w:marLeft w:val="0"/>
                  <w:marRight w:val="0"/>
                  <w:marTop w:val="0"/>
                  <w:marBottom w:val="0"/>
                  <w:divBdr>
                    <w:top w:val="none" w:sz="0" w:space="0" w:color="auto"/>
                    <w:left w:val="none" w:sz="0" w:space="0" w:color="auto"/>
                    <w:bottom w:val="none" w:sz="0" w:space="0" w:color="auto"/>
                    <w:right w:val="none" w:sz="0" w:space="0" w:color="auto"/>
                  </w:divBdr>
                </w:div>
              </w:divsChild>
            </w:div>
            <w:div w:id="1228304201">
              <w:marLeft w:val="0"/>
              <w:marRight w:val="0"/>
              <w:marTop w:val="0"/>
              <w:marBottom w:val="0"/>
              <w:divBdr>
                <w:top w:val="none" w:sz="0" w:space="0" w:color="auto"/>
                <w:left w:val="none" w:sz="0" w:space="0" w:color="auto"/>
                <w:bottom w:val="none" w:sz="0" w:space="0" w:color="auto"/>
                <w:right w:val="none" w:sz="0" w:space="0" w:color="auto"/>
              </w:divBdr>
              <w:divsChild>
                <w:div w:id="335109128">
                  <w:marLeft w:val="0"/>
                  <w:marRight w:val="0"/>
                  <w:marTop w:val="0"/>
                  <w:marBottom w:val="0"/>
                  <w:divBdr>
                    <w:top w:val="none" w:sz="0" w:space="0" w:color="auto"/>
                    <w:left w:val="none" w:sz="0" w:space="0" w:color="auto"/>
                    <w:bottom w:val="none" w:sz="0" w:space="0" w:color="auto"/>
                    <w:right w:val="none" w:sz="0" w:space="0" w:color="auto"/>
                  </w:divBdr>
                </w:div>
              </w:divsChild>
            </w:div>
            <w:div w:id="1248418357">
              <w:marLeft w:val="0"/>
              <w:marRight w:val="0"/>
              <w:marTop w:val="0"/>
              <w:marBottom w:val="0"/>
              <w:divBdr>
                <w:top w:val="none" w:sz="0" w:space="0" w:color="auto"/>
                <w:left w:val="none" w:sz="0" w:space="0" w:color="auto"/>
                <w:bottom w:val="none" w:sz="0" w:space="0" w:color="auto"/>
                <w:right w:val="none" w:sz="0" w:space="0" w:color="auto"/>
              </w:divBdr>
              <w:divsChild>
                <w:div w:id="1730617742">
                  <w:marLeft w:val="0"/>
                  <w:marRight w:val="0"/>
                  <w:marTop w:val="0"/>
                  <w:marBottom w:val="0"/>
                  <w:divBdr>
                    <w:top w:val="none" w:sz="0" w:space="0" w:color="auto"/>
                    <w:left w:val="none" w:sz="0" w:space="0" w:color="auto"/>
                    <w:bottom w:val="none" w:sz="0" w:space="0" w:color="auto"/>
                    <w:right w:val="none" w:sz="0" w:space="0" w:color="auto"/>
                  </w:divBdr>
                </w:div>
              </w:divsChild>
            </w:div>
            <w:div w:id="1078088856">
              <w:marLeft w:val="0"/>
              <w:marRight w:val="0"/>
              <w:marTop w:val="0"/>
              <w:marBottom w:val="0"/>
              <w:divBdr>
                <w:top w:val="none" w:sz="0" w:space="0" w:color="auto"/>
                <w:left w:val="none" w:sz="0" w:space="0" w:color="auto"/>
                <w:bottom w:val="none" w:sz="0" w:space="0" w:color="auto"/>
                <w:right w:val="none" w:sz="0" w:space="0" w:color="auto"/>
              </w:divBdr>
              <w:divsChild>
                <w:div w:id="923731830">
                  <w:marLeft w:val="0"/>
                  <w:marRight w:val="0"/>
                  <w:marTop w:val="0"/>
                  <w:marBottom w:val="0"/>
                  <w:divBdr>
                    <w:top w:val="none" w:sz="0" w:space="0" w:color="auto"/>
                    <w:left w:val="none" w:sz="0" w:space="0" w:color="auto"/>
                    <w:bottom w:val="none" w:sz="0" w:space="0" w:color="auto"/>
                    <w:right w:val="none" w:sz="0" w:space="0" w:color="auto"/>
                  </w:divBdr>
                </w:div>
              </w:divsChild>
            </w:div>
            <w:div w:id="154884021">
              <w:marLeft w:val="0"/>
              <w:marRight w:val="0"/>
              <w:marTop w:val="0"/>
              <w:marBottom w:val="0"/>
              <w:divBdr>
                <w:top w:val="none" w:sz="0" w:space="0" w:color="auto"/>
                <w:left w:val="none" w:sz="0" w:space="0" w:color="auto"/>
                <w:bottom w:val="none" w:sz="0" w:space="0" w:color="auto"/>
                <w:right w:val="none" w:sz="0" w:space="0" w:color="auto"/>
              </w:divBdr>
              <w:divsChild>
                <w:div w:id="2074041941">
                  <w:marLeft w:val="0"/>
                  <w:marRight w:val="0"/>
                  <w:marTop w:val="0"/>
                  <w:marBottom w:val="0"/>
                  <w:divBdr>
                    <w:top w:val="none" w:sz="0" w:space="0" w:color="auto"/>
                    <w:left w:val="none" w:sz="0" w:space="0" w:color="auto"/>
                    <w:bottom w:val="none" w:sz="0" w:space="0" w:color="auto"/>
                    <w:right w:val="none" w:sz="0" w:space="0" w:color="auto"/>
                  </w:divBdr>
                </w:div>
              </w:divsChild>
            </w:div>
            <w:div w:id="1046371392">
              <w:marLeft w:val="0"/>
              <w:marRight w:val="0"/>
              <w:marTop w:val="0"/>
              <w:marBottom w:val="0"/>
              <w:divBdr>
                <w:top w:val="none" w:sz="0" w:space="0" w:color="auto"/>
                <w:left w:val="none" w:sz="0" w:space="0" w:color="auto"/>
                <w:bottom w:val="none" w:sz="0" w:space="0" w:color="auto"/>
                <w:right w:val="none" w:sz="0" w:space="0" w:color="auto"/>
              </w:divBdr>
              <w:divsChild>
                <w:div w:id="1670329619">
                  <w:marLeft w:val="0"/>
                  <w:marRight w:val="0"/>
                  <w:marTop w:val="0"/>
                  <w:marBottom w:val="0"/>
                  <w:divBdr>
                    <w:top w:val="none" w:sz="0" w:space="0" w:color="auto"/>
                    <w:left w:val="none" w:sz="0" w:space="0" w:color="auto"/>
                    <w:bottom w:val="none" w:sz="0" w:space="0" w:color="auto"/>
                    <w:right w:val="none" w:sz="0" w:space="0" w:color="auto"/>
                  </w:divBdr>
                </w:div>
              </w:divsChild>
            </w:div>
            <w:div w:id="824051485">
              <w:marLeft w:val="0"/>
              <w:marRight w:val="0"/>
              <w:marTop w:val="0"/>
              <w:marBottom w:val="0"/>
              <w:divBdr>
                <w:top w:val="none" w:sz="0" w:space="0" w:color="auto"/>
                <w:left w:val="none" w:sz="0" w:space="0" w:color="auto"/>
                <w:bottom w:val="none" w:sz="0" w:space="0" w:color="auto"/>
                <w:right w:val="none" w:sz="0" w:space="0" w:color="auto"/>
              </w:divBdr>
              <w:divsChild>
                <w:div w:id="699624543">
                  <w:marLeft w:val="0"/>
                  <w:marRight w:val="0"/>
                  <w:marTop w:val="0"/>
                  <w:marBottom w:val="0"/>
                  <w:divBdr>
                    <w:top w:val="none" w:sz="0" w:space="0" w:color="auto"/>
                    <w:left w:val="none" w:sz="0" w:space="0" w:color="auto"/>
                    <w:bottom w:val="none" w:sz="0" w:space="0" w:color="auto"/>
                    <w:right w:val="none" w:sz="0" w:space="0" w:color="auto"/>
                  </w:divBdr>
                </w:div>
              </w:divsChild>
            </w:div>
            <w:div w:id="700472880">
              <w:marLeft w:val="0"/>
              <w:marRight w:val="0"/>
              <w:marTop w:val="0"/>
              <w:marBottom w:val="0"/>
              <w:divBdr>
                <w:top w:val="none" w:sz="0" w:space="0" w:color="auto"/>
                <w:left w:val="none" w:sz="0" w:space="0" w:color="auto"/>
                <w:bottom w:val="none" w:sz="0" w:space="0" w:color="auto"/>
                <w:right w:val="none" w:sz="0" w:space="0" w:color="auto"/>
              </w:divBdr>
              <w:divsChild>
                <w:div w:id="1985693632">
                  <w:marLeft w:val="0"/>
                  <w:marRight w:val="0"/>
                  <w:marTop w:val="0"/>
                  <w:marBottom w:val="0"/>
                  <w:divBdr>
                    <w:top w:val="none" w:sz="0" w:space="0" w:color="auto"/>
                    <w:left w:val="none" w:sz="0" w:space="0" w:color="auto"/>
                    <w:bottom w:val="none" w:sz="0" w:space="0" w:color="auto"/>
                    <w:right w:val="none" w:sz="0" w:space="0" w:color="auto"/>
                  </w:divBdr>
                </w:div>
              </w:divsChild>
            </w:div>
            <w:div w:id="512064906">
              <w:marLeft w:val="0"/>
              <w:marRight w:val="0"/>
              <w:marTop w:val="0"/>
              <w:marBottom w:val="0"/>
              <w:divBdr>
                <w:top w:val="none" w:sz="0" w:space="0" w:color="auto"/>
                <w:left w:val="none" w:sz="0" w:space="0" w:color="auto"/>
                <w:bottom w:val="none" w:sz="0" w:space="0" w:color="auto"/>
                <w:right w:val="none" w:sz="0" w:space="0" w:color="auto"/>
              </w:divBdr>
              <w:divsChild>
                <w:div w:id="1864899710">
                  <w:marLeft w:val="0"/>
                  <w:marRight w:val="0"/>
                  <w:marTop w:val="0"/>
                  <w:marBottom w:val="0"/>
                  <w:divBdr>
                    <w:top w:val="none" w:sz="0" w:space="0" w:color="auto"/>
                    <w:left w:val="none" w:sz="0" w:space="0" w:color="auto"/>
                    <w:bottom w:val="none" w:sz="0" w:space="0" w:color="auto"/>
                    <w:right w:val="none" w:sz="0" w:space="0" w:color="auto"/>
                  </w:divBdr>
                </w:div>
              </w:divsChild>
            </w:div>
            <w:div w:id="1722973778">
              <w:marLeft w:val="0"/>
              <w:marRight w:val="0"/>
              <w:marTop w:val="0"/>
              <w:marBottom w:val="0"/>
              <w:divBdr>
                <w:top w:val="none" w:sz="0" w:space="0" w:color="auto"/>
                <w:left w:val="none" w:sz="0" w:space="0" w:color="auto"/>
                <w:bottom w:val="none" w:sz="0" w:space="0" w:color="auto"/>
                <w:right w:val="none" w:sz="0" w:space="0" w:color="auto"/>
              </w:divBdr>
              <w:divsChild>
                <w:div w:id="1260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049">
          <w:marLeft w:val="0"/>
          <w:marRight w:val="0"/>
          <w:marTop w:val="0"/>
          <w:marBottom w:val="0"/>
          <w:divBdr>
            <w:top w:val="none" w:sz="0" w:space="0" w:color="auto"/>
            <w:left w:val="none" w:sz="0" w:space="0" w:color="auto"/>
            <w:bottom w:val="none" w:sz="0" w:space="0" w:color="auto"/>
            <w:right w:val="none" w:sz="0" w:space="0" w:color="auto"/>
          </w:divBdr>
          <w:divsChild>
            <w:div w:id="1004164911">
              <w:marLeft w:val="0"/>
              <w:marRight w:val="0"/>
              <w:marTop w:val="0"/>
              <w:marBottom w:val="0"/>
              <w:divBdr>
                <w:top w:val="none" w:sz="0" w:space="0" w:color="auto"/>
                <w:left w:val="none" w:sz="0" w:space="0" w:color="auto"/>
                <w:bottom w:val="none" w:sz="0" w:space="0" w:color="auto"/>
                <w:right w:val="none" w:sz="0" w:space="0" w:color="auto"/>
              </w:divBdr>
              <w:divsChild>
                <w:div w:id="992485887">
                  <w:marLeft w:val="0"/>
                  <w:marRight w:val="0"/>
                  <w:marTop w:val="0"/>
                  <w:marBottom w:val="0"/>
                  <w:divBdr>
                    <w:top w:val="none" w:sz="0" w:space="0" w:color="auto"/>
                    <w:left w:val="none" w:sz="0" w:space="0" w:color="auto"/>
                    <w:bottom w:val="none" w:sz="0" w:space="0" w:color="auto"/>
                    <w:right w:val="none" w:sz="0" w:space="0" w:color="auto"/>
                  </w:divBdr>
                </w:div>
              </w:divsChild>
            </w:div>
            <w:div w:id="1574507507">
              <w:marLeft w:val="0"/>
              <w:marRight w:val="0"/>
              <w:marTop w:val="0"/>
              <w:marBottom w:val="0"/>
              <w:divBdr>
                <w:top w:val="none" w:sz="0" w:space="0" w:color="auto"/>
                <w:left w:val="none" w:sz="0" w:space="0" w:color="auto"/>
                <w:bottom w:val="none" w:sz="0" w:space="0" w:color="auto"/>
                <w:right w:val="none" w:sz="0" w:space="0" w:color="auto"/>
              </w:divBdr>
              <w:divsChild>
                <w:div w:id="1227958737">
                  <w:marLeft w:val="0"/>
                  <w:marRight w:val="0"/>
                  <w:marTop w:val="0"/>
                  <w:marBottom w:val="0"/>
                  <w:divBdr>
                    <w:top w:val="none" w:sz="0" w:space="0" w:color="auto"/>
                    <w:left w:val="none" w:sz="0" w:space="0" w:color="auto"/>
                    <w:bottom w:val="none" w:sz="0" w:space="0" w:color="auto"/>
                    <w:right w:val="none" w:sz="0" w:space="0" w:color="auto"/>
                  </w:divBdr>
                </w:div>
              </w:divsChild>
            </w:div>
            <w:div w:id="414908488">
              <w:marLeft w:val="0"/>
              <w:marRight w:val="0"/>
              <w:marTop w:val="0"/>
              <w:marBottom w:val="0"/>
              <w:divBdr>
                <w:top w:val="none" w:sz="0" w:space="0" w:color="auto"/>
                <w:left w:val="none" w:sz="0" w:space="0" w:color="auto"/>
                <w:bottom w:val="none" w:sz="0" w:space="0" w:color="auto"/>
                <w:right w:val="none" w:sz="0" w:space="0" w:color="auto"/>
              </w:divBdr>
              <w:divsChild>
                <w:div w:id="1335106255">
                  <w:marLeft w:val="0"/>
                  <w:marRight w:val="0"/>
                  <w:marTop w:val="0"/>
                  <w:marBottom w:val="0"/>
                  <w:divBdr>
                    <w:top w:val="none" w:sz="0" w:space="0" w:color="auto"/>
                    <w:left w:val="none" w:sz="0" w:space="0" w:color="auto"/>
                    <w:bottom w:val="none" w:sz="0" w:space="0" w:color="auto"/>
                    <w:right w:val="none" w:sz="0" w:space="0" w:color="auto"/>
                  </w:divBdr>
                </w:div>
              </w:divsChild>
            </w:div>
            <w:div w:id="1490056029">
              <w:marLeft w:val="0"/>
              <w:marRight w:val="0"/>
              <w:marTop w:val="0"/>
              <w:marBottom w:val="0"/>
              <w:divBdr>
                <w:top w:val="none" w:sz="0" w:space="0" w:color="auto"/>
                <w:left w:val="none" w:sz="0" w:space="0" w:color="auto"/>
                <w:bottom w:val="none" w:sz="0" w:space="0" w:color="auto"/>
                <w:right w:val="none" w:sz="0" w:space="0" w:color="auto"/>
              </w:divBdr>
              <w:divsChild>
                <w:div w:id="1565138845">
                  <w:marLeft w:val="0"/>
                  <w:marRight w:val="0"/>
                  <w:marTop w:val="0"/>
                  <w:marBottom w:val="0"/>
                  <w:divBdr>
                    <w:top w:val="none" w:sz="0" w:space="0" w:color="auto"/>
                    <w:left w:val="none" w:sz="0" w:space="0" w:color="auto"/>
                    <w:bottom w:val="none" w:sz="0" w:space="0" w:color="auto"/>
                    <w:right w:val="none" w:sz="0" w:space="0" w:color="auto"/>
                  </w:divBdr>
                </w:div>
              </w:divsChild>
            </w:div>
            <w:div w:id="1257832694">
              <w:marLeft w:val="0"/>
              <w:marRight w:val="0"/>
              <w:marTop w:val="0"/>
              <w:marBottom w:val="0"/>
              <w:divBdr>
                <w:top w:val="none" w:sz="0" w:space="0" w:color="auto"/>
                <w:left w:val="none" w:sz="0" w:space="0" w:color="auto"/>
                <w:bottom w:val="none" w:sz="0" w:space="0" w:color="auto"/>
                <w:right w:val="none" w:sz="0" w:space="0" w:color="auto"/>
              </w:divBdr>
              <w:divsChild>
                <w:div w:id="1496416033">
                  <w:marLeft w:val="0"/>
                  <w:marRight w:val="0"/>
                  <w:marTop w:val="0"/>
                  <w:marBottom w:val="0"/>
                  <w:divBdr>
                    <w:top w:val="none" w:sz="0" w:space="0" w:color="auto"/>
                    <w:left w:val="none" w:sz="0" w:space="0" w:color="auto"/>
                    <w:bottom w:val="none" w:sz="0" w:space="0" w:color="auto"/>
                    <w:right w:val="none" w:sz="0" w:space="0" w:color="auto"/>
                  </w:divBdr>
                </w:div>
              </w:divsChild>
            </w:div>
            <w:div w:id="692413382">
              <w:marLeft w:val="0"/>
              <w:marRight w:val="0"/>
              <w:marTop w:val="0"/>
              <w:marBottom w:val="0"/>
              <w:divBdr>
                <w:top w:val="none" w:sz="0" w:space="0" w:color="auto"/>
                <w:left w:val="none" w:sz="0" w:space="0" w:color="auto"/>
                <w:bottom w:val="none" w:sz="0" w:space="0" w:color="auto"/>
                <w:right w:val="none" w:sz="0" w:space="0" w:color="auto"/>
              </w:divBdr>
              <w:divsChild>
                <w:div w:id="1818065516">
                  <w:marLeft w:val="0"/>
                  <w:marRight w:val="0"/>
                  <w:marTop w:val="0"/>
                  <w:marBottom w:val="0"/>
                  <w:divBdr>
                    <w:top w:val="none" w:sz="0" w:space="0" w:color="auto"/>
                    <w:left w:val="none" w:sz="0" w:space="0" w:color="auto"/>
                    <w:bottom w:val="none" w:sz="0" w:space="0" w:color="auto"/>
                    <w:right w:val="none" w:sz="0" w:space="0" w:color="auto"/>
                  </w:divBdr>
                </w:div>
              </w:divsChild>
            </w:div>
            <w:div w:id="166869338">
              <w:marLeft w:val="0"/>
              <w:marRight w:val="0"/>
              <w:marTop w:val="0"/>
              <w:marBottom w:val="0"/>
              <w:divBdr>
                <w:top w:val="none" w:sz="0" w:space="0" w:color="auto"/>
                <w:left w:val="none" w:sz="0" w:space="0" w:color="auto"/>
                <w:bottom w:val="none" w:sz="0" w:space="0" w:color="auto"/>
                <w:right w:val="none" w:sz="0" w:space="0" w:color="auto"/>
              </w:divBdr>
              <w:divsChild>
                <w:div w:id="933828203">
                  <w:marLeft w:val="0"/>
                  <w:marRight w:val="0"/>
                  <w:marTop w:val="0"/>
                  <w:marBottom w:val="0"/>
                  <w:divBdr>
                    <w:top w:val="none" w:sz="0" w:space="0" w:color="auto"/>
                    <w:left w:val="none" w:sz="0" w:space="0" w:color="auto"/>
                    <w:bottom w:val="none" w:sz="0" w:space="0" w:color="auto"/>
                    <w:right w:val="none" w:sz="0" w:space="0" w:color="auto"/>
                  </w:divBdr>
                </w:div>
              </w:divsChild>
            </w:div>
            <w:div w:id="1573352605">
              <w:marLeft w:val="0"/>
              <w:marRight w:val="0"/>
              <w:marTop w:val="0"/>
              <w:marBottom w:val="0"/>
              <w:divBdr>
                <w:top w:val="none" w:sz="0" w:space="0" w:color="auto"/>
                <w:left w:val="none" w:sz="0" w:space="0" w:color="auto"/>
                <w:bottom w:val="none" w:sz="0" w:space="0" w:color="auto"/>
                <w:right w:val="none" w:sz="0" w:space="0" w:color="auto"/>
              </w:divBdr>
              <w:divsChild>
                <w:div w:id="1084767025">
                  <w:marLeft w:val="0"/>
                  <w:marRight w:val="0"/>
                  <w:marTop w:val="0"/>
                  <w:marBottom w:val="0"/>
                  <w:divBdr>
                    <w:top w:val="none" w:sz="0" w:space="0" w:color="auto"/>
                    <w:left w:val="none" w:sz="0" w:space="0" w:color="auto"/>
                    <w:bottom w:val="none" w:sz="0" w:space="0" w:color="auto"/>
                    <w:right w:val="none" w:sz="0" w:space="0" w:color="auto"/>
                  </w:divBdr>
                </w:div>
              </w:divsChild>
            </w:div>
            <w:div w:id="664017608">
              <w:marLeft w:val="0"/>
              <w:marRight w:val="0"/>
              <w:marTop w:val="0"/>
              <w:marBottom w:val="0"/>
              <w:divBdr>
                <w:top w:val="none" w:sz="0" w:space="0" w:color="auto"/>
                <w:left w:val="none" w:sz="0" w:space="0" w:color="auto"/>
                <w:bottom w:val="none" w:sz="0" w:space="0" w:color="auto"/>
                <w:right w:val="none" w:sz="0" w:space="0" w:color="auto"/>
              </w:divBdr>
              <w:divsChild>
                <w:div w:id="1432821396">
                  <w:marLeft w:val="0"/>
                  <w:marRight w:val="0"/>
                  <w:marTop w:val="0"/>
                  <w:marBottom w:val="0"/>
                  <w:divBdr>
                    <w:top w:val="none" w:sz="0" w:space="0" w:color="auto"/>
                    <w:left w:val="none" w:sz="0" w:space="0" w:color="auto"/>
                    <w:bottom w:val="none" w:sz="0" w:space="0" w:color="auto"/>
                    <w:right w:val="none" w:sz="0" w:space="0" w:color="auto"/>
                  </w:divBdr>
                </w:div>
              </w:divsChild>
            </w:div>
            <w:div w:id="495996429">
              <w:marLeft w:val="0"/>
              <w:marRight w:val="0"/>
              <w:marTop w:val="0"/>
              <w:marBottom w:val="0"/>
              <w:divBdr>
                <w:top w:val="none" w:sz="0" w:space="0" w:color="auto"/>
                <w:left w:val="none" w:sz="0" w:space="0" w:color="auto"/>
                <w:bottom w:val="none" w:sz="0" w:space="0" w:color="auto"/>
                <w:right w:val="none" w:sz="0" w:space="0" w:color="auto"/>
              </w:divBdr>
              <w:divsChild>
                <w:div w:id="2084981305">
                  <w:marLeft w:val="0"/>
                  <w:marRight w:val="0"/>
                  <w:marTop w:val="0"/>
                  <w:marBottom w:val="0"/>
                  <w:divBdr>
                    <w:top w:val="none" w:sz="0" w:space="0" w:color="auto"/>
                    <w:left w:val="none" w:sz="0" w:space="0" w:color="auto"/>
                    <w:bottom w:val="none" w:sz="0" w:space="0" w:color="auto"/>
                    <w:right w:val="none" w:sz="0" w:space="0" w:color="auto"/>
                  </w:divBdr>
                </w:div>
              </w:divsChild>
            </w:div>
            <w:div w:id="1654337106">
              <w:marLeft w:val="0"/>
              <w:marRight w:val="0"/>
              <w:marTop w:val="0"/>
              <w:marBottom w:val="0"/>
              <w:divBdr>
                <w:top w:val="none" w:sz="0" w:space="0" w:color="auto"/>
                <w:left w:val="none" w:sz="0" w:space="0" w:color="auto"/>
                <w:bottom w:val="none" w:sz="0" w:space="0" w:color="auto"/>
                <w:right w:val="none" w:sz="0" w:space="0" w:color="auto"/>
              </w:divBdr>
              <w:divsChild>
                <w:div w:id="1758360370">
                  <w:marLeft w:val="0"/>
                  <w:marRight w:val="0"/>
                  <w:marTop w:val="0"/>
                  <w:marBottom w:val="0"/>
                  <w:divBdr>
                    <w:top w:val="none" w:sz="0" w:space="0" w:color="auto"/>
                    <w:left w:val="none" w:sz="0" w:space="0" w:color="auto"/>
                    <w:bottom w:val="none" w:sz="0" w:space="0" w:color="auto"/>
                    <w:right w:val="none" w:sz="0" w:space="0" w:color="auto"/>
                  </w:divBdr>
                </w:div>
              </w:divsChild>
            </w:div>
            <w:div w:id="75252870">
              <w:marLeft w:val="0"/>
              <w:marRight w:val="0"/>
              <w:marTop w:val="0"/>
              <w:marBottom w:val="0"/>
              <w:divBdr>
                <w:top w:val="none" w:sz="0" w:space="0" w:color="auto"/>
                <w:left w:val="none" w:sz="0" w:space="0" w:color="auto"/>
                <w:bottom w:val="none" w:sz="0" w:space="0" w:color="auto"/>
                <w:right w:val="none" w:sz="0" w:space="0" w:color="auto"/>
              </w:divBdr>
              <w:divsChild>
                <w:div w:id="431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885">
          <w:marLeft w:val="0"/>
          <w:marRight w:val="0"/>
          <w:marTop w:val="0"/>
          <w:marBottom w:val="0"/>
          <w:divBdr>
            <w:top w:val="none" w:sz="0" w:space="0" w:color="auto"/>
            <w:left w:val="none" w:sz="0" w:space="0" w:color="auto"/>
            <w:bottom w:val="none" w:sz="0" w:space="0" w:color="auto"/>
            <w:right w:val="none" w:sz="0" w:space="0" w:color="auto"/>
          </w:divBdr>
          <w:divsChild>
            <w:div w:id="224488711">
              <w:marLeft w:val="0"/>
              <w:marRight w:val="0"/>
              <w:marTop w:val="0"/>
              <w:marBottom w:val="0"/>
              <w:divBdr>
                <w:top w:val="none" w:sz="0" w:space="0" w:color="auto"/>
                <w:left w:val="none" w:sz="0" w:space="0" w:color="auto"/>
                <w:bottom w:val="none" w:sz="0" w:space="0" w:color="auto"/>
                <w:right w:val="none" w:sz="0" w:space="0" w:color="auto"/>
              </w:divBdr>
              <w:divsChild>
                <w:div w:id="1176000782">
                  <w:marLeft w:val="0"/>
                  <w:marRight w:val="0"/>
                  <w:marTop w:val="0"/>
                  <w:marBottom w:val="0"/>
                  <w:divBdr>
                    <w:top w:val="none" w:sz="0" w:space="0" w:color="auto"/>
                    <w:left w:val="none" w:sz="0" w:space="0" w:color="auto"/>
                    <w:bottom w:val="none" w:sz="0" w:space="0" w:color="auto"/>
                    <w:right w:val="none" w:sz="0" w:space="0" w:color="auto"/>
                  </w:divBdr>
                </w:div>
              </w:divsChild>
            </w:div>
            <w:div w:id="1466701510">
              <w:marLeft w:val="0"/>
              <w:marRight w:val="0"/>
              <w:marTop w:val="0"/>
              <w:marBottom w:val="0"/>
              <w:divBdr>
                <w:top w:val="none" w:sz="0" w:space="0" w:color="auto"/>
                <w:left w:val="none" w:sz="0" w:space="0" w:color="auto"/>
                <w:bottom w:val="none" w:sz="0" w:space="0" w:color="auto"/>
                <w:right w:val="none" w:sz="0" w:space="0" w:color="auto"/>
              </w:divBdr>
              <w:divsChild>
                <w:div w:id="1147284235">
                  <w:marLeft w:val="0"/>
                  <w:marRight w:val="0"/>
                  <w:marTop w:val="0"/>
                  <w:marBottom w:val="0"/>
                  <w:divBdr>
                    <w:top w:val="none" w:sz="0" w:space="0" w:color="auto"/>
                    <w:left w:val="none" w:sz="0" w:space="0" w:color="auto"/>
                    <w:bottom w:val="none" w:sz="0" w:space="0" w:color="auto"/>
                    <w:right w:val="none" w:sz="0" w:space="0" w:color="auto"/>
                  </w:divBdr>
                </w:div>
              </w:divsChild>
            </w:div>
            <w:div w:id="1684699044">
              <w:marLeft w:val="0"/>
              <w:marRight w:val="0"/>
              <w:marTop w:val="0"/>
              <w:marBottom w:val="0"/>
              <w:divBdr>
                <w:top w:val="none" w:sz="0" w:space="0" w:color="auto"/>
                <w:left w:val="none" w:sz="0" w:space="0" w:color="auto"/>
                <w:bottom w:val="none" w:sz="0" w:space="0" w:color="auto"/>
                <w:right w:val="none" w:sz="0" w:space="0" w:color="auto"/>
              </w:divBdr>
              <w:divsChild>
                <w:div w:id="841316800">
                  <w:marLeft w:val="0"/>
                  <w:marRight w:val="0"/>
                  <w:marTop w:val="0"/>
                  <w:marBottom w:val="0"/>
                  <w:divBdr>
                    <w:top w:val="none" w:sz="0" w:space="0" w:color="auto"/>
                    <w:left w:val="none" w:sz="0" w:space="0" w:color="auto"/>
                    <w:bottom w:val="none" w:sz="0" w:space="0" w:color="auto"/>
                    <w:right w:val="none" w:sz="0" w:space="0" w:color="auto"/>
                  </w:divBdr>
                </w:div>
              </w:divsChild>
            </w:div>
            <w:div w:id="1281231284">
              <w:marLeft w:val="0"/>
              <w:marRight w:val="0"/>
              <w:marTop w:val="0"/>
              <w:marBottom w:val="0"/>
              <w:divBdr>
                <w:top w:val="none" w:sz="0" w:space="0" w:color="auto"/>
                <w:left w:val="none" w:sz="0" w:space="0" w:color="auto"/>
                <w:bottom w:val="none" w:sz="0" w:space="0" w:color="auto"/>
                <w:right w:val="none" w:sz="0" w:space="0" w:color="auto"/>
              </w:divBdr>
              <w:divsChild>
                <w:div w:id="2143186016">
                  <w:marLeft w:val="0"/>
                  <w:marRight w:val="0"/>
                  <w:marTop w:val="0"/>
                  <w:marBottom w:val="0"/>
                  <w:divBdr>
                    <w:top w:val="none" w:sz="0" w:space="0" w:color="auto"/>
                    <w:left w:val="none" w:sz="0" w:space="0" w:color="auto"/>
                    <w:bottom w:val="none" w:sz="0" w:space="0" w:color="auto"/>
                    <w:right w:val="none" w:sz="0" w:space="0" w:color="auto"/>
                  </w:divBdr>
                </w:div>
              </w:divsChild>
            </w:div>
            <w:div w:id="447550381">
              <w:marLeft w:val="0"/>
              <w:marRight w:val="0"/>
              <w:marTop w:val="0"/>
              <w:marBottom w:val="0"/>
              <w:divBdr>
                <w:top w:val="none" w:sz="0" w:space="0" w:color="auto"/>
                <w:left w:val="none" w:sz="0" w:space="0" w:color="auto"/>
                <w:bottom w:val="none" w:sz="0" w:space="0" w:color="auto"/>
                <w:right w:val="none" w:sz="0" w:space="0" w:color="auto"/>
              </w:divBdr>
              <w:divsChild>
                <w:div w:id="1479414706">
                  <w:marLeft w:val="0"/>
                  <w:marRight w:val="0"/>
                  <w:marTop w:val="0"/>
                  <w:marBottom w:val="0"/>
                  <w:divBdr>
                    <w:top w:val="none" w:sz="0" w:space="0" w:color="auto"/>
                    <w:left w:val="none" w:sz="0" w:space="0" w:color="auto"/>
                    <w:bottom w:val="none" w:sz="0" w:space="0" w:color="auto"/>
                    <w:right w:val="none" w:sz="0" w:space="0" w:color="auto"/>
                  </w:divBdr>
                </w:div>
              </w:divsChild>
            </w:div>
            <w:div w:id="167671997">
              <w:marLeft w:val="0"/>
              <w:marRight w:val="0"/>
              <w:marTop w:val="0"/>
              <w:marBottom w:val="0"/>
              <w:divBdr>
                <w:top w:val="none" w:sz="0" w:space="0" w:color="auto"/>
                <w:left w:val="none" w:sz="0" w:space="0" w:color="auto"/>
                <w:bottom w:val="none" w:sz="0" w:space="0" w:color="auto"/>
                <w:right w:val="none" w:sz="0" w:space="0" w:color="auto"/>
              </w:divBdr>
              <w:divsChild>
                <w:div w:id="1335524351">
                  <w:marLeft w:val="0"/>
                  <w:marRight w:val="0"/>
                  <w:marTop w:val="0"/>
                  <w:marBottom w:val="0"/>
                  <w:divBdr>
                    <w:top w:val="none" w:sz="0" w:space="0" w:color="auto"/>
                    <w:left w:val="none" w:sz="0" w:space="0" w:color="auto"/>
                    <w:bottom w:val="none" w:sz="0" w:space="0" w:color="auto"/>
                    <w:right w:val="none" w:sz="0" w:space="0" w:color="auto"/>
                  </w:divBdr>
                </w:div>
              </w:divsChild>
            </w:div>
            <w:div w:id="880629735">
              <w:marLeft w:val="0"/>
              <w:marRight w:val="0"/>
              <w:marTop w:val="0"/>
              <w:marBottom w:val="0"/>
              <w:divBdr>
                <w:top w:val="none" w:sz="0" w:space="0" w:color="auto"/>
                <w:left w:val="none" w:sz="0" w:space="0" w:color="auto"/>
                <w:bottom w:val="none" w:sz="0" w:space="0" w:color="auto"/>
                <w:right w:val="none" w:sz="0" w:space="0" w:color="auto"/>
              </w:divBdr>
              <w:divsChild>
                <w:div w:id="603223109">
                  <w:marLeft w:val="0"/>
                  <w:marRight w:val="0"/>
                  <w:marTop w:val="0"/>
                  <w:marBottom w:val="0"/>
                  <w:divBdr>
                    <w:top w:val="none" w:sz="0" w:space="0" w:color="auto"/>
                    <w:left w:val="none" w:sz="0" w:space="0" w:color="auto"/>
                    <w:bottom w:val="none" w:sz="0" w:space="0" w:color="auto"/>
                    <w:right w:val="none" w:sz="0" w:space="0" w:color="auto"/>
                  </w:divBdr>
                </w:div>
              </w:divsChild>
            </w:div>
            <w:div w:id="514734711">
              <w:marLeft w:val="0"/>
              <w:marRight w:val="0"/>
              <w:marTop w:val="0"/>
              <w:marBottom w:val="0"/>
              <w:divBdr>
                <w:top w:val="none" w:sz="0" w:space="0" w:color="auto"/>
                <w:left w:val="none" w:sz="0" w:space="0" w:color="auto"/>
                <w:bottom w:val="none" w:sz="0" w:space="0" w:color="auto"/>
                <w:right w:val="none" w:sz="0" w:space="0" w:color="auto"/>
              </w:divBdr>
              <w:divsChild>
                <w:div w:id="1280185029">
                  <w:marLeft w:val="0"/>
                  <w:marRight w:val="0"/>
                  <w:marTop w:val="0"/>
                  <w:marBottom w:val="0"/>
                  <w:divBdr>
                    <w:top w:val="none" w:sz="0" w:space="0" w:color="auto"/>
                    <w:left w:val="none" w:sz="0" w:space="0" w:color="auto"/>
                    <w:bottom w:val="none" w:sz="0" w:space="0" w:color="auto"/>
                    <w:right w:val="none" w:sz="0" w:space="0" w:color="auto"/>
                  </w:divBdr>
                </w:div>
              </w:divsChild>
            </w:div>
            <w:div w:id="1892841905">
              <w:marLeft w:val="0"/>
              <w:marRight w:val="0"/>
              <w:marTop w:val="0"/>
              <w:marBottom w:val="0"/>
              <w:divBdr>
                <w:top w:val="none" w:sz="0" w:space="0" w:color="auto"/>
                <w:left w:val="none" w:sz="0" w:space="0" w:color="auto"/>
                <w:bottom w:val="none" w:sz="0" w:space="0" w:color="auto"/>
                <w:right w:val="none" w:sz="0" w:space="0" w:color="auto"/>
              </w:divBdr>
              <w:divsChild>
                <w:div w:id="2128304697">
                  <w:marLeft w:val="0"/>
                  <w:marRight w:val="0"/>
                  <w:marTop w:val="0"/>
                  <w:marBottom w:val="0"/>
                  <w:divBdr>
                    <w:top w:val="none" w:sz="0" w:space="0" w:color="auto"/>
                    <w:left w:val="none" w:sz="0" w:space="0" w:color="auto"/>
                    <w:bottom w:val="none" w:sz="0" w:space="0" w:color="auto"/>
                    <w:right w:val="none" w:sz="0" w:space="0" w:color="auto"/>
                  </w:divBdr>
                </w:div>
              </w:divsChild>
            </w:div>
            <w:div w:id="494535013">
              <w:marLeft w:val="0"/>
              <w:marRight w:val="0"/>
              <w:marTop w:val="0"/>
              <w:marBottom w:val="0"/>
              <w:divBdr>
                <w:top w:val="none" w:sz="0" w:space="0" w:color="auto"/>
                <w:left w:val="none" w:sz="0" w:space="0" w:color="auto"/>
                <w:bottom w:val="none" w:sz="0" w:space="0" w:color="auto"/>
                <w:right w:val="none" w:sz="0" w:space="0" w:color="auto"/>
              </w:divBdr>
              <w:divsChild>
                <w:div w:id="974484606">
                  <w:marLeft w:val="0"/>
                  <w:marRight w:val="0"/>
                  <w:marTop w:val="0"/>
                  <w:marBottom w:val="0"/>
                  <w:divBdr>
                    <w:top w:val="none" w:sz="0" w:space="0" w:color="auto"/>
                    <w:left w:val="none" w:sz="0" w:space="0" w:color="auto"/>
                    <w:bottom w:val="none" w:sz="0" w:space="0" w:color="auto"/>
                    <w:right w:val="none" w:sz="0" w:space="0" w:color="auto"/>
                  </w:divBdr>
                </w:div>
              </w:divsChild>
            </w:div>
            <w:div w:id="176162086">
              <w:marLeft w:val="0"/>
              <w:marRight w:val="0"/>
              <w:marTop w:val="0"/>
              <w:marBottom w:val="0"/>
              <w:divBdr>
                <w:top w:val="none" w:sz="0" w:space="0" w:color="auto"/>
                <w:left w:val="none" w:sz="0" w:space="0" w:color="auto"/>
                <w:bottom w:val="none" w:sz="0" w:space="0" w:color="auto"/>
                <w:right w:val="none" w:sz="0" w:space="0" w:color="auto"/>
              </w:divBdr>
              <w:divsChild>
                <w:div w:id="107939580">
                  <w:marLeft w:val="0"/>
                  <w:marRight w:val="0"/>
                  <w:marTop w:val="0"/>
                  <w:marBottom w:val="0"/>
                  <w:divBdr>
                    <w:top w:val="none" w:sz="0" w:space="0" w:color="auto"/>
                    <w:left w:val="none" w:sz="0" w:space="0" w:color="auto"/>
                    <w:bottom w:val="none" w:sz="0" w:space="0" w:color="auto"/>
                    <w:right w:val="none" w:sz="0" w:space="0" w:color="auto"/>
                  </w:divBdr>
                </w:div>
              </w:divsChild>
            </w:div>
            <w:div w:id="810171344">
              <w:marLeft w:val="0"/>
              <w:marRight w:val="0"/>
              <w:marTop w:val="0"/>
              <w:marBottom w:val="0"/>
              <w:divBdr>
                <w:top w:val="none" w:sz="0" w:space="0" w:color="auto"/>
                <w:left w:val="none" w:sz="0" w:space="0" w:color="auto"/>
                <w:bottom w:val="none" w:sz="0" w:space="0" w:color="auto"/>
                <w:right w:val="none" w:sz="0" w:space="0" w:color="auto"/>
              </w:divBdr>
              <w:divsChild>
                <w:div w:id="68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9777">
          <w:marLeft w:val="0"/>
          <w:marRight w:val="0"/>
          <w:marTop w:val="0"/>
          <w:marBottom w:val="0"/>
          <w:divBdr>
            <w:top w:val="none" w:sz="0" w:space="0" w:color="auto"/>
            <w:left w:val="none" w:sz="0" w:space="0" w:color="auto"/>
            <w:bottom w:val="none" w:sz="0" w:space="0" w:color="auto"/>
            <w:right w:val="none" w:sz="0" w:space="0" w:color="auto"/>
          </w:divBdr>
          <w:divsChild>
            <w:div w:id="675425805">
              <w:marLeft w:val="0"/>
              <w:marRight w:val="0"/>
              <w:marTop w:val="0"/>
              <w:marBottom w:val="0"/>
              <w:divBdr>
                <w:top w:val="none" w:sz="0" w:space="0" w:color="auto"/>
                <w:left w:val="none" w:sz="0" w:space="0" w:color="auto"/>
                <w:bottom w:val="none" w:sz="0" w:space="0" w:color="auto"/>
                <w:right w:val="none" w:sz="0" w:space="0" w:color="auto"/>
              </w:divBdr>
              <w:divsChild>
                <w:div w:id="1525904463">
                  <w:marLeft w:val="0"/>
                  <w:marRight w:val="0"/>
                  <w:marTop w:val="0"/>
                  <w:marBottom w:val="0"/>
                  <w:divBdr>
                    <w:top w:val="none" w:sz="0" w:space="0" w:color="auto"/>
                    <w:left w:val="none" w:sz="0" w:space="0" w:color="auto"/>
                    <w:bottom w:val="none" w:sz="0" w:space="0" w:color="auto"/>
                    <w:right w:val="none" w:sz="0" w:space="0" w:color="auto"/>
                  </w:divBdr>
                </w:div>
              </w:divsChild>
            </w:div>
            <w:div w:id="1138307216">
              <w:marLeft w:val="0"/>
              <w:marRight w:val="0"/>
              <w:marTop w:val="0"/>
              <w:marBottom w:val="0"/>
              <w:divBdr>
                <w:top w:val="none" w:sz="0" w:space="0" w:color="auto"/>
                <w:left w:val="none" w:sz="0" w:space="0" w:color="auto"/>
                <w:bottom w:val="none" w:sz="0" w:space="0" w:color="auto"/>
                <w:right w:val="none" w:sz="0" w:space="0" w:color="auto"/>
              </w:divBdr>
              <w:divsChild>
                <w:div w:id="793602931">
                  <w:marLeft w:val="0"/>
                  <w:marRight w:val="0"/>
                  <w:marTop w:val="0"/>
                  <w:marBottom w:val="0"/>
                  <w:divBdr>
                    <w:top w:val="none" w:sz="0" w:space="0" w:color="auto"/>
                    <w:left w:val="none" w:sz="0" w:space="0" w:color="auto"/>
                    <w:bottom w:val="none" w:sz="0" w:space="0" w:color="auto"/>
                    <w:right w:val="none" w:sz="0" w:space="0" w:color="auto"/>
                  </w:divBdr>
                </w:div>
              </w:divsChild>
            </w:div>
            <w:div w:id="2102410107">
              <w:marLeft w:val="0"/>
              <w:marRight w:val="0"/>
              <w:marTop w:val="0"/>
              <w:marBottom w:val="0"/>
              <w:divBdr>
                <w:top w:val="none" w:sz="0" w:space="0" w:color="auto"/>
                <w:left w:val="none" w:sz="0" w:space="0" w:color="auto"/>
                <w:bottom w:val="none" w:sz="0" w:space="0" w:color="auto"/>
                <w:right w:val="none" w:sz="0" w:space="0" w:color="auto"/>
              </w:divBdr>
              <w:divsChild>
                <w:div w:id="716396693">
                  <w:marLeft w:val="0"/>
                  <w:marRight w:val="0"/>
                  <w:marTop w:val="0"/>
                  <w:marBottom w:val="0"/>
                  <w:divBdr>
                    <w:top w:val="none" w:sz="0" w:space="0" w:color="auto"/>
                    <w:left w:val="none" w:sz="0" w:space="0" w:color="auto"/>
                    <w:bottom w:val="none" w:sz="0" w:space="0" w:color="auto"/>
                    <w:right w:val="none" w:sz="0" w:space="0" w:color="auto"/>
                  </w:divBdr>
                </w:div>
              </w:divsChild>
            </w:div>
            <w:div w:id="151989203">
              <w:marLeft w:val="0"/>
              <w:marRight w:val="0"/>
              <w:marTop w:val="0"/>
              <w:marBottom w:val="0"/>
              <w:divBdr>
                <w:top w:val="none" w:sz="0" w:space="0" w:color="auto"/>
                <w:left w:val="none" w:sz="0" w:space="0" w:color="auto"/>
                <w:bottom w:val="none" w:sz="0" w:space="0" w:color="auto"/>
                <w:right w:val="none" w:sz="0" w:space="0" w:color="auto"/>
              </w:divBdr>
              <w:divsChild>
                <w:div w:id="1943416262">
                  <w:marLeft w:val="0"/>
                  <w:marRight w:val="0"/>
                  <w:marTop w:val="0"/>
                  <w:marBottom w:val="0"/>
                  <w:divBdr>
                    <w:top w:val="none" w:sz="0" w:space="0" w:color="auto"/>
                    <w:left w:val="none" w:sz="0" w:space="0" w:color="auto"/>
                    <w:bottom w:val="none" w:sz="0" w:space="0" w:color="auto"/>
                    <w:right w:val="none" w:sz="0" w:space="0" w:color="auto"/>
                  </w:divBdr>
                </w:div>
              </w:divsChild>
            </w:div>
            <w:div w:id="382103381">
              <w:marLeft w:val="0"/>
              <w:marRight w:val="0"/>
              <w:marTop w:val="0"/>
              <w:marBottom w:val="0"/>
              <w:divBdr>
                <w:top w:val="none" w:sz="0" w:space="0" w:color="auto"/>
                <w:left w:val="none" w:sz="0" w:space="0" w:color="auto"/>
                <w:bottom w:val="none" w:sz="0" w:space="0" w:color="auto"/>
                <w:right w:val="none" w:sz="0" w:space="0" w:color="auto"/>
              </w:divBdr>
              <w:divsChild>
                <w:div w:id="1294403762">
                  <w:marLeft w:val="0"/>
                  <w:marRight w:val="0"/>
                  <w:marTop w:val="0"/>
                  <w:marBottom w:val="0"/>
                  <w:divBdr>
                    <w:top w:val="none" w:sz="0" w:space="0" w:color="auto"/>
                    <w:left w:val="none" w:sz="0" w:space="0" w:color="auto"/>
                    <w:bottom w:val="none" w:sz="0" w:space="0" w:color="auto"/>
                    <w:right w:val="none" w:sz="0" w:space="0" w:color="auto"/>
                  </w:divBdr>
                </w:div>
              </w:divsChild>
            </w:div>
            <w:div w:id="432017065">
              <w:marLeft w:val="0"/>
              <w:marRight w:val="0"/>
              <w:marTop w:val="0"/>
              <w:marBottom w:val="0"/>
              <w:divBdr>
                <w:top w:val="none" w:sz="0" w:space="0" w:color="auto"/>
                <w:left w:val="none" w:sz="0" w:space="0" w:color="auto"/>
                <w:bottom w:val="none" w:sz="0" w:space="0" w:color="auto"/>
                <w:right w:val="none" w:sz="0" w:space="0" w:color="auto"/>
              </w:divBdr>
              <w:divsChild>
                <w:div w:id="840893474">
                  <w:marLeft w:val="0"/>
                  <w:marRight w:val="0"/>
                  <w:marTop w:val="0"/>
                  <w:marBottom w:val="0"/>
                  <w:divBdr>
                    <w:top w:val="none" w:sz="0" w:space="0" w:color="auto"/>
                    <w:left w:val="none" w:sz="0" w:space="0" w:color="auto"/>
                    <w:bottom w:val="none" w:sz="0" w:space="0" w:color="auto"/>
                    <w:right w:val="none" w:sz="0" w:space="0" w:color="auto"/>
                  </w:divBdr>
                </w:div>
              </w:divsChild>
            </w:div>
            <w:div w:id="914045528">
              <w:marLeft w:val="0"/>
              <w:marRight w:val="0"/>
              <w:marTop w:val="0"/>
              <w:marBottom w:val="0"/>
              <w:divBdr>
                <w:top w:val="none" w:sz="0" w:space="0" w:color="auto"/>
                <w:left w:val="none" w:sz="0" w:space="0" w:color="auto"/>
                <w:bottom w:val="none" w:sz="0" w:space="0" w:color="auto"/>
                <w:right w:val="none" w:sz="0" w:space="0" w:color="auto"/>
              </w:divBdr>
              <w:divsChild>
                <w:div w:id="2043750708">
                  <w:marLeft w:val="0"/>
                  <w:marRight w:val="0"/>
                  <w:marTop w:val="0"/>
                  <w:marBottom w:val="0"/>
                  <w:divBdr>
                    <w:top w:val="none" w:sz="0" w:space="0" w:color="auto"/>
                    <w:left w:val="none" w:sz="0" w:space="0" w:color="auto"/>
                    <w:bottom w:val="none" w:sz="0" w:space="0" w:color="auto"/>
                    <w:right w:val="none" w:sz="0" w:space="0" w:color="auto"/>
                  </w:divBdr>
                </w:div>
              </w:divsChild>
            </w:div>
            <w:div w:id="121845306">
              <w:marLeft w:val="0"/>
              <w:marRight w:val="0"/>
              <w:marTop w:val="0"/>
              <w:marBottom w:val="0"/>
              <w:divBdr>
                <w:top w:val="none" w:sz="0" w:space="0" w:color="auto"/>
                <w:left w:val="none" w:sz="0" w:space="0" w:color="auto"/>
                <w:bottom w:val="none" w:sz="0" w:space="0" w:color="auto"/>
                <w:right w:val="none" w:sz="0" w:space="0" w:color="auto"/>
              </w:divBdr>
              <w:divsChild>
                <w:div w:id="1424839059">
                  <w:marLeft w:val="0"/>
                  <w:marRight w:val="0"/>
                  <w:marTop w:val="0"/>
                  <w:marBottom w:val="0"/>
                  <w:divBdr>
                    <w:top w:val="none" w:sz="0" w:space="0" w:color="auto"/>
                    <w:left w:val="none" w:sz="0" w:space="0" w:color="auto"/>
                    <w:bottom w:val="none" w:sz="0" w:space="0" w:color="auto"/>
                    <w:right w:val="none" w:sz="0" w:space="0" w:color="auto"/>
                  </w:divBdr>
                </w:div>
              </w:divsChild>
            </w:div>
            <w:div w:id="146212259">
              <w:marLeft w:val="0"/>
              <w:marRight w:val="0"/>
              <w:marTop w:val="0"/>
              <w:marBottom w:val="0"/>
              <w:divBdr>
                <w:top w:val="none" w:sz="0" w:space="0" w:color="auto"/>
                <w:left w:val="none" w:sz="0" w:space="0" w:color="auto"/>
                <w:bottom w:val="none" w:sz="0" w:space="0" w:color="auto"/>
                <w:right w:val="none" w:sz="0" w:space="0" w:color="auto"/>
              </w:divBdr>
              <w:divsChild>
                <w:div w:id="1466657960">
                  <w:marLeft w:val="0"/>
                  <w:marRight w:val="0"/>
                  <w:marTop w:val="0"/>
                  <w:marBottom w:val="0"/>
                  <w:divBdr>
                    <w:top w:val="none" w:sz="0" w:space="0" w:color="auto"/>
                    <w:left w:val="none" w:sz="0" w:space="0" w:color="auto"/>
                    <w:bottom w:val="none" w:sz="0" w:space="0" w:color="auto"/>
                    <w:right w:val="none" w:sz="0" w:space="0" w:color="auto"/>
                  </w:divBdr>
                </w:div>
              </w:divsChild>
            </w:div>
            <w:div w:id="1926299877">
              <w:marLeft w:val="0"/>
              <w:marRight w:val="0"/>
              <w:marTop w:val="0"/>
              <w:marBottom w:val="0"/>
              <w:divBdr>
                <w:top w:val="none" w:sz="0" w:space="0" w:color="auto"/>
                <w:left w:val="none" w:sz="0" w:space="0" w:color="auto"/>
                <w:bottom w:val="none" w:sz="0" w:space="0" w:color="auto"/>
                <w:right w:val="none" w:sz="0" w:space="0" w:color="auto"/>
              </w:divBdr>
              <w:divsChild>
                <w:div w:id="1393429121">
                  <w:marLeft w:val="0"/>
                  <w:marRight w:val="0"/>
                  <w:marTop w:val="0"/>
                  <w:marBottom w:val="0"/>
                  <w:divBdr>
                    <w:top w:val="none" w:sz="0" w:space="0" w:color="auto"/>
                    <w:left w:val="none" w:sz="0" w:space="0" w:color="auto"/>
                    <w:bottom w:val="none" w:sz="0" w:space="0" w:color="auto"/>
                    <w:right w:val="none" w:sz="0" w:space="0" w:color="auto"/>
                  </w:divBdr>
                </w:div>
              </w:divsChild>
            </w:div>
            <w:div w:id="63336052">
              <w:marLeft w:val="0"/>
              <w:marRight w:val="0"/>
              <w:marTop w:val="0"/>
              <w:marBottom w:val="0"/>
              <w:divBdr>
                <w:top w:val="none" w:sz="0" w:space="0" w:color="auto"/>
                <w:left w:val="none" w:sz="0" w:space="0" w:color="auto"/>
                <w:bottom w:val="none" w:sz="0" w:space="0" w:color="auto"/>
                <w:right w:val="none" w:sz="0" w:space="0" w:color="auto"/>
              </w:divBdr>
              <w:divsChild>
                <w:div w:id="1494639887">
                  <w:marLeft w:val="0"/>
                  <w:marRight w:val="0"/>
                  <w:marTop w:val="0"/>
                  <w:marBottom w:val="0"/>
                  <w:divBdr>
                    <w:top w:val="none" w:sz="0" w:space="0" w:color="auto"/>
                    <w:left w:val="none" w:sz="0" w:space="0" w:color="auto"/>
                    <w:bottom w:val="none" w:sz="0" w:space="0" w:color="auto"/>
                    <w:right w:val="none" w:sz="0" w:space="0" w:color="auto"/>
                  </w:divBdr>
                </w:div>
              </w:divsChild>
            </w:div>
            <w:div w:id="497305036">
              <w:marLeft w:val="0"/>
              <w:marRight w:val="0"/>
              <w:marTop w:val="0"/>
              <w:marBottom w:val="0"/>
              <w:divBdr>
                <w:top w:val="none" w:sz="0" w:space="0" w:color="auto"/>
                <w:left w:val="none" w:sz="0" w:space="0" w:color="auto"/>
                <w:bottom w:val="none" w:sz="0" w:space="0" w:color="auto"/>
                <w:right w:val="none" w:sz="0" w:space="0" w:color="auto"/>
              </w:divBdr>
              <w:divsChild>
                <w:div w:id="21034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687">
          <w:marLeft w:val="0"/>
          <w:marRight w:val="0"/>
          <w:marTop w:val="0"/>
          <w:marBottom w:val="0"/>
          <w:divBdr>
            <w:top w:val="none" w:sz="0" w:space="0" w:color="auto"/>
            <w:left w:val="none" w:sz="0" w:space="0" w:color="auto"/>
            <w:bottom w:val="none" w:sz="0" w:space="0" w:color="auto"/>
            <w:right w:val="none" w:sz="0" w:space="0" w:color="auto"/>
          </w:divBdr>
        </w:div>
        <w:div w:id="1038355949">
          <w:marLeft w:val="0"/>
          <w:marRight w:val="0"/>
          <w:marTop w:val="0"/>
          <w:marBottom w:val="0"/>
          <w:divBdr>
            <w:top w:val="none" w:sz="0" w:space="0" w:color="auto"/>
            <w:left w:val="none" w:sz="0" w:space="0" w:color="auto"/>
            <w:bottom w:val="none" w:sz="0" w:space="0" w:color="auto"/>
            <w:right w:val="none" w:sz="0" w:space="0" w:color="auto"/>
          </w:divBdr>
          <w:divsChild>
            <w:div w:id="1603413827">
              <w:marLeft w:val="0"/>
              <w:marRight w:val="0"/>
              <w:marTop w:val="0"/>
              <w:marBottom w:val="0"/>
              <w:divBdr>
                <w:top w:val="none" w:sz="0" w:space="0" w:color="auto"/>
                <w:left w:val="none" w:sz="0" w:space="0" w:color="auto"/>
                <w:bottom w:val="none" w:sz="0" w:space="0" w:color="auto"/>
                <w:right w:val="none" w:sz="0" w:space="0" w:color="auto"/>
              </w:divBdr>
              <w:divsChild>
                <w:div w:id="1604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314">
          <w:marLeft w:val="0"/>
          <w:marRight w:val="0"/>
          <w:marTop w:val="0"/>
          <w:marBottom w:val="0"/>
          <w:divBdr>
            <w:top w:val="none" w:sz="0" w:space="0" w:color="auto"/>
            <w:left w:val="none" w:sz="0" w:space="0" w:color="auto"/>
            <w:bottom w:val="none" w:sz="0" w:space="0" w:color="auto"/>
            <w:right w:val="none" w:sz="0" w:space="0" w:color="auto"/>
          </w:divBdr>
        </w:div>
        <w:div w:id="468321396">
          <w:marLeft w:val="0"/>
          <w:marRight w:val="0"/>
          <w:marTop w:val="0"/>
          <w:marBottom w:val="0"/>
          <w:divBdr>
            <w:top w:val="none" w:sz="0" w:space="0" w:color="auto"/>
            <w:left w:val="none" w:sz="0" w:space="0" w:color="auto"/>
            <w:bottom w:val="none" w:sz="0" w:space="0" w:color="auto"/>
            <w:right w:val="none" w:sz="0" w:space="0" w:color="auto"/>
          </w:divBdr>
          <w:divsChild>
            <w:div w:id="1679308059">
              <w:marLeft w:val="0"/>
              <w:marRight w:val="0"/>
              <w:marTop w:val="0"/>
              <w:marBottom w:val="0"/>
              <w:divBdr>
                <w:top w:val="none" w:sz="0" w:space="0" w:color="auto"/>
                <w:left w:val="none" w:sz="0" w:space="0" w:color="auto"/>
                <w:bottom w:val="none" w:sz="0" w:space="0" w:color="auto"/>
                <w:right w:val="none" w:sz="0" w:space="0" w:color="auto"/>
              </w:divBdr>
              <w:divsChild>
                <w:div w:id="936213655">
                  <w:marLeft w:val="0"/>
                  <w:marRight w:val="0"/>
                  <w:marTop w:val="0"/>
                  <w:marBottom w:val="0"/>
                  <w:divBdr>
                    <w:top w:val="none" w:sz="0" w:space="0" w:color="auto"/>
                    <w:left w:val="none" w:sz="0" w:space="0" w:color="auto"/>
                    <w:bottom w:val="none" w:sz="0" w:space="0" w:color="auto"/>
                    <w:right w:val="none" w:sz="0" w:space="0" w:color="auto"/>
                  </w:divBdr>
                </w:div>
              </w:divsChild>
            </w:div>
            <w:div w:id="350108282">
              <w:marLeft w:val="0"/>
              <w:marRight w:val="0"/>
              <w:marTop w:val="0"/>
              <w:marBottom w:val="0"/>
              <w:divBdr>
                <w:top w:val="none" w:sz="0" w:space="0" w:color="auto"/>
                <w:left w:val="none" w:sz="0" w:space="0" w:color="auto"/>
                <w:bottom w:val="none" w:sz="0" w:space="0" w:color="auto"/>
                <w:right w:val="none" w:sz="0" w:space="0" w:color="auto"/>
              </w:divBdr>
              <w:divsChild>
                <w:div w:id="1688747236">
                  <w:marLeft w:val="0"/>
                  <w:marRight w:val="0"/>
                  <w:marTop w:val="0"/>
                  <w:marBottom w:val="0"/>
                  <w:divBdr>
                    <w:top w:val="none" w:sz="0" w:space="0" w:color="auto"/>
                    <w:left w:val="none" w:sz="0" w:space="0" w:color="auto"/>
                    <w:bottom w:val="none" w:sz="0" w:space="0" w:color="auto"/>
                    <w:right w:val="none" w:sz="0" w:space="0" w:color="auto"/>
                  </w:divBdr>
                </w:div>
              </w:divsChild>
            </w:div>
            <w:div w:id="1857302402">
              <w:marLeft w:val="0"/>
              <w:marRight w:val="0"/>
              <w:marTop w:val="0"/>
              <w:marBottom w:val="0"/>
              <w:divBdr>
                <w:top w:val="none" w:sz="0" w:space="0" w:color="auto"/>
                <w:left w:val="none" w:sz="0" w:space="0" w:color="auto"/>
                <w:bottom w:val="none" w:sz="0" w:space="0" w:color="auto"/>
                <w:right w:val="none" w:sz="0" w:space="0" w:color="auto"/>
              </w:divBdr>
              <w:divsChild>
                <w:div w:id="1696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6333">
          <w:marLeft w:val="0"/>
          <w:marRight w:val="0"/>
          <w:marTop w:val="0"/>
          <w:marBottom w:val="0"/>
          <w:divBdr>
            <w:top w:val="none" w:sz="0" w:space="0" w:color="auto"/>
            <w:left w:val="none" w:sz="0" w:space="0" w:color="auto"/>
            <w:bottom w:val="none" w:sz="0" w:space="0" w:color="auto"/>
            <w:right w:val="none" w:sz="0" w:space="0" w:color="auto"/>
          </w:divBdr>
          <w:divsChild>
            <w:div w:id="1603300076">
              <w:marLeft w:val="0"/>
              <w:marRight w:val="0"/>
              <w:marTop w:val="0"/>
              <w:marBottom w:val="0"/>
              <w:divBdr>
                <w:top w:val="none" w:sz="0" w:space="0" w:color="auto"/>
                <w:left w:val="none" w:sz="0" w:space="0" w:color="auto"/>
                <w:bottom w:val="none" w:sz="0" w:space="0" w:color="auto"/>
                <w:right w:val="none" w:sz="0" w:space="0" w:color="auto"/>
              </w:divBdr>
              <w:divsChild>
                <w:div w:id="1461530833">
                  <w:marLeft w:val="0"/>
                  <w:marRight w:val="0"/>
                  <w:marTop w:val="0"/>
                  <w:marBottom w:val="0"/>
                  <w:divBdr>
                    <w:top w:val="none" w:sz="0" w:space="0" w:color="auto"/>
                    <w:left w:val="none" w:sz="0" w:space="0" w:color="auto"/>
                    <w:bottom w:val="none" w:sz="0" w:space="0" w:color="auto"/>
                    <w:right w:val="none" w:sz="0" w:space="0" w:color="auto"/>
                  </w:divBdr>
                </w:div>
              </w:divsChild>
            </w:div>
            <w:div w:id="627780733">
              <w:marLeft w:val="0"/>
              <w:marRight w:val="0"/>
              <w:marTop w:val="0"/>
              <w:marBottom w:val="0"/>
              <w:divBdr>
                <w:top w:val="none" w:sz="0" w:space="0" w:color="auto"/>
                <w:left w:val="none" w:sz="0" w:space="0" w:color="auto"/>
                <w:bottom w:val="none" w:sz="0" w:space="0" w:color="auto"/>
                <w:right w:val="none" w:sz="0" w:space="0" w:color="auto"/>
              </w:divBdr>
              <w:divsChild>
                <w:div w:id="208077718">
                  <w:marLeft w:val="0"/>
                  <w:marRight w:val="0"/>
                  <w:marTop w:val="0"/>
                  <w:marBottom w:val="0"/>
                  <w:divBdr>
                    <w:top w:val="none" w:sz="0" w:space="0" w:color="auto"/>
                    <w:left w:val="none" w:sz="0" w:space="0" w:color="auto"/>
                    <w:bottom w:val="none" w:sz="0" w:space="0" w:color="auto"/>
                    <w:right w:val="none" w:sz="0" w:space="0" w:color="auto"/>
                  </w:divBdr>
                </w:div>
              </w:divsChild>
            </w:div>
            <w:div w:id="2051224145">
              <w:marLeft w:val="0"/>
              <w:marRight w:val="0"/>
              <w:marTop w:val="0"/>
              <w:marBottom w:val="0"/>
              <w:divBdr>
                <w:top w:val="none" w:sz="0" w:space="0" w:color="auto"/>
                <w:left w:val="none" w:sz="0" w:space="0" w:color="auto"/>
                <w:bottom w:val="none" w:sz="0" w:space="0" w:color="auto"/>
                <w:right w:val="none" w:sz="0" w:space="0" w:color="auto"/>
              </w:divBdr>
              <w:divsChild>
                <w:div w:id="11537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1569">
          <w:marLeft w:val="0"/>
          <w:marRight w:val="0"/>
          <w:marTop w:val="0"/>
          <w:marBottom w:val="0"/>
          <w:divBdr>
            <w:top w:val="none" w:sz="0" w:space="0" w:color="auto"/>
            <w:left w:val="none" w:sz="0" w:space="0" w:color="auto"/>
            <w:bottom w:val="none" w:sz="0" w:space="0" w:color="auto"/>
            <w:right w:val="none" w:sz="0" w:space="0" w:color="auto"/>
          </w:divBdr>
          <w:divsChild>
            <w:div w:id="905915806">
              <w:marLeft w:val="0"/>
              <w:marRight w:val="0"/>
              <w:marTop w:val="0"/>
              <w:marBottom w:val="0"/>
              <w:divBdr>
                <w:top w:val="none" w:sz="0" w:space="0" w:color="auto"/>
                <w:left w:val="none" w:sz="0" w:space="0" w:color="auto"/>
                <w:bottom w:val="none" w:sz="0" w:space="0" w:color="auto"/>
                <w:right w:val="none" w:sz="0" w:space="0" w:color="auto"/>
              </w:divBdr>
              <w:divsChild>
                <w:div w:id="2048798311">
                  <w:marLeft w:val="0"/>
                  <w:marRight w:val="0"/>
                  <w:marTop w:val="0"/>
                  <w:marBottom w:val="0"/>
                  <w:divBdr>
                    <w:top w:val="none" w:sz="0" w:space="0" w:color="auto"/>
                    <w:left w:val="none" w:sz="0" w:space="0" w:color="auto"/>
                    <w:bottom w:val="none" w:sz="0" w:space="0" w:color="auto"/>
                    <w:right w:val="none" w:sz="0" w:space="0" w:color="auto"/>
                  </w:divBdr>
                </w:div>
              </w:divsChild>
            </w:div>
            <w:div w:id="622073741">
              <w:marLeft w:val="0"/>
              <w:marRight w:val="0"/>
              <w:marTop w:val="0"/>
              <w:marBottom w:val="0"/>
              <w:divBdr>
                <w:top w:val="none" w:sz="0" w:space="0" w:color="auto"/>
                <w:left w:val="none" w:sz="0" w:space="0" w:color="auto"/>
                <w:bottom w:val="none" w:sz="0" w:space="0" w:color="auto"/>
                <w:right w:val="none" w:sz="0" w:space="0" w:color="auto"/>
              </w:divBdr>
              <w:divsChild>
                <w:div w:id="268201682">
                  <w:marLeft w:val="0"/>
                  <w:marRight w:val="0"/>
                  <w:marTop w:val="0"/>
                  <w:marBottom w:val="0"/>
                  <w:divBdr>
                    <w:top w:val="none" w:sz="0" w:space="0" w:color="auto"/>
                    <w:left w:val="none" w:sz="0" w:space="0" w:color="auto"/>
                    <w:bottom w:val="none" w:sz="0" w:space="0" w:color="auto"/>
                    <w:right w:val="none" w:sz="0" w:space="0" w:color="auto"/>
                  </w:divBdr>
                </w:div>
              </w:divsChild>
            </w:div>
            <w:div w:id="950817587">
              <w:marLeft w:val="0"/>
              <w:marRight w:val="0"/>
              <w:marTop w:val="0"/>
              <w:marBottom w:val="0"/>
              <w:divBdr>
                <w:top w:val="none" w:sz="0" w:space="0" w:color="auto"/>
                <w:left w:val="none" w:sz="0" w:space="0" w:color="auto"/>
                <w:bottom w:val="none" w:sz="0" w:space="0" w:color="auto"/>
                <w:right w:val="none" w:sz="0" w:space="0" w:color="auto"/>
              </w:divBdr>
              <w:divsChild>
                <w:div w:id="403334730">
                  <w:marLeft w:val="0"/>
                  <w:marRight w:val="0"/>
                  <w:marTop w:val="0"/>
                  <w:marBottom w:val="0"/>
                  <w:divBdr>
                    <w:top w:val="none" w:sz="0" w:space="0" w:color="auto"/>
                    <w:left w:val="none" w:sz="0" w:space="0" w:color="auto"/>
                    <w:bottom w:val="none" w:sz="0" w:space="0" w:color="auto"/>
                    <w:right w:val="none" w:sz="0" w:space="0" w:color="auto"/>
                  </w:divBdr>
                </w:div>
              </w:divsChild>
            </w:div>
            <w:div w:id="961231096">
              <w:marLeft w:val="0"/>
              <w:marRight w:val="0"/>
              <w:marTop w:val="0"/>
              <w:marBottom w:val="0"/>
              <w:divBdr>
                <w:top w:val="none" w:sz="0" w:space="0" w:color="auto"/>
                <w:left w:val="none" w:sz="0" w:space="0" w:color="auto"/>
                <w:bottom w:val="none" w:sz="0" w:space="0" w:color="auto"/>
                <w:right w:val="none" w:sz="0" w:space="0" w:color="auto"/>
              </w:divBdr>
              <w:divsChild>
                <w:div w:id="1855075286">
                  <w:marLeft w:val="0"/>
                  <w:marRight w:val="0"/>
                  <w:marTop w:val="0"/>
                  <w:marBottom w:val="0"/>
                  <w:divBdr>
                    <w:top w:val="none" w:sz="0" w:space="0" w:color="auto"/>
                    <w:left w:val="none" w:sz="0" w:space="0" w:color="auto"/>
                    <w:bottom w:val="none" w:sz="0" w:space="0" w:color="auto"/>
                    <w:right w:val="none" w:sz="0" w:space="0" w:color="auto"/>
                  </w:divBdr>
                </w:div>
              </w:divsChild>
            </w:div>
            <w:div w:id="1505821781">
              <w:marLeft w:val="0"/>
              <w:marRight w:val="0"/>
              <w:marTop w:val="0"/>
              <w:marBottom w:val="0"/>
              <w:divBdr>
                <w:top w:val="none" w:sz="0" w:space="0" w:color="auto"/>
                <w:left w:val="none" w:sz="0" w:space="0" w:color="auto"/>
                <w:bottom w:val="none" w:sz="0" w:space="0" w:color="auto"/>
                <w:right w:val="none" w:sz="0" w:space="0" w:color="auto"/>
              </w:divBdr>
              <w:divsChild>
                <w:div w:id="454570213">
                  <w:marLeft w:val="0"/>
                  <w:marRight w:val="0"/>
                  <w:marTop w:val="0"/>
                  <w:marBottom w:val="0"/>
                  <w:divBdr>
                    <w:top w:val="none" w:sz="0" w:space="0" w:color="auto"/>
                    <w:left w:val="none" w:sz="0" w:space="0" w:color="auto"/>
                    <w:bottom w:val="none" w:sz="0" w:space="0" w:color="auto"/>
                    <w:right w:val="none" w:sz="0" w:space="0" w:color="auto"/>
                  </w:divBdr>
                </w:div>
              </w:divsChild>
            </w:div>
            <w:div w:id="1293826820">
              <w:marLeft w:val="0"/>
              <w:marRight w:val="0"/>
              <w:marTop w:val="0"/>
              <w:marBottom w:val="0"/>
              <w:divBdr>
                <w:top w:val="none" w:sz="0" w:space="0" w:color="auto"/>
                <w:left w:val="none" w:sz="0" w:space="0" w:color="auto"/>
                <w:bottom w:val="none" w:sz="0" w:space="0" w:color="auto"/>
                <w:right w:val="none" w:sz="0" w:space="0" w:color="auto"/>
              </w:divBdr>
              <w:divsChild>
                <w:div w:id="8006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6147">
          <w:marLeft w:val="0"/>
          <w:marRight w:val="0"/>
          <w:marTop w:val="0"/>
          <w:marBottom w:val="0"/>
          <w:divBdr>
            <w:top w:val="none" w:sz="0" w:space="0" w:color="auto"/>
            <w:left w:val="none" w:sz="0" w:space="0" w:color="auto"/>
            <w:bottom w:val="none" w:sz="0" w:space="0" w:color="auto"/>
            <w:right w:val="none" w:sz="0" w:space="0" w:color="auto"/>
          </w:divBdr>
        </w:div>
        <w:div w:id="1907523381">
          <w:marLeft w:val="0"/>
          <w:marRight w:val="0"/>
          <w:marTop w:val="0"/>
          <w:marBottom w:val="0"/>
          <w:divBdr>
            <w:top w:val="none" w:sz="0" w:space="0" w:color="auto"/>
            <w:left w:val="none" w:sz="0" w:space="0" w:color="auto"/>
            <w:bottom w:val="none" w:sz="0" w:space="0" w:color="auto"/>
            <w:right w:val="none" w:sz="0" w:space="0" w:color="auto"/>
          </w:divBdr>
        </w:div>
        <w:div w:id="995762879">
          <w:marLeft w:val="0"/>
          <w:marRight w:val="0"/>
          <w:marTop w:val="0"/>
          <w:marBottom w:val="0"/>
          <w:divBdr>
            <w:top w:val="none" w:sz="0" w:space="0" w:color="auto"/>
            <w:left w:val="none" w:sz="0" w:space="0" w:color="auto"/>
            <w:bottom w:val="none" w:sz="0" w:space="0" w:color="auto"/>
            <w:right w:val="none" w:sz="0" w:space="0" w:color="auto"/>
          </w:divBdr>
        </w:div>
        <w:div w:id="307324457">
          <w:marLeft w:val="0"/>
          <w:marRight w:val="0"/>
          <w:marTop w:val="0"/>
          <w:marBottom w:val="0"/>
          <w:divBdr>
            <w:top w:val="none" w:sz="0" w:space="0" w:color="auto"/>
            <w:left w:val="none" w:sz="0" w:space="0" w:color="auto"/>
            <w:bottom w:val="none" w:sz="0" w:space="0" w:color="auto"/>
            <w:right w:val="none" w:sz="0" w:space="0" w:color="auto"/>
          </w:divBdr>
        </w:div>
        <w:div w:id="1383483033">
          <w:marLeft w:val="0"/>
          <w:marRight w:val="0"/>
          <w:marTop w:val="0"/>
          <w:marBottom w:val="0"/>
          <w:divBdr>
            <w:top w:val="none" w:sz="0" w:space="0" w:color="auto"/>
            <w:left w:val="none" w:sz="0" w:space="0" w:color="auto"/>
            <w:bottom w:val="none" w:sz="0" w:space="0" w:color="auto"/>
            <w:right w:val="none" w:sz="0" w:space="0" w:color="auto"/>
          </w:divBdr>
        </w:div>
        <w:div w:id="137068204">
          <w:marLeft w:val="0"/>
          <w:marRight w:val="0"/>
          <w:marTop w:val="0"/>
          <w:marBottom w:val="0"/>
          <w:divBdr>
            <w:top w:val="none" w:sz="0" w:space="0" w:color="auto"/>
            <w:left w:val="none" w:sz="0" w:space="0" w:color="auto"/>
            <w:bottom w:val="none" w:sz="0" w:space="0" w:color="auto"/>
            <w:right w:val="none" w:sz="0" w:space="0" w:color="auto"/>
          </w:divBdr>
        </w:div>
        <w:div w:id="1867869301">
          <w:marLeft w:val="0"/>
          <w:marRight w:val="0"/>
          <w:marTop w:val="0"/>
          <w:marBottom w:val="0"/>
          <w:divBdr>
            <w:top w:val="none" w:sz="0" w:space="0" w:color="auto"/>
            <w:left w:val="none" w:sz="0" w:space="0" w:color="auto"/>
            <w:bottom w:val="none" w:sz="0" w:space="0" w:color="auto"/>
            <w:right w:val="none" w:sz="0" w:space="0" w:color="auto"/>
          </w:divBdr>
          <w:divsChild>
            <w:div w:id="1717512381">
              <w:marLeft w:val="0"/>
              <w:marRight w:val="0"/>
              <w:marTop w:val="0"/>
              <w:marBottom w:val="0"/>
              <w:divBdr>
                <w:top w:val="none" w:sz="0" w:space="0" w:color="auto"/>
                <w:left w:val="none" w:sz="0" w:space="0" w:color="auto"/>
                <w:bottom w:val="none" w:sz="0" w:space="0" w:color="auto"/>
                <w:right w:val="none" w:sz="0" w:space="0" w:color="auto"/>
              </w:divBdr>
              <w:divsChild>
                <w:div w:id="8531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729">
          <w:marLeft w:val="0"/>
          <w:marRight w:val="0"/>
          <w:marTop w:val="0"/>
          <w:marBottom w:val="0"/>
          <w:divBdr>
            <w:top w:val="none" w:sz="0" w:space="0" w:color="auto"/>
            <w:left w:val="none" w:sz="0" w:space="0" w:color="auto"/>
            <w:bottom w:val="none" w:sz="0" w:space="0" w:color="auto"/>
            <w:right w:val="none" w:sz="0" w:space="0" w:color="auto"/>
          </w:divBdr>
          <w:divsChild>
            <w:div w:id="1727409270">
              <w:marLeft w:val="0"/>
              <w:marRight w:val="0"/>
              <w:marTop w:val="0"/>
              <w:marBottom w:val="0"/>
              <w:divBdr>
                <w:top w:val="none" w:sz="0" w:space="0" w:color="auto"/>
                <w:left w:val="none" w:sz="0" w:space="0" w:color="auto"/>
                <w:bottom w:val="none" w:sz="0" w:space="0" w:color="auto"/>
                <w:right w:val="none" w:sz="0" w:space="0" w:color="auto"/>
              </w:divBdr>
              <w:divsChild>
                <w:div w:id="1982807697">
                  <w:marLeft w:val="0"/>
                  <w:marRight w:val="0"/>
                  <w:marTop w:val="0"/>
                  <w:marBottom w:val="0"/>
                  <w:divBdr>
                    <w:top w:val="none" w:sz="0" w:space="0" w:color="auto"/>
                    <w:left w:val="none" w:sz="0" w:space="0" w:color="auto"/>
                    <w:bottom w:val="none" w:sz="0" w:space="0" w:color="auto"/>
                    <w:right w:val="none" w:sz="0" w:space="0" w:color="auto"/>
                  </w:divBdr>
                </w:div>
              </w:divsChild>
            </w:div>
            <w:div w:id="2000572336">
              <w:marLeft w:val="0"/>
              <w:marRight w:val="0"/>
              <w:marTop w:val="0"/>
              <w:marBottom w:val="0"/>
              <w:divBdr>
                <w:top w:val="none" w:sz="0" w:space="0" w:color="auto"/>
                <w:left w:val="none" w:sz="0" w:space="0" w:color="auto"/>
                <w:bottom w:val="none" w:sz="0" w:space="0" w:color="auto"/>
                <w:right w:val="none" w:sz="0" w:space="0" w:color="auto"/>
              </w:divBdr>
              <w:divsChild>
                <w:div w:id="1133596237">
                  <w:marLeft w:val="0"/>
                  <w:marRight w:val="0"/>
                  <w:marTop w:val="0"/>
                  <w:marBottom w:val="0"/>
                  <w:divBdr>
                    <w:top w:val="none" w:sz="0" w:space="0" w:color="auto"/>
                    <w:left w:val="none" w:sz="0" w:space="0" w:color="auto"/>
                    <w:bottom w:val="none" w:sz="0" w:space="0" w:color="auto"/>
                    <w:right w:val="none" w:sz="0" w:space="0" w:color="auto"/>
                  </w:divBdr>
                </w:div>
              </w:divsChild>
            </w:div>
            <w:div w:id="1913542275">
              <w:marLeft w:val="0"/>
              <w:marRight w:val="0"/>
              <w:marTop w:val="0"/>
              <w:marBottom w:val="0"/>
              <w:divBdr>
                <w:top w:val="none" w:sz="0" w:space="0" w:color="auto"/>
                <w:left w:val="none" w:sz="0" w:space="0" w:color="auto"/>
                <w:bottom w:val="none" w:sz="0" w:space="0" w:color="auto"/>
                <w:right w:val="none" w:sz="0" w:space="0" w:color="auto"/>
              </w:divBdr>
              <w:divsChild>
                <w:div w:id="614947162">
                  <w:marLeft w:val="0"/>
                  <w:marRight w:val="0"/>
                  <w:marTop w:val="0"/>
                  <w:marBottom w:val="0"/>
                  <w:divBdr>
                    <w:top w:val="none" w:sz="0" w:space="0" w:color="auto"/>
                    <w:left w:val="none" w:sz="0" w:space="0" w:color="auto"/>
                    <w:bottom w:val="none" w:sz="0" w:space="0" w:color="auto"/>
                    <w:right w:val="none" w:sz="0" w:space="0" w:color="auto"/>
                  </w:divBdr>
                </w:div>
              </w:divsChild>
            </w:div>
            <w:div w:id="809707386">
              <w:marLeft w:val="0"/>
              <w:marRight w:val="0"/>
              <w:marTop w:val="0"/>
              <w:marBottom w:val="0"/>
              <w:divBdr>
                <w:top w:val="none" w:sz="0" w:space="0" w:color="auto"/>
                <w:left w:val="none" w:sz="0" w:space="0" w:color="auto"/>
                <w:bottom w:val="none" w:sz="0" w:space="0" w:color="auto"/>
                <w:right w:val="none" w:sz="0" w:space="0" w:color="auto"/>
              </w:divBdr>
              <w:divsChild>
                <w:div w:id="38088498">
                  <w:marLeft w:val="0"/>
                  <w:marRight w:val="0"/>
                  <w:marTop w:val="0"/>
                  <w:marBottom w:val="0"/>
                  <w:divBdr>
                    <w:top w:val="none" w:sz="0" w:space="0" w:color="auto"/>
                    <w:left w:val="none" w:sz="0" w:space="0" w:color="auto"/>
                    <w:bottom w:val="none" w:sz="0" w:space="0" w:color="auto"/>
                    <w:right w:val="none" w:sz="0" w:space="0" w:color="auto"/>
                  </w:divBdr>
                </w:div>
              </w:divsChild>
            </w:div>
            <w:div w:id="1315917613">
              <w:marLeft w:val="0"/>
              <w:marRight w:val="0"/>
              <w:marTop w:val="0"/>
              <w:marBottom w:val="0"/>
              <w:divBdr>
                <w:top w:val="none" w:sz="0" w:space="0" w:color="auto"/>
                <w:left w:val="none" w:sz="0" w:space="0" w:color="auto"/>
                <w:bottom w:val="none" w:sz="0" w:space="0" w:color="auto"/>
                <w:right w:val="none" w:sz="0" w:space="0" w:color="auto"/>
              </w:divBdr>
              <w:divsChild>
                <w:div w:id="2461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0640">
          <w:marLeft w:val="0"/>
          <w:marRight w:val="0"/>
          <w:marTop w:val="0"/>
          <w:marBottom w:val="0"/>
          <w:divBdr>
            <w:top w:val="none" w:sz="0" w:space="0" w:color="auto"/>
            <w:left w:val="none" w:sz="0" w:space="0" w:color="auto"/>
            <w:bottom w:val="none" w:sz="0" w:space="0" w:color="auto"/>
            <w:right w:val="none" w:sz="0" w:space="0" w:color="auto"/>
          </w:divBdr>
        </w:div>
        <w:div w:id="978917956">
          <w:marLeft w:val="0"/>
          <w:marRight w:val="0"/>
          <w:marTop w:val="0"/>
          <w:marBottom w:val="0"/>
          <w:divBdr>
            <w:top w:val="none" w:sz="0" w:space="0" w:color="auto"/>
            <w:left w:val="none" w:sz="0" w:space="0" w:color="auto"/>
            <w:bottom w:val="none" w:sz="0" w:space="0" w:color="auto"/>
            <w:right w:val="none" w:sz="0" w:space="0" w:color="auto"/>
          </w:divBdr>
        </w:div>
        <w:div w:id="1571579358">
          <w:marLeft w:val="0"/>
          <w:marRight w:val="0"/>
          <w:marTop w:val="0"/>
          <w:marBottom w:val="0"/>
          <w:divBdr>
            <w:top w:val="none" w:sz="0" w:space="0" w:color="auto"/>
            <w:left w:val="none" w:sz="0" w:space="0" w:color="auto"/>
            <w:bottom w:val="none" w:sz="0" w:space="0" w:color="auto"/>
            <w:right w:val="none" w:sz="0" w:space="0" w:color="auto"/>
          </w:divBdr>
          <w:divsChild>
            <w:div w:id="1747653565">
              <w:marLeft w:val="0"/>
              <w:marRight w:val="0"/>
              <w:marTop w:val="0"/>
              <w:marBottom w:val="0"/>
              <w:divBdr>
                <w:top w:val="none" w:sz="0" w:space="0" w:color="auto"/>
                <w:left w:val="none" w:sz="0" w:space="0" w:color="auto"/>
                <w:bottom w:val="none" w:sz="0" w:space="0" w:color="auto"/>
                <w:right w:val="none" w:sz="0" w:space="0" w:color="auto"/>
              </w:divBdr>
              <w:divsChild>
                <w:div w:id="1901282675">
                  <w:marLeft w:val="0"/>
                  <w:marRight w:val="0"/>
                  <w:marTop w:val="0"/>
                  <w:marBottom w:val="0"/>
                  <w:divBdr>
                    <w:top w:val="none" w:sz="0" w:space="0" w:color="auto"/>
                    <w:left w:val="none" w:sz="0" w:space="0" w:color="auto"/>
                    <w:bottom w:val="none" w:sz="0" w:space="0" w:color="auto"/>
                    <w:right w:val="none" w:sz="0" w:space="0" w:color="auto"/>
                  </w:divBdr>
                </w:div>
              </w:divsChild>
            </w:div>
            <w:div w:id="914515787">
              <w:marLeft w:val="0"/>
              <w:marRight w:val="0"/>
              <w:marTop w:val="0"/>
              <w:marBottom w:val="0"/>
              <w:divBdr>
                <w:top w:val="none" w:sz="0" w:space="0" w:color="auto"/>
                <w:left w:val="none" w:sz="0" w:space="0" w:color="auto"/>
                <w:bottom w:val="none" w:sz="0" w:space="0" w:color="auto"/>
                <w:right w:val="none" w:sz="0" w:space="0" w:color="auto"/>
              </w:divBdr>
              <w:divsChild>
                <w:div w:id="1011834865">
                  <w:marLeft w:val="0"/>
                  <w:marRight w:val="0"/>
                  <w:marTop w:val="0"/>
                  <w:marBottom w:val="0"/>
                  <w:divBdr>
                    <w:top w:val="none" w:sz="0" w:space="0" w:color="auto"/>
                    <w:left w:val="none" w:sz="0" w:space="0" w:color="auto"/>
                    <w:bottom w:val="none" w:sz="0" w:space="0" w:color="auto"/>
                    <w:right w:val="none" w:sz="0" w:space="0" w:color="auto"/>
                  </w:divBdr>
                </w:div>
              </w:divsChild>
            </w:div>
            <w:div w:id="908728954">
              <w:marLeft w:val="0"/>
              <w:marRight w:val="0"/>
              <w:marTop w:val="0"/>
              <w:marBottom w:val="0"/>
              <w:divBdr>
                <w:top w:val="none" w:sz="0" w:space="0" w:color="auto"/>
                <w:left w:val="none" w:sz="0" w:space="0" w:color="auto"/>
                <w:bottom w:val="none" w:sz="0" w:space="0" w:color="auto"/>
                <w:right w:val="none" w:sz="0" w:space="0" w:color="auto"/>
              </w:divBdr>
              <w:divsChild>
                <w:div w:id="1299846937">
                  <w:marLeft w:val="0"/>
                  <w:marRight w:val="0"/>
                  <w:marTop w:val="0"/>
                  <w:marBottom w:val="0"/>
                  <w:divBdr>
                    <w:top w:val="none" w:sz="0" w:space="0" w:color="auto"/>
                    <w:left w:val="none" w:sz="0" w:space="0" w:color="auto"/>
                    <w:bottom w:val="none" w:sz="0" w:space="0" w:color="auto"/>
                    <w:right w:val="none" w:sz="0" w:space="0" w:color="auto"/>
                  </w:divBdr>
                </w:div>
              </w:divsChild>
            </w:div>
            <w:div w:id="562983259">
              <w:marLeft w:val="0"/>
              <w:marRight w:val="0"/>
              <w:marTop w:val="0"/>
              <w:marBottom w:val="0"/>
              <w:divBdr>
                <w:top w:val="none" w:sz="0" w:space="0" w:color="auto"/>
                <w:left w:val="none" w:sz="0" w:space="0" w:color="auto"/>
                <w:bottom w:val="none" w:sz="0" w:space="0" w:color="auto"/>
                <w:right w:val="none" w:sz="0" w:space="0" w:color="auto"/>
              </w:divBdr>
              <w:divsChild>
                <w:div w:id="1240947829">
                  <w:marLeft w:val="0"/>
                  <w:marRight w:val="0"/>
                  <w:marTop w:val="0"/>
                  <w:marBottom w:val="0"/>
                  <w:divBdr>
                    <w:top w:val="none" w:sz="0" w:space="0" w:color="auto"/>
                    <w:left w:val="none" w:sz="0" w:space="0" w:color="auto"/>
                    <w:bottom w:val="none" w:sz="0" w:space="0" w:color="auto"/>
                    <w:right w:val="none" w:sz="0" w:space="0" w:color="auto"/>
                  </w:divBdr>
                </w:div>
              </w:divsChild>
            </w:div>
            <w:div w:id="1926180385">
              <w:marLeft w:val="0"/>
              <w:marRight w:val="0"/>
              <w:marTop w:val="0"/>
              <w:marBottom w:val="0"/>
              <w:divBdr>
                <w:top w:val="none" w:sz="0" w:space="0" w:color="auto"/>
                <w:left w:val="none" w:sz="0" w:space="0" w:color="auto"/>
                <w:bottom w:val="none" w:sz="0" w:space="0" w:color="auto"/>
                <w:right w:val="none" w:sz="0" w:space="0" w:color="auto"/>
              </w:divBdr>
              <w:divsChild>
                <w:div w:id="1697193732">
                  <w:marLeft w:val="0"/>
                  <w:marRight w:val="0"/>
                  <w:marTop w:val="0"/>
                  <w:marBottom w:val="0"/>
                  <w:divBdr>
                    <w:top w:val="none" w:sz="0" w:space="0" w:color="auto"/>
                    <w:left w:val="none" w:sz="0" w:space="0" w:color="auto"/>
                    <w:bottom w:val="none" w:sz="0" w:space="0" w:color="auto"/>
                    <w:right w:val="none" w:sz="0" w:space="0" w:color="auto"/>
                  </w:divBdr>
                </w:div>
              </w:divsChild>
            </w:div>
            <w:div w:id="762801310">
              <w:marLeft w:val="0"/>
              <w:marRight w:val="0"/>
              <w:marTop w:val="0"/>
              <w:marBottom w:val="0"/>
              <w:divBdr>
                <w:top w:val="none" w:sz="0" w:space="0" w:color="auto"/>
                <w:left w:val="none" w:sz="0" w:space="0" w:color="auto"/>
                <w:bottom w:val="none" w:sz="0" w:space="0" w:color="auto"/>
                <w:right w:val="none" w:sz="0" w:space="0" w:color="auto"/>
              </w:divBdr>
              <w:divsChild>
                <w:div w:id="976687393">
                  <w:marLeft w:val="0"/>
                  <w:marRight w:val="0"/>
                  <w:marTop w:val="0"/>
                  <w:marBottom w:val="0"/>
                  <w:divBdr>
                    <w:top w:val="none" w:sz="0" w:space="0" w:color="auto"/>
                    <w:left w:val="none" w:sz="0" w:space="0" w:color="auto"/>
                    <w:bottom w:val="none" w:sz="0" w:space="0" w:color="auto"/>
                    <w:right w:val="none" w:sz="0" w:space="0" w:color="auto"/>
                  </w:divBdr>
                </w:div>
              </w:divsChild>
            </w:div>
            <w:div w:id="493229132">
              <w:marLeft w:val="0"/>
              <w:marRight w:val="0"/>
              <w:marTop w:val="0"/>
              <w:marBottom w:val="0"/>
              <w:divBdr>
                <w:top w:val="none" w:sz="0" w:space="0" w:color="auto"/>
                <w:left w:val="none" w:sz="0" w:space="0" w:color="auto"/>
                <w:bottom w:val="none" w:sz="0" w:space="0" w:color="auto"/>
                <w:right w:val="none" w:sz="0" w:space="0" w:color="auto"/>
              </w:divBdr>
              <w:divsChild>
                <w:div w:id="397673296">
                  <w:marLeft w:val="0"/>
                  <w:marRight w:val="0"/>
                  <w:marTop w:val="0"/>
                  <w:marBottom w:val="0"/>
                  <w:divBdr>
                    <w:top w:val="none" w:sz="0" w:space="0" w:color="auto"/>
                    <w:left w:val="none" w:sz="0" w:space="0" w:color="auto"/>
                    <w:bottom w:val="none" w:sz="0" w:space="0" w:color="auto"/>
                    <w:right w:val="none" w:sz="0" w:space="0" w:color="auto"/>
                  </w:divBdr>
                </w:div>
              </w:divsChild>
            </w:div>
            <w:div w:id="1362584283">
              <w:marLeft w:val="0"/>
              <w:marRight w:val="0"/>
              <w:marTop w:val="0"/>
              <w:marBottom w:val="0"/>
              <w:divBdr>
                <w:top w:val="none" w:sz="0" w:space="0" w:color="auto"/>
                <w:left w:val="none" w:sz="0" w:space="0" w:color="auto"/>
                <w:bottom w:val="none" w:sz="0" w:space="0" w:color="auto"/>
                <w:right w:val="none" w:sz="0" w:space="0" w:color="auto"/>
              </w:divBdr>
              <w:divsChild>
                <w:div w:id="869534683">
                  <w:marLeft w:val="0"/>
                  <w:marRight w:val="0"/>
                  <w:marTop w:val="0"/>
                  <w:marBottom w:val="0"/>
                  <w:divBdr>
                    <w:top w:val="none" w:sz="0" w:space="0" w:color="auto"/>
                    <w:left w:val="none" w:sz="0" w:space="0" w:color="auto"/>
                    <w:bottom w:val="none" w:sz="0" w:space="0" w:color="auto"/>
                    <w:right w:val="none" w:sz="0" w:space="0" w:color="auto"/>
                  </w:divBdr>
                </w:div>
              </w:divsChild>
            </w:div>
            <w:div w:id="762841187">
              <w:marLeft w:val="0"/>
              <w:marRight w:val="0"/>
              <w:marTop w:val="0"/>
              <w:marBottom w:val="0"/>
              <w:divBdr>
                <w:top w:val="none" w:sz="0" w:space="0" w:color="auto"/>
                <w:left w:val="none" w:sz="0" w:space="0" w:color="auto"/>
                <w:bottom w:val="none" w:sz="0" w:space="0" w:color="auto"/>
                <w:right w:val="none" w:sz="0" w:space="0" w:color="auto"/>
              </w:divBdr>
              <w:divsChild>
                <w:div w:id="346642503">
                  <w:marLeft w:val="0"/>
                  <w:marRight w:val="0"/>
                  <w:marTop w:val="0"/>
                  <w:marBottom w:val="0"/>
                  <w:divBdr>
                    <w:top w:val="none" w:sz="0" w:space="0" w:color="auto"/>
                    <w:left w:val="none" w:sz="0" w:space="0" w:color="auto"/>
                    <w:bottom w:val="none" w:sz="0" w:space="0" w:color="auto"/>
                    <w:right w:val="none" w:sz="0" w:space="0" w:color="auto"/>
                  </w:divBdr>
                </w:div>
              </w:divsChild>
            </w:div>
            <w:div w:id="513303186">
              <w:marLeft w:val="0"/>
              <w:marRight w:val="0"/>
              <w:marTop w:val="0"/>
              <w:marBottom w:val="0"/>
              <w:divBdr>
                <w:top w:val="none" w:sz="0" w:space="0" w:color="auto"/>
                <w:left w:val="none" w:sz="0" w:space="0" w:color="auto"/>
                <w:bottom w:val="none" w:sz="0" w:space="0" w:color="auto"/>
                <w:right w:val="none" w:sz="0" w:space="0" w:color="auto"/>
              </w:divBdr>
              <w:divsChild>
                <w:div w:id="1421635786">
                  <w:marLeft w:val="0"/>
                  <w:marRight w:val="0"/>
                  <w:marTop w:val="0"/>
                  <w:marBottom w:val="0"/>
                  <w:divBdr>
                    <w:top w:val="none" w:sz="0" w:space="0" w:color="auto"/>
                    <w:left w:val="none" w:sz="0" w:space="0" w:color="auto"/>
                    <w:bottom w:val="none" w:sz="0" w:space="0" w:color="auto"/>
                    <w:right w:val="none" w:sz="0" w:space="0" w:color="auto"/>
                  </w:divBdr>
                </w:div>
              </w:divsChild>
            </w:div>
            <w:div w:id="437067700">
              <w:marLeft w:val="0"/>
              <w:marRight w:val="0"/>
              <w:marTop w:val="0"/>
              <w:marBottom w:val="0"/>
              <w:divBdr>
                <w:top w:val="none" w:sz="0" w:space="0" w:color="auto"/>
                <w:left w:val="none" w:sz="0" w:space="0" w:color="auto"/>
                <w:bottom w:val="none" w:sz="0" w:space="0" w:color="auto"/>
                <w:right w:val="none" w:sz="0" w:space="0" w:color="auto"/>
              </w:divBdr>
              <w:divsChild>
                <w:div w:id="4972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290">
          <w:marLeft w:val="0"/>
          <w:marRight w:val="0"/>
          <w:marTop w:val="0"/>
          <w:marBottom w:val="0"/>
          <w:divBdr>
            <w:top w:val="none" w:sz="0" w:space="0" w:color="auto"/>
            <w:left w:val="none" w:sz="0" w:space="0" w:color="auto"/>
            <w:bottom w:val="none" w:sz="0" w:space="0" w:color="auto"/>
            <w:right w:val="none" w:sz="0" w:space="0" w:color="auto"/>
          </w:divBdr>
          <w:divsChild>
            <w:div w:id="861479381">
              <w:marLeft w:val="0"/>
              <w:marRight w:val="0"/>
              <w:marTop w:val="0"/>
              <w:marBottom w:val="0"/>
              <w:divBdr>
                <w:top w:val="none" w:sz="0" w:space="0" w:color="auto"/>
                <w:left w:val="none" w:sz="0" w:space="0" w:color="auto"/>
                <w:bottom w:val="none" w:sz="0" w:space="0" w:color="auto"/>
                <w:right w:val="none" w:sz="0" w:space="0" w:color="auto"/>
              </w:divBdr>
              <w:divsChild>
                <w:div w:id="348335232">
                  <w:marLeft w:val="0"/>
                  <w:marRight w:val="0"/>
                  <w:marTop w:val="0"/>
                  <w:marBottom w:val="0"/>
                  <w:divBdr>
                    <w:top w:val="none" w:sz="0" w:space="0" w:color="auto"/>
                    <w:left w:val="none" w:sz="0" w:space="0" w:color="auto"/>
                    <w:bottom w:val="none" w:sz="0" w:space="0" w:color="auto"/>
                    <w:right w:val="none" w:sz="0" w:space="0" w:color="auto"/>
                  </w:divBdr>
                </w:div>
              </w:divsChild>
            </w:div>
            <w:div w:id="1898122658">
              <w:marLeft w:val="0"/>
              <w:marRight w:val="0"/>
              <w:marTop w:val="0"/>
              <w:marBottom w:val="0"/>
              <w:divBdr>
                <w:top w:val="none" w:sz="0" w:space="0" w:color="auto"/>
                <w:left w:val="none" w:sz="0" w:space="0" w:color="auto"/>
                <w:bottom w:val="none" w:sz="0" w:space="0" w:color="auto"/>
                <w:right w:val="none" w:sz="0" w:space="0" w:color="auto"/>
              </w:divBdr>
              <w:divsChild>
                <w:div w:id="1890416631">
                  <w:marLeft w:val="0"/>
                  <w:marRight w:val="0"/>
                  <w:marTop w:val="0"/>
                  <w:marBottom w:val="0"/>
                  <w:divBdr>
                    <w:top w:val="none" w:sz="0" w:space="0" w:color="auto"/>
                    <w:left w:val="none" w:sz="0" w:space="0" w:color="auto"/>
                    <w:bottom w:val="none" w:sz="0" w:space="0" w:color="auto"/>
                    <w:right w:val="none" w:sz="0" w:space="0" w:color="auto"/>
                  </w:divBdr>
                </w:div>
              </w:divsChild>
            </w:div>
            <w:div w:id="529756259">
              <w:marLeft w:val="0"/>
              <w:marRight w:val="0"/>
              <w:marTop w:val="0"/>
              <w:marBottom w:val="0"/>
              <w:divBdr>
                <w:top w:val="none" w:sz="0" w:space="0" w:color="auto"/>
                <w:left w:val="none" w:sz="0" w:space="0" w:color="auto"/>
                <w:bottom w:val="none" w:sz="0" w:space="0" w:color="auto"/>
                <w:right w:val="none" w:sz="0" w:space="0" w:color="auto"/>
              </w:divBdr>
              <w:divsChild>
                <w:div w:id="2044331499">
                  <w:marLeft w:val="0"/>
                  <w:marRight w:val="0"/>
                  <w:marTop w:val="0"/>
                  <w:marBottom w:val="0"/>
                  <w:divBdr>
                    <w:top w:val="none" w:sz="0" w:space="0" w:color="auto"/>
                    <w:left w:val="none" w:sz="0" w:space="0" w:color="auto"/>
                    <w:bottom w:val="none" w:sz="0" w:space="0" w:color="auto"/>
                    <w:right w:val="none" w:sz="0" w:space="0" w:color="auto"/>
                  </w:divBdr>
                </w:div>
              </w:divsChild>
            </w:div>
            <w:div w:id="1448354873">
              <w:marLeft w:val="0"/>
              <w:marRight w:val="0"/>
              <w:marTop w:val="0"/>
              <w:marBottom w:val="0"/>
              <w:divBdr>
                <w:top w:val="none" w:sz="0" w:space="0" w:color="auto"/>
                <w:left w:val="none" w:sz="0" w:space="0" w:color="auto"/>
                <w:bottom w:val="none" w:sz="0" w:space="0" w:color="auto"/>
                <w:right w:val="none" w:sz="0" w:space="0" w:color="auto"/>
              </w:divBdr>
              <w:divsChild>
                <w:div w:id="1021249709">
                  <w:marLeft w:val="0"/>
                  <w:marRight w:val="0"/>
                  <w:marTop w:val="0"/>
                  <w:marBottom w:val="0"/>
                  <w:divBdr>
                    <w:top w:val="none" w:sz="0" w:space="0" w:color="auto"/>
                    <w:left w:val="none" w:sz="0" w:space="0" w:color="auto"/>
                    <w:bottom w:val="none" w:sz="0" w:space="0" w:color="auto"/>
                    <w:right w:val="none" w:sz="0" w:space="0" w:color="auto"/>
                  </w:divBdr>
                </w:div>
              </w:divsChild>
            </w:div>
            <w:div w:id="1418744656">
              <w:marLeft w:val="0"/>
              <w:marRight w:val="0"/>
              <w:marTop w:val="0"/>
              <w:marBottom w:val="0"/>
              <w:divBdr>
                <w:top w:val="none" w:sz="0" w:space="0" w:color="auto"/>
                <w:left w:val="none" w:sz="0" w:space="0" w:color="auto"/>
                <w:bottom w:val="none" w:sz="0" w:space="0" w:color="auto"/>
                <w:right w:val="none" w:sz="0" w:space="0" w:color="auto"/>
              </w:divBdr>
              <w:divsChild>
                <w:div w:id="958799259">
                  <w:marLeft w:val="0"/>
                  <w:marRight w:val="0"/>
                  <w:marTop w:val="0"/>
                  <w:marBottom w:val="0"/>
                  <w:divBdr>
                    <w:top w:val="none" w:sz="0" w:space="0" w:color="auto"/>
                    <w:left w:val="none" w:sz="0" w:space="0" w:color="auto"/>
                    <w:bottom w:val="none" w:sz="0" w:space="0" w:color="auto"/>
                    <w:right w:val="none" w:sz="0" w:space="0" w:color="auto"/>
                  </w:divBdr>
                </w:div>
              </w:divsChild>
            </w:div>
            <w:div w:id="1031498462">
              <w:marLeft w:val="0"/>
              <w:marRight w:val="0"/>
              <w:marTop w:val="0"/>
              <w:marBottom w:val="0"/>
              <w:divBdr>
                <w:top w:val="none" w:sz="0" w:space="0" w:color="auto"/>
                <w:left w:val="none" w:sz="0" w:space="0" w:color="auto"/>
                <w:bottom w:val="none" w:sz="0" w:space="0" w:color="auto"/>
                <w:right w:val="none" w:sz="0" w:space="0" w:color="auto"/>
              </w:divBdr>
              <w:divsChild>
                <w:div w:id="960187489">
                  <w:marLeft w:val="0"/>
                  <w:marRight w:val="0"/>
                  <w:marTop w:val="0"/>
                  <w:marBottom w:val="0"/>
                  <w:divBdr>
                    <w:top w:val="none" w:sz="0" w:space="0" w:color="auto"/>
                    <w:left w:val="none" w:sz="0" w:space="0" w:color="auto"/>
                    <w:bottom w:val="none" w:sz="0" w:space="0" w:color="auto"/>
                    <w:right w:val="none" w:sz="0" w:space="0" w:color="auto"/>
                  </w:divBdr>
                </w:div>
              </w:divsChild>
            </w:div>
            <w:div w:id="1158495756">
              <w:marLeft w:val="0"/>
              <w:marRight w:val="0"/>
              <w:marTop w:val="0"/>
              <w:marBottom w:val="0"/>
              <w:divBdr>
                <w:top w:val="none" w:sz="0" w:space="0" w:color="auto"/>
                <w:left w:val="none" w:sz="0" w:space="0" w:color="auto"/>
                <w:bottom w:val="none" w:sz="0" w:space="0" w:color="auto"/>
                <w:right w:val="none" w:sz="0" w:space="0" w:color="auto"/>
              </w:divBdr>
              <w:divsChild>
                <w:div w:id="1930582224">
                  <w:marLeft w:val="0"/>
                  <w:marRight w:val="0"/>
                  <w:marTop w:val="0"/>
                  <w:marBottom w:val="0"/>
                  <w:divBdr>
                    <w:top w:val="none" w:sz="0" w:space="0" w:color="auto"/>
                    <w:left w:val="none" w:sz="0" w:space="0" w:color="auto"/>
                    <w:bottom w:val="none" w:sz="0" w:space="0" w:color="auto"/>
                    <w:right w:val="none" w:sz="0" w:space="0" w:color="auto"/>
                  </w:divBdr>
                </w:div>
              </w:divsChild>
            </w:div>
            <w:div w:id="1749157184">
              <w:marLeft w:val="0"/>
              <w:marRight w:val="0"/>
              <w:marTop w:val="0"/>
              <w:marBottom w:val="0"/>
              <w:divBdr>
                <w:top w:val="none" w:sz="0" w:space="0" w:color="auto"/>
                <w:left w:val="none" w:sz="0" w:space="0" w:color="auto"/>
                <w:bottom w:val="none" w:sz="0" w:space="0" w:color="auto"/>
                <w:right w:val="none" w:sz="0" w:space="0" w:color="auto"/>
              </w:divBdr>
              <w:divsChild>
                <w:div w:id="20064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951">
          <w:marLeft w:val="0"/>
          <w:marRight w:val="0"/>
          <w:marTop w:val="0"/>
          <w:marBottom w:val="0"/>
          <w:divBdr>
            <w:top w:val="none" w:sz="0" w:space="0" w:color="auto"/>
            <w:left w:val="none" w:sz="0" w:space="0" w:color="auto"/>
            <w:bottom w:val="none" w:sz="0" w:space="0" w:color="auto"/>
            <w:right w:val="none" w:sz="0" w:space="0" w:color="auto"/>
          </w:divBdr>
        </w:div>
        <w:div w:id="1124272534">
          <w:marLeft w:val="0"/>
          <w:marRight w:val="0"/>
          <w:marTop w:val="0"/>
          <w:marBottom w:val="0"/>
          <w:divBdr>
            <w:top w:val="none" w:sz="0" w:space="0" w:color="auto"/>
            <w:left w:val="none" w:sz="0" w:space="0" w:color="auto"/>
            <w:bottom w:val="none" w:sz="0" w:space="0" w:color="auto"/>
            <w:right w:val="none" w:sz="0" w:space="0" w:color="auto"/>
          </w:divBdr>
          <w:divsChild>
            <w:div w:id="1485466963">
              <w:marLeft w:val="0"/>
              <w:marRight w:val="0"/>
              <w:marTop w:val="0"/>
              <w:marBottom w:val="0"/>
              <w:divBdr>
                <w:top w:val="none" w:sz="0" w:space="0" w:color="auto"/>
                <w:left w:val="none" w:sz="0" w:space="0" w:color="auto"/>
                <w:bottom w:val="none" w:sz="0" w:space="0" w:color="auto"/>
                <w:right w:val="none" w:sz="0" w:space="0" w:color="auto"/>
              </w:divBdr>
              <w:divsChild>
                <w:div w:id="1054232397">
                  <w:marLeft w:val="0"/>
                  <w:marRight w:val="0"/>
                  <w:marTop w:val="0"/>
                  <w:marBottom w:val="0"/>
                  <w:divBdr>
                    <w:top w:val="none" w:sz="0" w:space="0" w:color="auto"/>
                    <w:left w:val="none" w:sz="0" w:space="0" w:color="auto"/>
                    <w:bottom w:val="none" w:sz="0" w:space="0" w:color="auto"/>
                    <w:right w:val="none" w:sz="0" w:space="0" w:color="auto"/>
                  </w:divBdr>
                </w:div>
              </w:divsChild>
            </w:div>
            <w:div w:id="332341838">
              <w:marLeft w:val="0"/>
              <w:marRight w:val="0"/>
              <w:marTop w:val="0"/>
              <w:marBottom w:val="0"/>
              <w:divBdr>
                <w:top w:val="none" w:sz="0" w:space="0" w:color="auto"/>
                <w:left w:val="none" w:sz="0" w:space="0" w:color="auto"/>
                <w:bottom w:val="none" w:sz="0" w:space="0" w:color="auto"/>
                <w:right w:val="none" w:sz="0" w:space="0" w:color="auto"/>
              </w:divBdr>
              <w:divsChild>
                <w:div w:id="1119300715">
                  <w:marLeft w:val="0"/>
                  <w:marRight w:val="0"/>
                  <w:marTop w:val="0"/>
                  <w:marBottom w:val="0"/>
                  <w:divBdr>
                    <w:top w:val="none" w:sz="0" w:space="0" w:color="auto"/>
                    <w:left w:val="none" w:sz="0" w:space="0" w:color="auto"/>
                    <w:bottom w:val="none" w:sz="0" w:space="0" w:color="auto"/>
                    <w:right w:val="none" w:sz="0" w:space="0" w:color="auto"/>
                  </w:divBdr>
                </w:div>
              </w:divsChild>
            </w:div>
            <w:div w:id="444352179">
              <w:marLeft w:val="0"/>
              <w:marRight w:val="0"/>
              <w:marTop w:val="0"/>
              <w:marBottom w:val="0"/>
              <w:divBdr>
                <w:top w:val="none" w:sz="0" w:space="0" w:color="auto"/>
                <w:left w:val="none" w:sz="0" w:space="0" w:color="auto"/>
                <w:bottom w:val="none" w:sz="0" w:space="0" w:color="auto"/>
                <w:right w:val="none" w:sz="0" w:space="0" w:color="auto"/>
              </w:divBdr>
              <w:divsChild>
                <w:div w:id="358287601">
                  <w:marLeft w:val="0"/>
                  <w:marRight w:val="0"/>
                  <w:marTop w:val="0"/>
                  <w:marBottom w:val="0"/>
                  <w:divBdr>
                    <w:top w:val="none" w:sz="0" w:space="0" w:color="auto"/>
                    <w:left w:val="none" w:sz="0" w:space="0" w:color="auto"/>
                    <w:bottom w:val="none" w:sz="0" w:space="0" w:color="auto"/>
                    <w:right w:val="none" w:sz="0" w:space="0" w:color="auto"/>
                  </w:divBdr>
                </w:div>
              </w:divsChild>
            </w:div>
            <w:div w:id="1956449222">
              <w:marLeft w:val="0"/>
              <w:marRight w:val="0"/>
              <w:marTop w:val="0"/>
              <w:marBottom w:val="0"/>
              <w:divBdr>
                <w:top w:val="none" w:sz="0" w:space="0" w:color="auto"/>
                <w:left w:val="none" w:sz="0" w:space="0" w:color="auto"/>
                <w:bottom w:val="none" w:sz="0" w:space="0" w:color="auto"/>
                <w:right w:val="none" w:sz="0" w:space="0" w:color="auto"/>
              </w:divBdr>
              <w:divsChild>
                <w:div w:id="1705517952">
                  <w:marLeft w:val="0"/>
                  <w:marRight w:val="0"/>
                  <w:marTop w:val="0"/>
                  <w:marBottom w:val="0"/>
                  <w:divBdr>
                    <w:top w:val="none" w:sz="0" w:space="0" w:color="auto"/>
                    <w:left w:val="none" w:sz="0" w:space="0" w:color="auto"/>
                    <w:bottom w:val="none" w:sz="0" w:space="0" w:color="auto"/>
                    <w:right w:val="none" w:sz="0" w:space="0" w:color="auto"/>
                  </w:divBdr>
                </w:div>
              </w:divsChild>
            </w:div>
            <w:div w:id="1240403796">
              <w:marLeft w:val="0"/>
              <w:marRight w:val="0"/>
              <w:marTop w:val="0"/>
              <w:marBottom w:val="0"/>
              <w:divBdr>
                <w:top w:val="none" w:sz="0" w:space="0" w:color="auto"/>
                <w:left w:val="none" w:sz="0" w:space="0" w:color="auto"/>
                <w:bottom w:val="none" w:sz="0" w:space="0" w:color="auto"/>
                <w:right w:val="none" w:sz="0" w:space="0" w:color="auto"/>
              </w:divBdr>
              <w:divsChild>
                <w:div w:id="1170366406">
                  <w:marLeft w:val="0"/>
                  <w:marRight w:val="0"/>
                  <w:marTop w:val="0"/>
                  <w:marBottom w:val="0"/>
                  <w:divBdr>
                    <w:top w:val="none" w:sz="0" w:space="0" w:color="auto"/>
                    <w:left w:val="none" w:sz="0" w:space="0" w:color="auto"/>
                    <w:bottom w:val="none" w:sz="0" w:space="0" w:color="auto"/>
                    <w:right w:val="none" w:sz="0" w:space="0" w:color="auto"/>
                  </w:divBdr>
                </w:div>
              </w:divsChild>
            </w:div>
            <w:div w:id="515847926">
              <w:marLeft w:val="0"/>
              <w:marRight w:val="0"/>
              <w:marTop w:val="0"/>
              <w:marBottom w:val="0"/>
              <w:divBdr>
                <w:top w:val="none" w:sz="0" w:space="0" w:color="auto"/>
                <w:left w:val="none" w:sz="0" w:space="0" w:color="auto"/>
                <w:bottom w:val="none" w:sz="0" w:space="0" w:color="auto"/>
                <w:right w:val="none" w:sz="0" w:space="0" w:color="auto"/>
              </w:divBdr>
              <w:divsChild>
                <w:div w:id="101658341">
                  <w:marLeft w:val="0"/>
                  <w:marRight w:val="0"/>
                  <w:marTop w:val="0"/>
                  <w:marBottom w:val="0"/>
                  <w:divBdr>
                    <w:top w:val="none" w:sz="0" w:space="0" w:color="auto"/>
                    <w:left w:val="none" w:sz="0" w:space="0" w:color="auto"/>
                    <w:bottom w:val="none" w:sz="0" w:space="0" w:color="auto"/>
                    <w:right w:val="none" w:sz="0" w:space="0" w:color="auto"/>
                  </w:divBdr>
                </w:div>
              </w:divsChild>
            </w:div>
            <w:div w:id="610939307">
              <w:marLeft w:val="0"/>
              <w:marRight w:val="0"/>
              <w:marTop w:val="0"/>
              <w:marBottom w:val="0"/>
              <w:divBdr>
                <w:top w:val="none" w:sz="0" w:space="0" w:color="auto"/>
                <w:left w:val="none" w:sz="0" w:space="0" w:color="auto"/>
                <w:bottom w:val="none" w:sz="0" w:space="0" w:color="auto"/>
                <w:right w:val="none" w:sz="0" w:space="0" w:color="auto"/>
              </w:divBdr>
              <w:divsChild>
                <w:div w:id="450322433">
                  <w:marLeft w:val="0"/>
                  <w:marRight w:val="0"/>
                  <w:marTop w:val="0"/>
                  <w:marBottom w:val="0"/>
                  <w:divBdr>
                    <w:top w:val="none" w:sz="0" w:space="0" w:color="auto"/>
                    <w:left w:val="none" w:sz="0" w:space="0" w:color="auto"/>
                    <w:bottom w:val="none" w:sz="0" w:space="0" w:color="auto"/>
                    <w:right w:val="none" w:sz="0" w:space="0" w:color="auto"/>
                  </w:divBdr>
                </w:div>
              </w:divsChild>
            </w:div>
            <w:div w:id="613908412">
              <w:marLeft w:val="0"/>
              <w:marRight w:val="0"/>
              <w:marTop w:val="0"/>
              <w:marBottom w:val="0"/>
              <w:divBdr>
                <w:top w:val="none" w:sz="0" w:space="0" w:color="auto"/>
                <w:left w:val="none" w:sz="0" w:space="0" w:color="auto"/>
                <w:bottom w:val="none" w:sz="0" w:space="0" w:color="auto"/>
                <w:right w:val="none" w:sz="0" w:space="0" w:color="auto"/>
              </w:divBdr>
              <w:divsChild>
                <w:div w:id="43061754">
                  <w:marLeft w:val="0"/>
                  <w:marRight w:val="0"/>
                  <w:marTop w:val="0"/>
                  <w:marBottom w:val="0"/>
                  <w:divBdr>
                    <w:top w:val="none" w:sz="0" w:space="0" w:color="auto"/>
                    <w:left w:val="none" w:sz="0" w:space="0" w:color="auto"/>
                    <w:bottom w:val="none" w:sz="0" w:space="0" w:color="auto"/>
                    <w:right w:val="none" w:sz="0" w:space="0" w:color="auto"/>
                  </w:divBdr>
                </w:div>
              </w:divsChild>
            </w:div>
            <w:div w:id="1201672159">
              <w:marLeft w:val="0"/>
              <w:marRight w:val="0"/>
              <w:marTop w:val="0"/>
              <w:marBottom w:val="0"/>
              <w:divBdr>
                <w:top w:val="none" w:sz="0" w:space="0" w:color="auto"/>
                <w:left w:val="none" w:sz="0" w:space="0" w:color="auto"/>
                <w:bottom w:val="none" w:sz="0" w:space="0" w:color="auto"/>
                <w:right w:val="none" w:sz="0" w:space="0" w:color="auto"/>
              </w:divBdr>
              <w:divsChild>
                <w:div w:id="149903778">
                  <w:marLeft w:val="0"/>
                  <w:marRight w:val="0"/>
                  <w:marTop w:val="0"/>
                  <w:marBottom w:val="0"/>
                  <w:divBdr>
                    <w:top w:val="none" w:sz="0" w:space="0" w:color="auto"/>
                    <w:left w:val="none" w:sz="0" w:space="0" w:color="auto"/>
                    <w:bottom w:val="none" w:sz="0" w:space="0" w:color="auto"/>
                    <w:right w:val="none" w:sz="0" w:space="0" w:color="auto"/>
                  </w:divBdr>
                </w:div>
              </w:divsChild>
            </w:div>
            <w:div w:id="22555976">
              <w:marLeft w:val="0"/>
              <w:marRight w:val="0"/>
              <w:marTop w:val="0"/>
              <w:marBottom w:val="0"/>
              <w:divBdr>
                <w:top w:val="none" w:sz="0" w:space="0" w:color="auto"/>
                <w:left w:val="none" w:sz="0" w:space="0" w:color="auto"/>
                <w:bottom w:val="none" w:sz="0" w:space="0" w:color="auto"/>
                <w:right w:val="none" w:sz="0" w:space="0" w:color="auto"/>
              </w:divBdr>
              <w:divsChild>
                <w:div w:id="1777554958">
                  <w:marLeft w:val="0"/>
                  <w:marRight w:val="0"/>
                  <w:marTop w:val="0"/>
                  <w:marBottom w:val="0"/>
                  <w:divBdr>
                    <w:top w:val="none" w:sz="0" w:space="0" w:color="auto"/>
                    <w:left w:val="none" w:sz="0" w:space="0" w:color="auto"/>
                    <w:bottom w:val="none" w:sz="0" w:space="0" w:color="auto"/>
                    <w:right w:val="none" w:sz="0" w:space="0" w:color="auto"/>
                  </w:divBdr>
                </w:div>
              </w:divsChild>
            </w:div>
            <w:div w:id="45640460">
              <w:marLeft w:val="0"/>
              <w:marRight w:val="0"/>
              <w:marTop w:val="0"/>
              <w:marBottom w:val="0"/>
              <w:divBdr>
                <w:top w:val="none" w:sz="0" w:space="0" w:color="auto"/>
                <w:left w:val="none" w:sz="0" w:space="0" w:color="auto"/>
                <w:bottom w:val="none" w:sz="0" w:space="0" w:color="auto"/>
                <w:right w:val="none" w:sz="0" w:space="0" w:color="auto"/>
              </w:divBdr>
              <w:divsChild>
                <w:div w:id="8514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786">
          <w:marLeft w:val="0"/>
          <w:marRight w:val="0"/>
          <w:marTop w:val="0"/>
          <w:marBottom w:val="0"/>
          <w:divBdr>
            <w:top w:val="none" w:sz="0" w:space="0" w:color="auto"/>
            <w:left w:val="none" w:sz="0" w:space="0" w:color="auto"/>
            <w:bottom w:val="none" w:sz="0" w:space="0" w:color="auto"/>
            <w:right w:val="none" w:sz="0" w:space="0" w:color="auto"/>
          </w:divBdr>
          <w:divsChild>
            <w:div w:id="1422919980">
              <w:marLeft w:val="0"/>
              <w:marRight w:val="0"/>
              <w:marTop w:val="0"/>
              <w:marBottom w:val="0"/>
              <w:divBdr>
                <w:top w:val="none" w:sz="0" w:space="0" w:color="auto"/>
                <w:left w:val="none" w:sz="0" w:space="0" w:color="auto"/>
                <w:bottom w:val="none" w:sz="0" w:space="0" w:color="auto"/>
                <w:right w:val="none" w:sz="0" w:space="0" w:color="auto"/>
              </w:divBdr>
              <w:divsChild>
                <w:div w:id="950744013">
                  <w:marLeft w:val="0"/>
                  <w:marRight w:val="0"/>
                  <w:marTop w:val="0"/>
                  <w:marBottom w:val="0"/>
                  <w:divBdr>
                    <w:top w:val="none" w:sz="0" w:space="0" w:color="auto"/>
                    <w:left w:val="none" w:sz="0" w:space="0" w:color="auto"/>
                    <w:bottom w:val="none" w:sz="0" w:space="0" w:color="auto"/>
                    <w:right w:val="none" w:sz="0" w:space="0" w:color="auto"/>
                  </w:divBdr>
                </w:div>
              </w:divsChild>
            </w:div>
            <w:div w:id="290863303">
              <w:marLeft w:val="0"/>
              <w:marRight w:val="0"/>
              <w:marTop w:val="0"/>
              <w:marBottom w:val="0"/>
              <w:divBdr>
                <w:top w:val="none" w:sz="0" w:space="0" w:color="auto"/>
                <w:left w:val="none" w:sz="0" w:space="0" w:color="auto"/>
                <w:bottom w:val="none" w:sz="0" w:space="0" w:color="auto"/>
                <w:right w:val="none" w:sz="0" w:space="0" w:color="auto"/>
              </w:divBdr>
              <w:divsChild>
                <w:div w:id="1903372945">
                  <w:marLeft w:val="0"/>
                  <w:marRight w:val="0"/>
                  <w:marTop w:val="0"/>
                  <w:marBottom w:val="0"/>
                  <w:divBdr>
                    <w:top w:val="none" w:sz="0" w:space="0" w:color="auto"/>
                    <w:left w:val="none" w:sz="0" w:space="0" w:color="auto"/>
                    <w:bottom w:val="none" w:sz="0" w:space="0" w:color="auto"/>
                    <w:right w:val="none" w:sz="0" w:space="0" w:color="auto"/>
                  </w:divBdr>
                </w:div>
              </w:divsChild>
            </w:div>
            <w:div w:id="1944454821">
              <w:marLeft w:val="0"/>
              <w:marRight w:val="0"/>
              <w:marTop w:val="0"/>
              <w:marBottom w:val="0"/>
              <w:divBdr>
                <w:top w:val="none" w:sz="0" w:space="0" w:color="auto"/>
                <w:left w:val="none" w:sz="0" w:space="0" w:color="auto"/>
                <w:bottom w:val="none" w:sz="0" w:space="0" w:color="auto"/>
                <w:right w:val="none" w:sz="0" w:space="0" w:color="auto"/>
              </w:divBdr>
              <w:divsChild>
                <w:div w:id="992560239">
                  <w:marLeft w:val="0"/>
                  <w:marRight w:val="0"/>
                  <w:marTop w:val="0"/>
                  <w:marBottom w:val="0"/>
                  <w:divBdr>
                    <w:top w:val="none" w:sz="0" w:space="0" w:color="auto"/>
                    <w:left w:val="none" w:sz="0" w:space="0" w:color="auto"/>
                    <w:bottom w:val="none" w:sz="0" w:space="0" w:color="auto"/>
                    <w:right w:val="none" w:sz="0" w:space="0" w:color="auto"/>
                  </w:divBdr>
                </w:div>
              </w:divsChild>
            </w:div>
            <w:div w:id="1018579098">
              <w:marLeft w:val="0"/>
              <w:marRight w:val="0"/>
              <w:marTop w:val="0"/>
              <w:marBottom w:val="0"/>
              <w:divBdr>
                <w:top w:val="none" w:sz="0" w:space="0" w:color="auto"/>
                <w:left w:val="none" w:sz="0" w:space="0" w:color="auto"/>
                <w:bottom w:val="none" w:sz="0" w:space="0" w:color="auto"/>
                <w:right w:val="none" w:sz="0" w:space="0" w:color="auto"/>
              </w:divBdr>
              <w:divsChild>
                <w:div w:id="1614289890">
                  <w:marLeft w:val="0"/>
                  <w:marRight w:val="0"/>
                  <w:marTop w:val="0"/>
                  <w:marBottom w:val="0"/>
                  <w:divBdr>
                    <w:top w:val="none" w:sz="0" w:space="0" w:color="auto"/>
                    <w:left w:val="none" w:sz="0" w:space="0" w:color="auto"/>
                    <w:bottom w:val="none" w:sz="0" w:space="0" w:color="auto"/>
                    <w:right w:val="none" w:sz="0" w:space="0" w:color="auto"/>
                  </w:divBdr>
                </w:div>
              </w:divsChild>
            </w:div>
            <w:div w:id="2056611490">
              <w:marLeft w:val="0"/>
              <w:marRight w:val="0"/>
              <w:marTop w:val="0"/>
              <w:marBottom w:val="0"/>
              <w:divBdr>
                <w:top w:val="none" w:sz="0" w:space="0" w:color="auto"/>
                <w:left w:val="none" w:sz="0" w:space="0" w:color="auto"/>
                <w:bottom w:val="none" w:sz="0" w:space="0" w:color="auto"/>
                <w:right w:val="none" w:sz="0" w:space="0" w:color="auto"/>
              </w:divBdr>
              <w:divsChild>
                <w:div w:id="1182087802">
                  <w:marLeft w:val="0"/>
                  <w:marRight w:val="0"/>
                  <w:marTop w:val="0"/>
                  <w:marBottom w:val="0"/>
                  <w:divBdr>
                    <w:top w:val="none" w:sz="0" w:space="0" w:color="auto"/>
                    <w:left w:val="none" w:sz="0" w:space="0" w:color="auto"/>
                    <w:bottom w:val="none" w:sz="0" w:space="0" w:color="auto"/>
                    <w:right w:val="none" w:sz="0" w:space="0" w:color="auto"/>
                  </w:divBdr>
                </w:div>
              </w:divsChild>
            </w:div>
            <w:div w:id="1864784582">
              <w:marLeft w:val="0"/>
              <w:marRight w:val="0"/>
              <w:marTop w:val="0"/>
              <w:marBottom w:val="0"/>
              <w:divBdr>
                <w:top w:val="none" w:sz="0" w:space="0" w:color="auto"/>
                <w:left w:val="none" w:sz="0" w:space="0" w:color="auto"/>
                <w:bottom w:val="none" w:sz="0" w:space="0" w:color="auto"/>
                <w:right w:val="none" w:sz="0" w:space="0" w:color="auto"/>
              </w:divBdr>
              <w:divsChild>
                <w:div w:id="180435434">
                  <w:marLeft w:val="0"/>
                  <w:marRight w:val="0"/>
                  <w:marTop w:val="0"/>
                  <w:marBottom w:val="0"/>
                  <w:divBdr>
                    <w:top w:val="none" w:sz="0" w:space="0" w:color="auto"/>
                    <w:left w:val="none" w:sz="0" w:space="0" w:color="auto"/>
                    <w:bottom w:val="none" w:sz="0" w:space="0" w:color="auto"/>
                    <w:right w:val="none" w:sz="0" w:space="0" w:color="auto"/>
                  </w:divBdr>
                </w:div>
              </w:divsChild>
            </w:div>
            <w:div w:id="798113627">
              <w:marLeft w:val="0"/>
              <w:marRight w:val="0"/>
              <w:marTop w:val="0"/>
              <w:marBottom w:val="0"/>
              <w:divBdr>
                <w:top w:val="none" w:sz="0" w:space="0" w:color="auto"/>
                <w:left w:val="none" w:sz="0" w:space="0" w:color="auto"/>
                <w:bottom w:val="none" w:sz="0" w:space="0" w:color="auto"/>
                <w:right w:val="none" w:sz="0" w:space="0" w:color="auto"/>
              </w:divBdr>
              <w:divsChild>
                <w:div w:id="20598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808">
          <w:marLeft w:val="0"/>
          <w:marRight w:val="0"/>
          <w:marTop w:val="0"/>
          <w:marBottom w:val="0"/>
          <w:divBdr>
            <w:top w:val="none" w:sz="0" w:space="0" w:color="auto"/>
            <w:left w:val="none" w:sz="0" w:space="0" w:color="auto"/>
            <w:bottom w:val="none" w:sz="0" w:space="0" w:color="auto"/>
            <w:right w:val="none" w:sz="0" w:space="0" w:color="auto"/>
          </w:divBdr>
          <w:divsChild>
            <w:div w:id="1539584897">
              <w:marLeft w:val="0"/>
              <w:marRight w:val="0"/>
              <w:marTop w:val="0"/>
              <w:marBottom w:val="0"/>
              <w:divBdr>
                <w:top w:val="none" w:sz="0" w:space="0" w:color="auto"/>
                <w:left w:val="none" w:sz="0" w:space="0" w:color="auto"/>
                <w:bottom w:val="none" w:sz="0" w:space="0" w:color="auto"/>
                <w:right w:val="none" w:sz="0" w:space="0" w:color="auto"/>
              </w:divBdr>
              <w:divsChild>
                <w:div w:id="1814104654">
                  <w:marLeft w:val="0"/>
                  <w:marRight w:val="0"/>
                  <w:marTop w:val="0"/>
                  <w:marBottom w:val="0"/>
                  <w:divBdr>
                    <w:top w:val="none" w:sz="0" w:space="0" w:color="auto"/>
                    <w:left w:val="none" w:sz="0" w:space="0" w:color="auto"/>
                    <w:bottom w:val="none" w:sz="0" w:space="0" w:color="auto"/>
                    <w:right w:val="none" w:sz="0" w:space="0" w:color="auto"/>
                  </w:divBdr>
                </w:div>
              </w:divsChild>
            </w:div>
            <w:div w:id="933827837">
              <w:marLeft w:val="0"/>
              <w:marRight w:val="0"/>
              <w:marTop w:val="0"/>
              <w:marBottom w:val="0"/>
              <w:divBdr>
                <w:top w:val="none" w:sz="0" w:space="0" w:color="auto"/>
                <w:left w:val="none" w:sz="0" w:space="0" w:color="auto"/>
                <w:bottom w:val="none" w:sz="0" w:space="0" w:color="auto"/>
                <w:right w:val="none" w:sz="0" w:space="0" w:color="auto"/>
              </w:divBdr>
              <w:divsChild>
                <w:div w:id="21088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1439">
          <w:marLeft w:val="0"/>
          <w:marRight w:val="0"/>
          <w:marTop w:val="0"/>
          <w:marBottom w:val="0"/>
          <w:divBdr>
            <w:top w:val="none" w:sz="0" w:space="0" w:color="auto"/>
            <w:left w:val="none" w:sz="0" w:space="0" w:color="auto"/>
            <w:bottom w:val="none" w:sz="0" w:space="0" w:color="auto"/>
            <w:right w:val="none" w:sz="0" w:space="0" w:color="auto"/>
          </w:divBdr>
          <w:divsChild>
            <w:div w:id="146017218">
              <w:marLeft w:val="0"/>
              <w:marRight w:val="0"/>
              <w:marTop w:val="0"/>
              <w:marBottom w:val="0"/>
              <w:divBdr>
                <w:top w:val="none" w:sz="0" w:space="0" w:color="auto"/>
                <w:left w:val="none" w:sz="0" w:space="0" w:color="auto"/>
                <w:bottom w:val="none" w:sz="0" w:space="0" w:color="auto"/>
                <w:right w:val="none" w:sz="0" w:space="0" w:color="auto"/>
              </w:divBdr>
              <w:divsChild>
                <w:div w:id="1413047994">
                  <w:marLeft w:val="0"/>
                  <w:marRight w:val="0"/>
                  <w:marTop w:val="0"/>
                  <w:marBottom w:val="0"/>
                  <w:divBdr>
                    <w:top w:val="none" w:sz="0" w:space="0" w:color="auto"/>
                    <w:left w:val="none" w:sz="0" w:space="0" w:color="auto"/>
                    <w:bottom w:val="none" w:sz="0" w:space="0" w:color="auto"/>
                    <w:right w:val="none" w:sz="0" w:space="0" w:color="auto"/>
                  </w:divBdr>
                </w:div>
              </w:divsChild>
            </w:div>
            <w:div w:id="364525685">
              <w:marLeft w:val="0"/>
              <w:marRight w:val="0"/>
              <w:marTop w:val="0"/>
              <w:marBottom w:val="0"/>
              <w:divBdr>
                <w:top w:val="none" w:sz="0" w:space="0" w:color="auto"/>
                <w:left w:val="none" w:sz="0" w:space="0" w:color="auto"/>
                <w:bottom w:val="none" w:sz="0" w:space="0" w:color="auto"/>
                <w:right w:val="none" w:sz="0" w:space="0" w:color="auto"/>
              </w:divBdr>
              <w:divsChild>
                <w:div w:id="700594254">
                  <w:marLeft w:val="0"/>
                  <w:marRight w:val="0"/>
                  <w:marTop w:val="0"/>
                  <w:marBottom w:val="0"/>
                  <w:divBdr>
                    <w:top w:val="none" w:sz="0" w:space="0" w:color="auto"/>
                    <w:left w:val="none" w:sz="0" w:space="0" w:color="auto"/>
                    <w:bottom w:val="none" w:sz="0" w:space="0" w:color="auto"/>
                    <w:right w:val="none" w:sz="0" w:space="0" w:color="auto"/>
                  </w:divBdr>
                </w:div>
              </w:divsChild>
            </w:div>
            <w:div w:id="311180943">
              <w:marLeft w:val="0"/>
              <w:marRight w:val="0"/>
              <w:marTop w:val="0"/>
              <w:marBottom w:val="0"/>
              <w:divBdr>
                <w:top w:val="none" w:sz="0" w:space="0" w:color="auto"/>
                <w:left w:val="none" w:sz="0" w:space="0" w:color="auto"/>
                <w:bottom w:val="none" w:sz="0" w:space="0" w:color="auto"/>
                <w:right w:val="none" w:sz="0" w:space="0" w:color="auto"/>
              </w:divBdr>
              <w:divsChild>
                <w:div w:id="1989901501">
                  <w:marLeft w:val="0"/>
                  <w:marRight w:val="0"/>
                  <w:marTop w:val="0"/>
                  <w:marBottom w:val="0"/>
                  <w:divBdr>
                    <w:top w:val="none" w:sz="0" w:space="0" w:color="auto"/>
                    <w:left w:val="none" w:sz="0" w:space="0" w:color="auto"/>
                    <w:bottom w:val="none" w:sz="0" w:space="0" w:color="auto"/>
                    <w:right w:val="none" w:sz="0" w:space="0" w:color="auto"/>
                  </w:divBdr>
                </w:div>
              </w:divsChild>
            </w:div>
            <w:div w:id="328214401">
              <w:marLeft w:val="0"/>
              <w:marRight w:val="0"/>
              <w:marTop w:val="0"/>
              <w:marBottom w:val="0"/>
              <w:divBdr>
                <w:top w:val="none" w:sz="0" w:space="0" w:color="auto"/>
                <w:left w:val="none" w:sz="0" w:space="0" w:color="auto"/>
                <w:bottom w:val="none" w:sz="0" w:space="0" w:color="auto"/>
                <w:right w:val="none" w:sz="0" w:space="0" w:color="auto"/>
              </w:divBdr>
              <w:divsChild>
                <w:div w:id="480772377">
                  <w:marLeft w:val="0"/>
                  <w:marRight w:val="0"/>
                  <w:marTop w:val="0"/>
                  <w:marBottom w:val="0"/>
                  <w:divBdr>
                    <w:top w:val="none" w:sz="0" w:space="0" w:color="auto"/>
                    <w:left w:val="none" w:sz="0" w:space="0" w:color="auto"/>
                    <w:bottom w:val="none" w:sz="0" w:space="0" w:color="auto"/>
                    <w:right w:val="none" w:sz="0" w:space="0" w:color="auto"/>
                  </w:divBdr>
                </w:div>
              </w:divsChild>
            </w:div>
            <w:div w:id="1283807957">
              <w:marLeft w:val="0"/>
              <w:marRight w:val="0"/>
              <w:marTop w:val="0"/>
              <w:marBottom w:val="0"/>
              <w:divBdr>
                <w:top w:val="none" w:sz="0" w:space="0" w:color="auto"/>
                <w:left w:val="none" w:sz="0" w:space="0" w:color="auto"/>
                <w:bottom w:val="none" w:sz="0" w:space="0" w:color="auto"/>
                <w:right w:val="none" w:sz="0" w:space="0" w:color="auto"/>
              </w:divBdr>
              <w:divsChild>
                <w:div w:id="213469281">
                  <w:marLeft w:val="0"/>
                  <w:marRight w:val="0"/>
                  <w:marTop w:val="0"/>
                  <w:marBottom w:val="0"/>
                  <w:divBdr>
                    <w:top w:val="none" w:sz="0" w:space="0" w:color="auto"/>
                    <w:left w:val="none" w:sz="0" w:space="0" w:color="auto"/>
                    <w:bottom w:val="none" w:sz="0" w:space="0" w:color="auto"/>
                    <w:right w:val="none" w:sz="0" w:space="0" w:color="auto"/>
                  </w:divBdr>
                </w:div>
              </w:divsChild>
            </w:div>
            <w:div w:id="1683051954">
              <w:marLeft w:val="0"/>
              <w:marRight w:val="0"/>
              <w:marTop w:val="0"/>
              <w:marBottom w:val="0"/>
              <w:divBdr>
                <w:top w:val="none" w:sz="0" w:space="0" w:color="auto"/>
                <w:left w:val="none" w:sz="0" w:space="0" w:color="auto"/>
                <w:bottom w:val="none" w:sz="0" w:space="0" w:color="auto"/>
                <w:right w:val="none" w:sz="0" w:space="0" w:color="auto"/>
              </w:divBdr>
              <w:divsChild>
                <w:div w:id="13077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490">
          <w:marLeft w:val="0"/>
          <w:marRight w:val="0"/>
          <w:marTop w:val="0"/>
          <w:marBottom w:val="0"/>
          <w:divBdr>
            <w:top w:val="none" w:sz="0" w:space="0" w:color="auto"/>
            <w:left w:val="none" w:sz="0" w:space="0" w:color="auto"/>
            <w:bottom w:val="none" w:sz="0" w:space="0" w:color="auto"/>
            <w:right w:val="none" w:sz="0" w:space="0" w:color="auto"/>
          </w:divBdr>
        </w:div>
        <w:div w:id="1897811897">
          <w:marLeft w:val="0"/>
          <w:marRight w:val="0"/>
          <w:marTop w:val="0"/>
          <w:marBottom w:val="0"/>
          <w:divBdr>
            <w:top w:val="none" w:sz="0" w:space="0" w:color="auto"/>
            <w:left w:val="none" w:sz="0" w:space="0" w:color="auto"/>
            <w:bottom w:val="none" w:sz="0" w:space="0" w:color="auto"/>
            <w:right w:val="none" w:sz="0" w:space="0" w:color="auto"/>
          </w:divBdr>
        </w:div>
        <w:div w:id="503279765">
          <w:marLeft w:val="0"/>
          <w:marRight w:val="0"/>
          <w:marTop w:val="0"/>
          <w:marBottom w:val="0"/>
          <w:divBdr>
            <w:top w:val="none" w:sz="0" w:space="0" w:color="auto"/>
            <w:left w:val="none" w:sz="0" w:space="0" w:color="auto"/>
            <w:bottom w:val="none" w:sz="0" w:space="0" w:color="auto"/>
            <w:right w:val="none" w:sz="0" w:space="0" w:color="auto"/>
          </w:divBdr>
        </w:div>
        <w:div w:id="754134528">
          <w:marLeft w:val="0"/>
          <w:marRight w:val="0"/>
          <w:marTop w:val="0"/>
          <w:marBottom w:val="0"/>
          <w:divBdr>
            <w:top w:val="none" w:sz="0" w:space="0" w:color="auto"/>
            <w:left w:val="none" w:sz="0" w:space="0" w:color="auto"/>
            <w:bottom w:val="none" w:sz="0" w:space="0" w:color="auto"/>
            <w:right w:val="none" w:sz="0" w:space="0" w:color="auto"/>
          </w:divBdr>
        </w:div>
        <w:div w:id="1340352062">
          <w:marLeft w:val="0"/>
          <w:marRight w:val="0"/>
          <w:marTop w:val="0"/>
          <w:marBottom w:val="0"/>
          <w:divBdr>
            <w:top w:val="none" w:sz="0" w:space="0" w:color="auto"/>
            <w:left w:val="none" w:sz="0" w:space="0" w:color="auto"/>
            <w:bottom w:val="none" w:sz="0" w:space="0" w:color="auto"/>
            <w:right w:val="none" w:sz="0" w:space="0" w:color="auto"/>
          </w:divBdr>
        </w:div>
        <w:div w:id="1378044523">
          <w:marLeft w:val="0"/>
          <w:marRight w:val="0"/>
          <w:marTop w:val="0"/>
          <w:marBottom w:val="0"/>
          <w:divBdr>
            <w:top w:val="none" w:sz="0" w:space="0" w:color="auto"/>
            <w:left w:val="none" w:sz="0" w:space="0" w:color="auto"/>
            <w:bottom w:val="none" w:sz="0" w:space="0" w:color="auto"/>
            <w:right w:val="none" w:sz="0" w:space="0" w:color="auto"/>
          </w:divBdr>
          <w:divsChild>
            <w:div w:id="1828474897">
              <w:marLeft w:val="0"/>
              <w:marRight w:val="0"/>
              <w:marTop w:val="0"/>
              <w:marBottom w:val="0"/>
              <w:divBdr>
                <w:top w:val="none" w:sz="0" w:space="0" w:color="auto"/>
                <w:left w:val="none" w:sz="0" w:space="0" w:color="auto"/>
                <w:bottom w:val="none" w:sz="0" w:space="0" w:color="auto"/>
                <w:right w:val="none" w:sz="0" w:space="0" w:color="auto"/>
              </w:divBdr>
              <w:divsChild>
                <w:div w:id="747845909">
                  <w:marLeft w:val="0"/>
                  <w:marRight w:val="0"/>
                  <w:marTop w:val="0"/>
                  <w:marBottom w:val="0"/>
                  <w:divBdr>
                    <w:top w:val="none" w:sz="0" w:space="0" w:color="auto"/>
                    <w:left w:val="none" w:sz="0" w:space="0" w:color="auto"/>
                    <w:bottom w:val="none" w:sz="0" w:space="0" w:color="auto"/>
                    <w:right w:val="none" w:sz="0" w:space="0" w:color="auto"/>
                  </w:divBdr>
                </w:div>
              </w:divsChild>
            </w:div>
            <w:div w:id="167989615">
              <w:marLeft w:val="0"/>
              <w:marRight w:val="0"/>
              <w:marTop w:val="0"/>
              <w:marBottom w:val="0"/>
              <w:divBdr>
                <w:top w:val="none" w:sz="0" w:space="0" w:color="auto"/>
                <w:left w:val="none" w:sz="0" w:space="0" w:color="auto"/>
                <w:bottom w:val="none" w:sz="0" w:space="0" w:color="auto"/>
                <w:right w:val="none" w:sz="0" w:space="0" w:color="auto"/>
              </w:divBdr>
              <w:divsChild>
                <w:div w:id="1182546681">
                  <w:marLeft w:val="0"/>
                  <w:marRight w:val="0"/>
                  <w:marTop w:val="0"/>
                  <w:marBottom w:val="0"/>
                  <w:divBdr>
                    <w:top w:val="none" w:sz="0" w:space="0" w:color="auto"/>
                    <w:left w:val="none" w:sz="0" w:space="0" w:color="auto"/>
                    <w:bottom w:val="none" w:sz="0" w:space="0" w:color="auto"/>
                    <w:right w:val="none" w:sz="0" w:space="0" w:color="auto"/>
                  </w:divBdr>
                </w:div>
              </w:divsChild>
            </w:div>
            <w:div w:id="531698047">
              <w:marLeft w:val="0"/>
              <w:marRight w:val="0"/>
              <w:marTop w:val="0"/>
              <w:marBottom w:val="0"/>
              <w:divBdr>
                <w:top w:val="none" w:sz="0" w:space="0" w:color="auto"/>
                <w:left w:val="none" w:sz="0" w:space="0" w:color="auto"/>
                <w:bottom w:val="none" w:sz="0" w:space="0" w:color="auto"/>
                <w:right w:val="none" w:sz="0" w:space="0" w:color="auto"/>
              </w:divBdr>
              <w:divsChild>
                <w:div w:id="520434822">
                  <w:marLeft w:val="0"/>
                  <w:marRight w:val="0"/>
                  <w:marTop w:val="0"/>
                  <w:marBottom w:val="0"/>
                  <w:divBdr>
                    <w:top w:val="none" w:sz="0" w:space="0" w:color="auto"/>
                    <w:left w:val="none" w:sz="0" w:space="0" w:color="auto"/>
                    <w:bottom w:val="none" w:sz="0" w:space="0" w:color="auto"/>
                    <w:right w:val="none" w:sz="0" w:space="0" w:color="auto"/>
                  </w:divBdr>
                </w:div>
              </w:divsChild>
            </w:div>
            <w:div w:id="1485126681">
              <w:marLeft w:val="0"/>
              <w:marRight w:val="0"/>
              <w:marTop w:val="0"/>
              <w:marBottom w:val="0"/>
              <w:divBdr>
                <w:top w:val="none" w:sz="0" w:space="0" w:color="auto"/>
                <w:left w:val="none" w:sz="0" w:space="0" w:color="auto"/>
                <w:bottom w:val="none" w:sz="0" w:space="0" w:color="auto"/>
                <w:right w:val="none" w:sz="0" w:space="0" w:color="auto"/>
              </w:divBdr>
              <w:divsChild>
                <w:div w:id="1077702893">
                  <w:marLeft w:val="0"/>
                  <w:marRight w:val="0"/>
                  <w:marTop w:val="0"/>
                  <w:marBottom w:val="0"/>
                  <w:divBdr>
                    <w:top w:val="none" w:sz="0" w:space="0" w:color="auto"/>
                    <w:left w:val="none" w:sz="0" w:space="0" w:color="auto"/>
                    <w:bottom w:val="none" w:sz="0" w:space="0" w:color="auto"/>
                    <w:right w:val="none" w:sz="0" w:space="0" w:color="auto"/>
                  </w:divBdr>
                </w:div>
              </w:divsChild>
            </w:div>
            <w:div w:id="496190602">
              <w:marLeft w:val="0"/>
              <w:marRight w:val="0"/>
              <w:marTop w:val="0"/>
              <w:marBottom w:val="0"/>
              <w:divBdr>
                <w:top w:val="none" w:sz="0" w:space="0" w:color="auto"/>
                <w:left w:val="none" w:sz="0" w:space="0" w:color="auto"/>
                <w:bottom w:val="none" w:sz="0" w:space="0" w:color="auto"/>
                <w:right w:val="none" w:sz="0" w:space="0" w:color="auto"/>
              </w:divBdr>
              <w:divsChild>
                <w:div w:id="516234703">
                  <w:marLeft w:val="0"/>
                  <w:marRight w:val="0"/>
                  <w:marTop w:val="0"/>
                  <w:marBottom w:val="0"/>
                  <w:divBdr>
                    <w:top w:val="none" w:sz="0" w:space="0" w:color="auto"/>
                    <w:left w:val="none" w:sz="0" w:space="0" w:color="auto"/>
                    <w:bottom w:val="none" w:sz="0" w:space="0" w:color="auto"/>
                    <w:right w:val="none" w:sz="0" w:space="0" w:color="auto"/>
                  </w:divBdr>
                </w:div>
              </w:divsChild>
            </w:div>
            <w:div w:id="830606318">
              <w:marLeft w:val="0"/>
              <w:marRight w:val="0"/>
              <w:marTop w:val="0"/>
              <w:marBottom w:val="0"/>
              <w:divBdr>
                <w:top w:val="none" w:sz="0" w:space="0" w:color="auto"/>
                <w:left w:val="none" w:sz="0" w:space="0" w:color="auto"/>
                <w:bottom w:val="none" w:sz="0" w:space="0" w:color="auto"/>
                <w:right w:val="none" w:sz="0" w:space="0" w:color="auto"/>
              </w:divBdr>
              <w:divsChild>
                <w:div w:id="2009626010">
                  <w:marLeft w:val="0"/>
                  <w:marRight w:val="0"/>
                  <w:marTop w:val="0"/>
                  <w:marBottom w:val="0"/>
                  <w:divBdr>
                    <w:top w:val="none" w:sz="0" w:space="0" w:color="auto"/>
                    <w:left w:val="none" w:sz="0" w:space="0" w:color="auto"/>
                    <w:bottom w:val="none" w:sz="0" w:space="0" w:color="auto"/>
                    <w:right w:val="none" w:sz="0" w:space="0" w:color="auto"/>
                  </w:divBdr>
                </w:div>
              </w:divsChild>
            </w:div>
            <w:div w:id="1219973451">
              <w:marLeft w:val="0"/>
              <w:marRight w:val="0"/>
              <w:marTop w:val="0"/>
              <w:marBottom w:val="0"/>
              <w:divBdr>
                <w:top w:val="none" w:sz="0" w:space="0" w:color="auto"/>
                <w:left w:val="none" w:sz="0" w:space="0" w:color="auto"/>
                <w:bottom w:val="none" w:sz="0" w:space="0" w:color="auto"/>
                <w:right w:val="none" w:sz="0" w:space="0" w:color="auto"/>
              </w:divBdr>
              <w:divsChild>
                <w:div w:id="8752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575">
          <w:marLeft w:val="0"/>
          <w:marRight w:val="0"/>
          <w:marTop w:val="0"/>
          <w:marBottom w:val="0"/>
          <w:divBdr>
            <w:top w:val="none" w:sz="0" w:space="0" w:color="auto"/>
            <w:left w:val="none" w:sz="0" w:space="0" w:color="auto"/>
            <w:bottom w:val="none" w:sz="0" w:space="0" w:color="auto"/>
            <w:right w:val="none" w:sz="0" w:space="0" w:color="auto"/>
          </w:divBdr>
          <w:divsChild>
            <w:div w:id="325476892">
              <w:marLeft w:val="0"/>
              <w:marRight w:val="0"/>
              <w:marTop w:val="0"/>
              <w:marBottom w:val="0"/>
              <w:divBdr>
                <w:top w:val="none" w:sz="0" w:space="0" w:color="auto"/>
                <w:left w:val="none" w:sz="0" w:space="0" w:color="auto"/>
                <w:bottom w:val="none" w:sz="0" w:space="0" w:color="auto"/>
                <w:right w:val="none" w:sz="0" w:space="0" w:color="auto"/>
              </w:divBdr>
              <w:divsChild>
                <w:div w:id="36438640">
                  <w:marLeft w:val="0"/>
                  <w:marRight w:val="0"/>
                  <w:marTop w:val="0"/>
                  <w:marBottom w:val="0"/>
                  <w:divBdr>
                    <w:top w:val="none" w:sz="0" w:space="0" w:color="auto"/>
                    <w:left w:val="none" w:sz="0" w:space="0" w:color="auto"/>
                    <w:bottom w:val="none" w:sz="0" w:space="0" w:color="auto"/>
                    <w:right w:val="none" w:sz="0" w:space="0" w:color="auto"/>
                  </w:divBdr>
                </w:div>
              </w:divsChild>
            </w:div>
            <w:div w:id="1200970451">
              <w:marLeft w:val="0"/>
              <w:marRight w:val="0"/>
              <w:marTop w:val="0"/>
              <w:marBottom w:val="0"/>
              <w:divBdr>
                <w:top w:val="none" w:sz="0" w:space="0" w:color="auto"/>
                <w:left w:val="none" w:sz="0" w:space="0" w:color="auto"/>
                <w:bottom w:val="none" w:sz="0" w:space="0" w:color="auto"/>
                <w:right w:val="none" w:sz="0" w:space="0" w:color="auto"/>
              </w:divBdr>
              <w:divsChild>
                <w:div w:id="1894150664">
                  <w:marLeft w:val="0"/>
                  <w:marRight w:val="0"/>
                  <w:marTop w:val="0"/>
                  <w:marBottom w:val="0"/>
                  <w:divBdr>
                    <w:top w:val="none" w:sz="0" w:space="0" w:color="auto"/>
                    <w:left w:val="none" w:sz="0" w:space="0" w:color="auto"/>
                    <w:bottom w:val="none" w:sz="0" w:space="0" w:color="auto"/>
                    <w:right w:val="none" w:sz="0" w:space="0" w:color="auto"/>
                  </w:divBdr>
                </w:div>
              </w:divsChild>
            </w:div>
            <w:div w:id="260187278">
              <w:marLeft w:val="0"/>
              <w:marRight w:val="0"/>
              <w:marTop w:val="0"/>
              <w:marBottom w:val="0"/>
              <w:divBdr>
                <w:top w:val="none" w:sz="0" w:space="0" w:color="auto"/>
                <w:left w:val="none" w:sz="0" w:space="0" w:color="auto"/>
                <w:bottom w:val="none" w:sz="0" w:space="0" w:color="auto"/>
                <w:right w:val="none" w:sz="0" w:space="0" w:color="auto"/>
              </w:divBdr>
              <w:divsChild>
                <w:div w:id="1751073006">
                  <w:marLeft w:val="0"/>
                  <w:marRight w:val="0"/>
                  <w:marTop w:val="0"/>
                  <w:marBottom w:val="0"/>
                  <w:divBdr>
                    <w:top w:val="none" w:sz="0" w:space="0" w:color="auto"/>
                    <w:left w:val="none" w:sz="0" w:space="0" w:color="auto"/>
                    <w:bottom w:val="none" w:sz="0" w:space="0" w:color="auto"/>
                    <w:right w:val="none" w:sz="0" w:space="0" w:color="auto"/>
                  </w:divBdr>
                </w:div>
              </w:divsChild>
            </w:div>
            <w:div w:id="1104426361">
              <w:marLeft w:val="0"/>
              <w:marRight w:val="0"/>
              <w:marTop w:val="0"/>
              <w:marBottom w:val="0"/>
              <w:divBdr>
                <w:top w:val="none" w:sz="0" w:space="0" w:color="auto"/>
                <w:left w:val="none" w:sz="0" w:space="0" w:color="auto"/>
                <w:bottom w:val="none" w:sz="0" w:space="0" w:color="auto"/>
                <w:right w:val="none" w:sz="0" w:space="0" w:color="auto"/>
              </w:divBdr>
              <w:divsChild>
                <w:div w:id="2111733470">
                  <w:marLeft w:val="0"/>
                  <w:marRight w:val="0"/>
                  <w:marTop w:val="0"/>
                  <w:marBottom w:val="0"/>
                  <w:divBdr>
                    <w:top w:val="none" w:sz="0" w:space="0" w:color="auto"/>
                    <w:left w:val="none" w:sz="0" w:space="0" w:color="auto"/>
                    <w:bottom w:val="none" w:sz="0" w:space="0" w:color="auto"/>
                    <w:right w:val="none" w:sz="0" w:space="0" w:color="auto"/>
                  </w:divBdr>
                </w:div>
              </w:divsChild>
            </w:div>
            <w:div w:id="1807627981">
              <w:marLeft w:val="0"/>
              <w:marRight w:val="0"/>
              <w:marTop w:val="0"/>
              <w:marBottom w:val="0"/>
              <w:divBdr>
                <w:top w:val="none" w:sz="0" w:space="0" w:color="auto"/>
                <w:left w:val="none" w:sz="0" w:space="0" w:color="auto"/>
                <w:bottom w:val="none" w:sz="0" w:space="0" w:color="auto"/>
                <w:right w:val="none" w:sz="0" w:space="0" w:color="auto"/>
              </w:divBdr>
              <w:divsChild>
                <w:div w:id="84422462">
                  <w:marLeft w:val="0"/>
                  <w:marRight w:val="0"/>
                  <w:marTop w:val="0"/>
                  <w:marBottom w:val="0"/>
                  <w:divBdr>
                    <w:top w:val="none" w:sz="0" w:space="0" w:color="auto"/>
                    <w:left w:val="none" w:sz="0" w:space="0" w:color="auto"/>
                    <w:bottom w:val="none" w:sz="0" w:space="0" w:color="auto"/>
                    <w:right w:val="none" w:sz="0" w:space="0" w:color="auto"/>
                  </w:divBdr>
                </w:div>
              </w:divsChild>
            </w:div>
            <w:div w:id="1863546454">
              <w:marLeft w:val="0"/>
              <w:marRight w:val="0"/>
              <w:marTop w:val="0"/>
              <w:marBottom w:val="0"/>
              <w:divBdr>
                <w:top w:val="none" w:sz="0" w:space="0" w:color="auto"/>
                <w:left w:val="none" w:sz="0" w:space="0" w:color="auto"/>
                <w:bottom w:val="none" w:sz="0" w:space="0" w:color="auto"/>
                <w:right w:val="none" w:sz="0" w:space="0" w:color="auto"/>
              </w:divBdr>
              <w:divsChild>
                <w:div w:id="2120372973">
                  <w:marLeft w:val="0"/>
                  <w:marRight w:val="0"/>
                  <w:marTop w:val="0"/>
                  <w:marBottom w:val="0"/>
                  <w:divBdr>
                    <w:top w:val="none" w:sz="0" w:space="0" w:color="auto"/>
                    <w:left w:val="none" w:sz="0" w:space="0" w:color="auto"/>
                    <w:bottom w:val="none" w:sz="0" w:space="0" w:color="auto"/>
                    <w:right w:val="none" w:sz="0" w:space="0" w:color="auto"/>
                  </w:divBdr>
                </w:div>
              </w:divsChild>
            </w:div>
            <w:div w:id="1174958227">
              <w:marLeft w:val="0"/>
              <w:marRight w:val="0"/>
              <w:marTop w:val="0"/>
              <w:marBottom w:val="0"/>
              <w:divBdr>
                <w:top w:val="none" w:sz="0" w:space="0" w:color="auto"/>
                <w:left w:val="none" w:sz="0" w:space="0" w:color="auto"/>
                <w:bottom w:val="none" w:sz="0" w:space="0" w:color="auto"/>
                <w:right w:val="none" w:sz="0" w:space="0" w:color="auto"/>
              </w:divBdr>
              <w:divsChild>
                <w:div w:id="1642424586">
                  <w:marLeft w:val="0"/>
                  <w:marRight w:val="0"/>
                  <w:marTop w:val="0"/>
                  <w:marBottom w:val="0"/>
                  <w:divBdr>
                    <w:top w:val="none" w:sz="0" w:space="0" w:color="auto"/>
                    <w:left w:val="none" w:sz="0" w:space="0" w:color="auto"/>
                    <w:bottom w:val="none" w:sz="0" w:space="0" w:color="auto"/>
                    <w:right w:val="none" w:sz="0" w:space="0" w:color="auto"/>
                  </w:divBdr>
                </w:div>
              </w:divsChild>
            </w:div>
            <w:div w:id="508955659">
              <w:marLeft w:val="0"/>
              <w:marRight w:val="0"/>
              <w:marTop w:val="0"/>
              <w:marBottom w:val="0"/>
              <w:divBdr>
                <w:top w:val="none" w:sz="0" w:space="0" w:color="auto"/>
                <w:left w:val="none" w:sz="0" w:space="0" w:color="auto"/>
                <w:bottom w:val="none" w:sz="0" w:space="0" w:color="auto"/>
                <w:right w:val="none" w:sz="0" w:space="0" w:color="auto"/>
              </w:divBdr>
              <w:divsChild>
                <w:div w:id="1465807354">
                  <w:marLeft w:val="0"/>
                  <w:marRight w:val="0"/>
                  <w:marTop w:val="0"/>
                  <w:marBottom w:val="0"/>
                  <w:divBdr>
                    <w:top w:val="none" w:sz="0" w:space="0" w:color="auto"/>
                    <w:left w:val="none" w:sz="0" w:space="0" w:color="auto"/>
                    <w:bottom w:val="none" w:sz="0" w:space="0" w:color="auto"/>
                    <w:right w:val="none" w:sz="0" w:space="0" w:color="auto"/>
                  </w:divBdr>
                </w:div>
              </w:divsChild>
            </w:div>
            <w:div w:id="1750611801">
              <w:marLeft w:val="0"/>
              <w:marRight w:val="0"/>
              <w:marTop w:val="0"/>
              <w:marBottom w:val="0"/>
              <w:divBdr>
                <w:top w:val="none" w:sz="0" w:space="0" w:color="auto"/>
                <w:left w:val="none" w:sz="0" w:space="0" w:color="auto"/>
                <w:bottom w:val="none" w:sz="0" w:space="0" w:color="auto"/>
                <w:right w:val="none" w:sz="0" w:space="0" w:color="auto"/>
              </w:divBdr>
              <w:divsChild>
                <w:div w:id="108554030">
                  <w:marLeft w:val="0"/>
                  <w:marRight w:val="0"/>
                  <w:marTop w:val="0"/>
                  <w:marBottom w:val="0"/>
                  <w:divBdr>
                    <w:top w:val="none" w:sz="0" w:space="0" w:color="auto"/>
                    <w:left w:val="none" w:sz="0" w:space="0" w:color="auto"/>
                    <w:bottom w:val="none" w:sz="0" w:space="0" w:color="auto"/>
                    <w:right w:val="none" w:sz="0" w:space="0" w:color="auto"/>
                  </w:divBdr>
                </w:div>
              </w:divsChild>
            </w:div>
            <w:div w:id="550383059">
              <w:marLeft w:val="0"/>
              <w:marRight w:val="0"/>
              <w:marTop w:val="0"/>
              <w:marBottom w:val="0"/>
              <w:divBdr>
                <w:top w:val="none" w:sz="0" w:space="0" w:color="auto"/>
                <w:left w:val="none" w:sz="0" w:space="0" w:color="auto"/>
                <w:bottom w:val="none" w:sz="0" w:space="0" w:color="auto"/>
                <w:right w:val="none" w:sz="0" w:space="0" w:color="auto"/>
              </w:divBdr>
              <w:divsChild>
                <w:div w:id="1653942212">
                  <w:marLeft w:val="0"/>
                  <w:marRight w:val="0"/>
                  <w:marTop w:val="0"/>
                  <w:marBottom w:val="0"/>
                  <w:divBdr>
                    <w:top w:val="none" w:sz="0" w:space="0" w:color="auto"/>
                    <w:left w:val="none" w:sz="0" w:space="0" w:color="auto"/>
                    <w:bottom w:val="none" w:sz="0" w:space="0" w:color="auto"/>
                    <w:right w:val="none" w:sz="0" w:space="0" w:color="auto"/>
                  </w:divBdr>
                </w:div>
              </w:divsChild>
            </w:div>
            <w:div w:id="752974509">
              <w:marLeft w:val="0"/>
              <w:marRight w:val="0"/>
              <w:marTop w:val="0"/>
              <w:marBottom w:val="0"/>
              <w:divBdr>
                <w:top w:val="none" w:sz="0" w:space="0" w:color="auto"/>
                <w:left w:val="none" w:sz="0" w:space="0" w:color="auto"/>
                <w:bottom w:val="none" w:sz="0" w:space="0" w:color="auto"/>
                <w:right w:val="none" w:sz="0" w:space="0" w:color="auto"/>
              </w:divBdr>
              <w:divsChild>
                <w:div w:id="2139175204">
                  <w:marLeft w:val="0"/>
                  <w:marRight w:val="0"/>
                  <w:marTop w:val="0"/>
                  <w:marBottom w:val="0"/>
                  <w:divBdr>
                    <w:top w:val="none" w:sz="0" w:space="0" w:color="auto"/>
                    <w:left w:val="none" w:sz="0" w:space="0" w:color="auto"/>
                    <w:bottom w:val="none" w:sz="0" w:space="0" w:color="auto"/>
                    <w:right w:val="none" w:sz="0" w:space="0" w:color="auto"/>
                  </w:divBdr>
                </w:div>
              </w:divsChild>
            </w:div>
            <w:div w:id="942609150">
              <w:marLeft w:val="0"/>
              <w:marRight w:val="0"/>
              <w:marTop w:val="0"/>
              <w:marBottom w:val="0"/>
              <w:divBdr>
                <w:top w:val="none" w:sz="0" w:space="0" w:color="auto"/>
                <w:left w:val="none" w:sz="0" w:space="0" w:color="auto"/>
                <w:bottom w:val="none" w:sz="0" w:space="0" w:color="auto"/>
                <w:right w:val="none" w:sz="0" w:space="0" w:color="auto"/>
              </w:divBdr>
              <w:divsChild>
                <w:div w:id="16307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3811">
          <w:marLeft w:val="0"/>
          <w:marRight w:val="0"/>
          <w:marTop w:val="0"/>
          <w:marBottom w:val="0"/>
          <w:divBdr>
            <w:top w:val="none" w:sz="0" w:space="0" w:color="auto"/>
            <w:left w:val="none" w:sz="0" w:space="0" w:color="auto"/>
            <w:bottom w:val="none" w:sz="0" w:space="0" w:color="auto"/>
            <w:right w:val="none" w:sz="0" w:space="0" w:color="auto"/>
          </w:divBdr>
          <w:divsChild>
            <w:div w:id="1306472233">
              <w:marLeft w:val="0"/>
              <w:marRight w:val="0"/>
              <w:marTop w:val="0"/>
              <w:marBottom w:val="0"/>
              <w:divBdr>
                <w:top w:val="none" w:sz="0" w:space="0" w:color="auto"/>
                <w:left w:val="none" w:sz="0" w:space="0" w:color="auto"/>
                <w:bottom w:val="none" w:sz="0" w:space="0" w:color="auto"/>
                <w:right w:val="none" w:sz="0" w:space="0" w:color="auto"/>
              </w:divBdr>
              <w:divsChild>
                <w:div w:id="775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4781">
          <w:marLeft w:val="0"/>
          <w:marRight w:val="0"/>
          <w:marTop w:val="0"/>
          <w:marBottom w:val="0"/>
          <w:divBdr>
            <w:top w:val="none" w:sz="0" w:space="0" w:color="auto"/>
            <w:left w:val="none" w:sz="0" w:space="0" w:color="auto"/>
            <w:bottom w:val="none" w:sz="0" w:space="0" w:color="auto"/>
            <w:right w:val="none" w:sz="0" w:space="0" w:color="auto"/>
          </w:divBdr>
          <w:divsChild>
            <w:div w:id="1116875390">
              <w:marLeft w:val="0"/>
              <w:marRight w:val="0"/>
              <w:marTop w:val="0"/>
              <w:marBottom w:val="0"/>
              <w:divBdr>
                <w:top w:val="none" w:sz="0" w:space="0" w:color="auto"/>
                <w:left w:val="none" w:sz="0" w:space="0" w:color="auto"/>
                <w:bottom w:val="none" w:sz="0" w:space="0" w:color="auto"/>
                <w:right w:val="none" w:sz="0" w:space="0" w:color="auto"/>
              </w:divBdr>
              <w:divsChild>
                <w:div w:id="994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6244">
          <w:marLeft w:val="0"/>
          <w:marRight w:val="0"/>
          <w:marTop w:val="0"/>
          <w:marBottom w:val="0"/>
          <w:divBdr>
            <w:top w:val="none" w:sz="0" w:space="0" w:color="auto"/>
            <w:left w:val="none" w:sz="0" w:space="0" w:color="auto"/>
            <w:bottom w:val="none" w:sz="0" w:space="0" w:color="auto"/>
            <w:right w:val="none" w:sz="0" w:space="0" w:color="auto"/>
          </w:divBdr>
          <w:divsChild>
            <w:div w:id="3670349">
              <w:marLeft w:val="0"/>
              <w:marRight w:val="0"/>
              <w:marTop w:val="0"/>
              <w:marBottom w:val="0"/>
              <w:divBdr>
                <w:top w:val="none" w:sz="0" w:space="0" w:color="auto"/>
                <w:left w:val="none" w:sz="0" w:space="0" w:color="auto"/>
                <w:bottom w:val="none" w:sz="0" w:space="0" w:color="auto"/>
                <w:right w:val="none" w:sz="0" w:space="0" w:color="auto"/>
              </w:divBdr>
              <w:divsChild>
                <w:div w:id="99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089">
          <w:marLeft w:val="0"/>
          <w:marRight w:val="0"/>
          <w:marTop w:val="0"/>
          <w:marBottom w:val="0"/>
          <w:divBdr>
            <w:top w:val="none" w:sz="0" w:space="0" w:color="auto"/>
            <w:left w:val="none" w:sz="0" w:space="0" w:color="auto"/>
            <w:bottom w:val="none" w:sz="0" w:space="0" w:color="auto"/>
            <w:right w:val="none" w:sz="0" w:space="0" w:color="auto"/>
          </w:divBdr>
          <w:divsChild>
            <w:div w:id="1704936158">
              <w:marLeft w:val="0"/>
              <w:marRight w:val="0"/>
              <w:marTop w:val="0"/>
              <w:marBottom w:val="0"/>
              <w:divBdr>
                <w:top w:val="none" w:sz="0" w:space="0" w:color="auto"/>
                <w:left w:val="none" w:sz="0" w:space="0" w:color="auto"/>
                <w:bottom w:val="none" w:sz="0" w:space="0" w:color="auto"/>
                <w:right w:val="none" w:sz="0" w:space="0" w:color="auto"/>
              </w:divBdr>
              <w:divsChild>
                <w:div w:id="1676616309">
                  <w:marLeft w:val="0"/>
                  <w:marRight w:val="0"/>
                  <w:marTop w:val="0"/>
                  <w:marBottom w:val="0"/>
                  <w:divBdr>
                    <w:top w:val="none" w:sz="0" w:space="0" w:color="auto"/>
                    <w:left w:val="none" w:sz="0" w:space="0" w:color="auto"/>
                    <w:bottom w:val="none" w:sz="0" w:space="0" w:color="auto"/>
                    <w:right w:val="none" w:sz="0" w:space="0" w:color="auto"/>
                  </w:divBdr>
                </w:div>
              </w:divsChild>
            </w:div>
            <w:div w:id="1955286164">
              <w:marLeft w:val="0"/>
              <w:marRight w:val="0"/>
              <w:marTop w:val="0"/>
              <w:marBottom w:val="0"/>
              <w:divBdr>
                <w:top w:val="none" w:sz="0" w:space="0" w:color="auto"/>
                <w:left w:val="none" w:sz="0" w:space="0" w:color="auto"/>
                <w:bottom w:val="none" w:sz="0" w:space="0" w:color="auto"/>
                <w:right w:val="none" w:sz="0" w:space="0" w:color="auto"/>
              </w:divBdr>
              <w:divsChild>
                <w:div w:id="1558934422">
                  <w:marLeft w:val="0"/>
                  <w:marRight w:val="0"/>
                  <w:marTop w:val="0"/>
                  <w:marBottom w:val="0"/>
                  <w:divBdr>
                    <w:top w:val="none" w:sz="0" w:space="0" w:color="auto"/>
                    <w:left w:val="none" w:sz="0" w:space="0" w:color="auto"/>
                    <w:bottom w:val="none" w:sz="0" w:space="0" w:color="auto"/>
                    <w:right w:val="none" w:sz="0" w:space="0" w:color="auto"/>
                  </w:divBdr>
                </w:div>
              </w:divsChild>
            </w:div>
            <w:div w:id="1719861473">
              <w:marLeft w:val="0"/>
              <w:marRight w:val="0"/>
              <w:marTop w:val="0"/>
              <w:marBottom w:val="0"/>
              <w:divBdr>
                <w:top w:val="none" w:sz="0" w:space="0" w:color="auto"/>
                <w:left w:val="none" w:sz="0" w:space="0" w:color="auto"/>
                <w:bottom w:val="none" w:sz="0" w:space="0" w:color="auto"/>
                <w:right w:val="none" w:sz="0" w:space="0" w:color="auto"/>
              </w:divBdr>
              <w:divsChild>
                <w:div w:id="1631328434">
                  <w:marLeft w:val="0"/>
                  <w:marRight w:val="0"/>
                  <w:marTop w:val="0"/>
                  <w:marBottom w:val="0"/>
                  <w:divBdr>
                    <w:top w:val="none" w:sz="0" w:space="0" w:color="auto"/>
                    <w:left w:val="none" w:sz="0" w:space="0" w:color="auto"/>
                    <w:bottom w:val="none" w:sz="0" w:space="0" w:color="auto"/>
                    <w:right w:val="none" w:sz="0" w:space="0" w:color="auto"/>
                  </w:divBdr>
                </w:div>
              </w:divsChild>
            </w:div>
            <w:div w:id="1613903849">
              <w:marLeft w:val="0"/>
              <w:marRight w:val="0"/>
              <w:marTop w:val="0"/>
              <w:marBottom w:val="0"/>
              <w:divBdr>
                <w:top w:val="none" w:sz="0" w:space="0" w:color="auto"/>
                <w:left w:val="none" w:sz="0" w:space="0" w:color="auto"/>
                <w:bottom w:val="none" w:sz="0" w:space="0" w:color="auto"/>
                <w:right w:val="none" w:sz="0" w:space="0" w:color="auto"/>
              </w:divBdr>
              <w:divsChild>
                <w:div w:id="773986081">
                  <w:marLeft w:val="0"/>
                  <w:marRight w:val="0"/>
                  <w:marTop w:val="0"/>
                  <w:marBottom w:val="0"/>
                  <w:divBdr>
                    <w:top w:val="none" w:sz="0" w:space="0" w:color="auto"/>
                    <w:left w:val="none" w:sz="0" w:space="0" w:color="auto"/>
                    <w:bottom w:val="none" w:sz="0" w:space="0" w:color="auto"/>
                    <w:right w:val="none" w:sz="0" w:space="0" w:color="auto"/>
                  </w:divBdr>
                </w:div>
              </w:divsChild>
            </w:div>
            <w:div w:id="879123463">
              <w:marLeft w:val="0"/>
              <w:marRight w:val="0"/>
              <w:marTop w:val="0"/>
              <w:marBottom w:val="0"/>
              <w:divBdr>
                <w:top w:val="none" w:sz="0" w:space="0" w:color="auto"/>
                <w:left w:val="none" w:sz="0" w:space="0" w:color="auto"/>
                <w:bottom w:val="none" w:sz="0" w:space="0" w:color="auto"/>
                <w:right w:val="none" w:sz="0" w:space="0" w:color="auto"/>
              </w:divBdr>
              <w:divsChild>
                <w:div w:id="110318282">
                  <w:marLeft w:val="0"/>
                  <w:marRight w:val="0"/>
                  <w:marTop w:val="0"/>
                  <w:marBottom w:val="0"/>
                  <w:divBdr>
                    <w:top w:val="none" w:sz="0" w:space="0" w:color="auto"/>
                    <w:left w:val="none" w:sz="0" w:space="0" w:color="auto"/>
                    <w:bottom w:val="none" w:sz="0" w:space="0" w:color="auto"/>
                    <w:right w:val="none" w:sz="0" w:space="0" w:color="auto"/>
                  </w:divBdr>
                </w:div>
              </w:divsChild>
            </w:div>
            <w:div w:id="839346151">
              <w:marLeft w:val="0"/>
              <w:marRight w:val="0"/>
              <w:marTop w:val="0"/>
              <w:marBottom w:val="0"/>
              <w:divBdr>
                <w:top w:val="none" w:sz="0" w:space="0" w:color="auto"/>
                <w:left w:val="none" w:sz="0" w:space="0" w:color="auto"/>
                <w:bottom w:val="none" w:sz="0" w:space="0" w:color="auto"/>
                <w:right w:val="none" w:sz="0" w:space="0" w:color="auto"/>
              </w:divBdr>
              <w:divsChild>
                <w:div w:id="217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276">
          <w:marLeft w:val="0"/>
          <w:marRight w:val="0"/>
          <w:marTop w:val="0"/>
          <w:marBottom w:val="0"/>
          <w:divBdr>
            <w:top w:val="none" w:sz="0" w:space="0" w:color="auto"/>
            <w:left w:val="none" w:sz="0" w:space="0" w:color="auto"/>
            <w:bottom w:val="none" w:sz="0" w:space="0" w:color="auto"/>
            <w:right w:val="none" w:sz="0" w:space="0" w:color="auto"/>
          </w:divBdr>
          <w:divsChild>
            <w:div w:id="703944526">
              <w:marLeft w:val="0"/>
              <w:marRight w:val="0"/>
              <w:marTop w:val="0"/>
              <w:marBottom w:val="0"/>
              <w:divBdr>
                <w:top w:val="none" w:sz="0" w:space="0" w:color="auto"/>
                <w:left w:val="none" w:sz="0" w:space="0" w:color="auto"/>
                <w:bottom w:val="none" w:sz="0" w:space="0" w:color="auto"/>
                <w:right w:val="none" w:sz="0" w:space="0" w:color="auto"/>
              </w:divBdr>
              <w:divsChild>
                <w:div w:id="770323667">
                  <w:marLeft w:val="0"/>
                  <w:marRight w:val="0"/>
                  <w:marTop w:val="0"/>
                  <w:marBottom w:val="0"/>
                  <w:divBdr>
                    <w:top w:val="none" w:sz="0" w:space="0" w:color="auto"/>
                    <w:left w:val="none" w:sz="0" w:space="0" w:color="auto"/>
                    <w:bottom w:val="none" w:sz="0" w:space="0" w:color="auto"/>
                    <w:right w:val="none" w:sz="0" w:space="0" w:color="auto"/>
                  </w:divBdr>
                </w:div>
              </w:divsChild>
            </w:div>
            <w:div w:id="331376709">
              <w:marLeft w:val="0"/>
              <w:marRight w:val="0"/>
              <w:marTop w:val="0"/>
              <w:marBottom w:val="0"/>
              <w:divBdr>
                <w:top w:val="none" w:sz="0" w:space="0" w:color="auto"/>
                <w:left w:val="none" w:sz="0" w:space="0" w:color="auto"/>
                <w:bottom w:val="none" w:sz="0" w:space="0" w:color="auto"/>
                <w:right w:val="none" w:sz="0" w:space="0" w:color="auto"/>
              </w:divBdr>
              <w:divsChild>
                <w:div w:id="2097095142">
                  <w:marLeft w:val="0"/>
                  <w:marRight w:val="0"/>
                  <w:marTop w:val="0"/>
                  <w:marBottom w:val="0"/>
                  <w:divBdr>
                    <w:top w:val="none" w:sz="0" w:space="0" w:color="auto"/>
                    <w:left w:val="none" w:sz="0" w:space="0" w:color="auto"/>
                    <w:bottom w:val="none" w:sz="0" w:space="0" w:color="auto"/>
                    <w:right w:val="none" w:sz="0" w:space="0" w:color="auto"/>
                  </w:divBdr>
                </w:div>
              </w:divsChild>
            </w:div>
            <w:div w:id="1886869329">
              <w:marLeft w:val="0"/>
              <w:marRight w:val="0"/>
              <w:marTop w:val="0"/>
              <w:marBottom w:val="0"/>
              <w:divBdr>
                <w:top w:val="none" w:sz="0" w:space="0" w:color="auto"/>
                <w:left w:val="none" w:sz="0" w:space="0" w:color="auto"/>
                <w:bottom w:val="none" w:sz="0" w:space="0" w:color="auto"/>
                <w:right w:val="none" w:sz="0" w:space="0" w:color="auto"/>
              </w:divBdr>
              <w:divsChild>
                <w:div w:id="10529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4357">
          <w:marLeft w:val="0"/>
          <w:marRight w:val="0"/>
          <w:marTop w:val="0"/>
          <w:marBottom w:val="0"/>
          <w:divBdr>
            <w:top w:val="none" w:sz="0" w:space="0" w:color="auto"/>
            <w:left w:val="none" w:sz="0" w:space="0" w:color="auto"/>
            <w:bottom w:val="none" w:sz="0" w:space="0" w:color="auto"/>
            <w:right w:val="none" w:sz="0" w:space="0" w:color="auto"/>
          </w:divBdr>
          <w:divsChild>
            <w:div w:id="1518738995">
              <w:marLeft w:val="0"/>
              <w:marRight w:val="0"/>
              <w:marTop w:val="0"/>
              <w:marBottom w:val="0"/>
              <w:divBdr>
                <w:top w:val="none" w:sz="0" w:space="0" w:color="auto"/>
                <w:left w:val="none" w:sz="0" w:space="0" w:color="auto"/>
                <w:bottom w:val="none" w:sz="0" w:space="0" w:color="auto"/>
                <w:right w:val="none" w:sz="0" w:space="0" w:color="auto"/>
              </w:divBdr>
              <w:divsChild>
                <w:div w:id="1192183852">
                  <w:marLeft w:val="0"/>
                  <w:marRight w:val="0"/>
                  <w:marTop w:val="0"/>
                  <w:marBottom w:val="0"/>
                  <w:divBdr>
                    <w:top w:val="none" w:sz="0" w:space="0" w:color="auto"/>
                    <w:left w:val="none" w:sz="0" w:space="0" w:color="auto"/>
                    <w:bottom w:val="none" w:sz="0" w:space="0" w:color="auto"/>
                    <w:right w:val="none" w:sz="0" w:space="0" w:color="auto"/>
                  </w:divBdr>
                </w:div>
              </w:divsChild>
            </w:div>
            <w:div w:id="1930894047">
              <w:marLeft w:val="0"/>
              <w:marRight w:val="0"/>
              <w:marTop w:val="0"/>
              <w:marBottom w:val="0"/>
              <w:divBdr>
                <w:top w:val="none" w:sz="0" w:space="0" w:color="auto"/>
                <w:left w:val="none" w:sz="0" w:space="0" w:color="auto"/>
                <w:bottom w:val="none" w:sz="0" w:space="0" w:color="auto"/>
                <w:right w:val="none" w:sz="0" w:space="0" w:color="auto"/>
              </w:divBdr>
              <w:divsChild>
                <w:div w:id="628975479">
                  <w:marLeft w:val="0"/>
                  <w:marRight w:val="0"/>
                  <w:marTop w:val="0"/>
                  <w:marBottom w:val="0"/>
                  <w:divBdr>
                    <w:top w:val="none" w:sz="0" w:space="0" w:color="auto"/>
                    <w:left w:val="none" w:sz="0" w:space="0" w:color="auto"/>
                    <w:bottom w:val="none" w:sz="0" w:space="0" w:color="auto"/>
                    <w:right w:val="none" w:sz="0" w:space="0" w:color="auto"/>
                  </w:divBdr>
                </w:div>
              </w:divsChild>
            </w:div>
            <w:div w:id="842743908">
              <w:marLeft w:val="0"/>
              <w:marRight w:val="0"/>
              <w:marTop w:val="0"/>
              <w:marBottom w:val="0"/>
              <w:divBdr>
                <w:top w:val="none" w:sz="0" w:space="0" w:color="auto"/>
                <w:left w:val="none" w:sz="0" w:space="0" w:color="auto"/>
                <w:bottom w:val="none" w:sz="0" w:space="0" w:color="auto"/>
                <w:right w:val="none" w:sz="0" w:space="0" w:color="auto"/>
              </w:divBdr>
              <w:divsChild>
                <w:div w:id="201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4565">
      <w:bodyDiv w:val="1"/>
      <w:marLeft w:val="0"/>
      <w:marRight w:val="0"/>
      <w:marTop w:val="0"/>
      <w:marBottom w:val="0"/>
      <w:divBdr>
        <w:top w:val="none" w:sz="0" w:space="0" w:color="auto"/>
        <w:left w:val="none" w:sz="0" w:space="0" w:color="auto"/>
        <w:bottom w:val="none" w:sz="0" w:space="0" w:color="auto"/>
        <w:right w:val="none" w:sz="0" w:space="0" w:color="auto"/>
      </w:divBdr>
      <w:divsChild>
        <w:div w:id="1381127879">
          <w:marLeft w:val="0"/>
          <w:marRight w:val="0"/>
          <w:marTop w:val="0"/>
          <w:marBottom w:val="0"/>
          <w:divBdr>
            <w:top w:val="none" w:sz="0" w:space="0" w:color="auto"/>
            <w:left w:val="none" w:sz="0" w:space="0" w:color="auto"/>
            <w:bottom w:val="none" w:sz="0" w:space="0" w:color="auto"/>
            <w:right w:val="none" w:sz="0" w:space="0" w:color="auto"/>
          </w:divBdr>
          <w:divsChild>
            <w:div w:id="1618178324">
              <w:marLeft w:val="0"/>
              <w:marRight w:val="0"/>
              <w:marTop w:val="0"/>
              <w:marBottom w:val="0"/>
              <w:divBdr>
                <w:top w:val="none" w:sz="0" w:space="0" w:color="auto"/>
                <w:left w:val="none" w:sz="0" w:space="0" w:color="auto"/>
                <w:bottom w:val="none" w:sz="0" w:space="0" w:color="auto"/>
                <w:right w:val="none" w:sz="0" w:space="0" w:color="auto"/>
              </w:divBdr>
            </w:div>
            <w:div w:id="876627410">
              <w:marLeft w:val="0"/>
              <w:marRight w:val="0"/>
              <w:marTop w:val="0"/>
              <w:marBottom w:val="0"/>
              <w:divBdr>
                <w:top w:val="none" w:sz="0" w:space="0" w:color="auto"/>
                <w:left w:val="none" w:sz="0" w:space="0" w:color="auto"/>
                <w:bottom w:val="none" w:sz="0" w:space="0" w:color="auto"/>
                <w:right w:val="none" w:sz="0" w:space="0" w:color="auto"/>
              </w:divBdr>
            </w:div>
            <w:div w:id="1270969599">
              <w:marLeft w:val="0"/>
              <w:marRight w:val="0"/>
              <w:marTop w:val="0"/>
              <w:marBottom w:val="0"/>
              <w:divBdr>
                <w:top w:val="none" w:sz="0" w:space="0" w:color="auto"/>
                <w:left w:val="none" w:sz="0" w:space="0" w:color="auto"/>
                <w:bottom w:val="none" w:sz="0" w:space="0" w:color="auto"/>
                <w:right w:val="none" w:sz="0" w:space="0" w:color="auto"/>
              </w:divBdr>
            </w:div>
            <w:div w:id="2026592491">
              <w:marLeft w:val="0"/>
              <w:marRight w:val="0"/>
              <w:marTop w:val="0"/>
              <w:marBottom w:val="0"/>
              <w:divBdr>
                <w:top w:val="none" w:sz="0" w:space="0" w:color="auto"/>
                <w:left w:val="none" w:sz="0" w:space="0" w:color="auto"/>
                <w:bottom w:val="none" w:sz="0" w:space="0" w:color="auto"/>
                <w:right w:val="none" w:sz="0" w:space="0" w:color="auto"/>
              </w:divBdr>
            </w:div>
            <w:div w:id="1542787230">
              <w:marLeft w:val="0"/>
              <w:marRight w:val="0"/>
              <w:marTop w:val="0"/>
              <w:marBottom w:val="0"/>
              <w:divBdr>
                <w:top w:val="none" w:sz="0" w:space="0" w:color="auto"/>
                <w:left w:val="none" w:sz="0" w:space="0" w:color="auto"/>
                <w:bottom w:val="none" w:sz="0" w:space="0" w:color="auto"/>
                <w:right w:val="none" w:sz="0" w:space="0" w:color="auto"/>
              </w:divBdr>
            </w:div>
            <w:div w:id="1901865423">
              <w:marLeft w:val="0"/>
              <w:marRight w:val="0"/>
              <w:marTop w:val="0"/>
              <w:marBottom w:val="0"/>
              <w:divBdr>
                <w:top w:val="none" w:sz="0" w:space="0" w:color="auto"/>
                <w:left w:val="none" w:sz="0" w:space="0" w:color="auto"/>
                <w:bottom w:val="none" w:sz="0" w:space="0" w:color="auto"/>
                <w:right w:val="none" w:sz="0" w:space="0" w:color="auto"/>
              </w:divBdr>
            </w:div>
            <w:div w:id="1291518821">
              <w:marLeft w:val="0"/>
              <w:marRight w:val="0"/>
              <w:marTop w:val="0"/>
              <w:marBottom w:val="0"/>
              <w:divBdr>
                <w:top w:val="none" w:sz="0" w:space="0" w:color="auto"/>
                <w:left w:val="none" w:sz="0" w:space="0" w:color="auto"/>
                <w:bottom w:val="none" w:sz="0" w:space="0" w:color="auto"/>
                <w:right w:val="none" w:sz="0" w:space="0" w:color="auto"/>
              </w:divBdr>
            </w:div>
            <w:div w:id="879633964">
              <w:marLeft w:val="0"/>
              <w:marRight w:val="0"/>
              <w:marTop w:val="0"/>
              <w:marBottom w:val="0"/>
              <w:divBdr>
                <w:top w:val="none" w:sz="0" w:space="0" w:color="auto"/>
                <w:left w:val="none" w:sz="0" w:space="0" w:color="auto"/>
                <w:bottom w:val="none" w:sz="0" w:space="0" w:color="auto"/>
                <w:right w:val="none" w:sz="0" w:space="0" w:color="auto"/>
              </w:divBdr>
            </w:div>
            <w:div w:id="843200777">
              <w:marLeft w:val="0"/>
              <w:marRight w:val="0"/>
              <w:marTop w:val="0"/>
              <w:marBottom w:val="0"/>
              <w:divBdr>
                <w:top w:val="none" w:sz="0" w:space="0" w:color="auto"/>
                <w:left w:val="none" w:sz="0" w:space="0" w:color="auto"/>
                <w:bottom w:val="none" w:sz="0" w:space="0" w:color="auto"/>
                <w:right w:val="none" w:sz="0" w:space="0" w:color="auto"/>
              </w:divBdr>
            </w:div>
            <w:div w:id="624700686">
              <w:marLeft w:val="0"/>
              <w:marRight w:val="0"/>
              <w:marTop w:val="0"/>
              <w:marBottom w:val="0"/>
              <w:divBdr>
                <w:top w:val="none" w:sz="0" w:space="0" w:color="auto"/>
                <w:left w:val="none" w:sz="0" w:space="0" w:color="auto"/>
                <w:bottom w:val="none" w:sz="0" w:space="0" w:color="auto"/>
                <w:right w:val="none" w:sz="0" w:space="0" w:color="auto"/>
              </w:divBdr>
            </w:div>
            <w:div w:id="410200574">
              <w:marLeft w:val="0"/>
              <w:marRight w:val="0"/>
              <w:marTop w:val="0"/>
              <w:marBottom w:val="0"/>
              <w:divBdr>
                <w:top w:val="none" w:sz="0" w:space="0" w:color="auto"/>
                <w:left w:val="none" w:sz="0" w:space="0" w:color="auto"/>
                <w:bottom w:val="none" w:sz="0" w:space="0" w:color="auto"/>
                <w:right w:val="none" w:sz="0" w:space="0" w:color="auto"/>
              </w:divBdr>
            </w:div>
            <w:div w:id="200558260">
              <w:marLeft w:val="0"/>
              <w:marRight w:val="0"/>
              <w:marTop w:val="0"/>
              <w:marBottom w:val="0"/>
              <w:divBdr>
                <w:top w:val="none" w:sz="0" w:space="0" w:color="auto"/>
                <w:left w:val="none" w:sz="0" w:space="0" w:color="auto"/>
                <w:bottom w:val="none" w:sz="0" w:space="0" w:color="auto"/>
                <w:right w:val="none" w:sz="0" w:space="0" w:color="auto"/>
              </w:divBdr>
            </w:div>
            <w:div w:id="2073893688">
              <w:marLeft w:val="0"/>
              <w:marRight w:val="0"/>
              <w:marTop w:val="0"/>
              <w:marBottom w:val="0"/>
              <w:divBdr>
                <w:top w:val="none" w:sz="0" w:space="0" w:color="auto"/>
                <w:left w:val="none" w:sz="0" w:space="0" w:color="auto"/>
                <w:bottom w:val="none" w:sz="0" w:space="0" w:color="auto"/>
                <w:right w:val="none" w:sz="0" w:space="0" w:color="auto"/>
              </w:divBdr>
            </w:div>
            <w:div w:id="827523550">
              <w:marLeft w:val="0"/>
              <w:marRight w:val="0"/>
              <w:marTop w:val="0"/>
              <w:marBottom w:val="0"/>
              <w:divBdr>
                <w:top w:val="none" w:sz="0" w:space="0" w:color="auto"/>
                <w:left w:val="none" w:sz="0" w:space="0" w:color="auto"/>
                <w:bottom w:val="none" w:sz="0" w:space="0" w:color="auto"/>
                <w:right w:val="none" w:sz="0" w:space="0" w:color="auto"/>
              </w:divBdr>
            </w:div>
            <w:div w:id="939994842">
              <w:marLeft w:val="0"/>
              <w:marRight w:val="0"/>
              <w:marTop w:val="0"/>
              <w:marBottom w:val="0"/>
              <w:divBdr>
                <w:top w:val="none" w:sz="0" w:space="0" w:color="auto"/>
                <w:left w:val="none" w:sz="0" w:space="0" w:color="auto"/>
                <w:bottom w:val="none" w:sz="0" w:space="0" w:color="auto"/>
                <w:right w:val="none" w:sz="0" w:space="0" w:color="auto"/>
              </w:divBdr>
            </w:div>
            <w:div w:id="1940989578">
              <w:marLeft w:val="0"/>
              <w:marRight w:val="0"/>
              <w:marTop w:val="0"/>
              <w:marBottom w:val="0"/>
              <w:divBdr>
                <w:top w:val="none" w:sz="0" w:space="0" w:color="auto"/>
                <w:left w:val="none" w:sz="0" w:space="0" w:color="auto"/>
                <w:bottom w:val="none" w:sz="0" w:space="0" w:color="auto"/>
                <w:right w:val="none" w:sz="0" w:space="0" w:color="auto"/>
              </w:divBdr>
            </w:div>
            <w:div w:id="1546528138">
              <w:marLeft w:val="0"/>
              <w:marRight w:val="0"/>
              <w:marTop w:val="0"/>
              <w:marBottom w:val="0"/>
              <w:divBdr>
                <w:top w:val="none" w:sz="0" w:space="0" w:color="auto"/>
                <w:left w:val="none" w:sz="0" w:space="0" w:color="auto"/>
                <w:bottom w:val="none" w:sz="0" w:space="0" w:color="auto"/>
                <w:right w:val="none" w:sz="0" w:space="0" w:color="auto"/>
              </w:divBdr>
            </w:div>
            <w:div w:id="1144348463">
              <w:marLeft w:val="0"/>
              <w:marRight w:val="0"/>
              <w:marTop w:val="0"/>
              <w:marBottom w:val="0"/>
              <w:divBdr>
                <w:top w:val="none" w:sz="0" w:space="0" w:color="auto"/>
                <w:left w:val="none" w:sz="0" w:space="0" w:color="auto"/>
                <w:bottom w:val="none" w:sz="0" w:space="0" w:color="auto"/>
                <w:right w:val="none" w:sz="0" w:space="0" w:color="auto"/>
              </w:divBdr>
            </w:div>
            <w:div w:id="925963888">
              <w:marLeft w:val="0"/>
              <w:marRight w:val="0"/>
              <w:marTop w:val="0"/>
              <w:marBottom w:val="0"/>
              <w:divBdr>
                <w:top w:val="none" w:sz="0" w:space="0" w:color="auto"/>
                <w:left w:val="none" w:sz="0" w:space="0" w:color="auto"/>
                <w:bottom w:val="none" w:sz="0" w:space="0" w:color="auto"/>
                <w:right w:val="none" w:sz="0" w:space="0" w:color="auto"/>
              </w:divBdr>
            </w:div>
            <w:div w:id="1242956050">
              <w:marLeft w:val="0"/>
              <w:marRight w:val="0"/>
              <w:marTop w:val="0"/>
              <w:marBottom w:val="0"/>
              <w:divBdr>
                <w:top w:val="none" w:sz="0" w:space="0" w:color="auto"/>
                <w:left w:val="none" w:sz="0" w:space="0" w:color="auto"/>
                <w:bottom w:val="none" w:sz="0" w:space="0" w:color="auto"/>
                <w:right w:val="none" w:sz="0" w:space="0" w:color="auto"/>
              </w:divBdr>
            </w:div>
            <w:div w:id="1573195406">
              <w:marLeft w:val="0"/>
              <w:marRight w:val="0"/>
              <w:marTop w:val="0"/>
              <w:marBottom w:val="0"/>
              <w:divBdr>
                <w:top w:val="none" w:sz="0" w:space="0" w:color="auto"/>
                <w:left w:val="none" w:sz="0" w:space="0" w:color="auto"/>
                <w:bottom w:val="none" w:sz="0" w:space="0" w:color="auto"/>
                <w:right w:val="none" w:sz="0" w:space="0" w:color="auto"/>
              </w:divBdr>
            </w:div>
            <w:div w:id="1635981068">
              <w:marLeft w:val="0"/>
              <w:marRight w:val="0"/>
              <w:marTop w:val="0"/>
              <w:marBottom w:val="0"/>
              <w:divBdr>
                <w:top w:val="none" w:sz="0" w:space="0" w:color="auto"/>
                <w:left w:val="none" w:sz="0" w:space="0" w:color="auto"/>
                <w:bottom w:val="none" w:sz="0" w:space="0" w:color="auto"/>
                <w:right w:val="none" w:sz="0" w:space="0" w:color="auto"/>
              </w:divBdr>
            </w:div>
            <w:div w:id="748699201">
              <w:marLeft w:val="0"/>
              <w:marRight w:val="0"/>
              <w:marTop w:val="0"/>
              <w:marBottom w:val="0"/>
              <w:divBdr>
                <w:top w:val="none" w:sz="0" w:space="0" w:color="auto"/>
                <w:left w:val="none" w:sz="0" w:space="0" w:color="auto"/>
                <w:bottom w:val="none" w:sz="0" w:space="0" w:color="auto"/>
                <w:right w:val="none" w:sz="0" w:space="0" w:color="auto"/>
              </w:divBdr>
            </w:div>
            <w:div w:id="661348402">
              <w:marLeft w:val="0"/>
              <w:marRight w:val="0"/>
              <w:marTop w:val="0"/>
              <w:marBottom w:val="0"/>
              <w:divBdr>
                <w:top w:val="none" w:sz="0" w:space="0" w:color="auto"/>
                <w:left w:val="none" w:sz="0" w:space="0" w:color="auto"/>
                <w:bottom w:val="none" w:sz="0" w:space="0" w:color="auto"/>
                <w:right w:val="none" w:sz="0" w:space="0" w:color="auto"/>
              </w:divBdr>
            </w:div>
            <w:div w:id="142351094">
              <w:marLeft w:val="0"/>
              <w:marRight w:val="0"/>
              <w:marTop w:val="0"/>
              <w:marBottom w:val="0"/>
              <w:divBdr>
                <w:top w:val="none" w:sz="0" w:space="0" w:color="auto"/>
                <w:left w:val="none" w:sz="0" w:space="0" w:color="auto"/>
                <w:bottom w:val="none" w:sz="0" w:space="0" w:color="auto"/>
                <w:right w:val="none" w:sz="0" w:space="0" w:color="auto"/>
              </w:divBdr>
            </w:div>
            <w:div w:id="900604136">
              <w:marLeft w:val="0"/>
              <w:marRight w:val="0"/>
              <w:marTop w:val="0"/>
              <w:marBottom w:val="0"/>
              <w:divBdr>
                <w:top w:val="none" w:sz="0" w:space="0" w:color="auto"/>
                <w:left w:val="none" w:sz="0" w:space="0" w:color="auto"/>
                <w:bottom w:val="none" w:sz="0" w:space="0" w:color="auto"/>
                <w:right w:val="none" w:sz="0" w:space="0" w:color="auto"/>
              </w:divBdr>
            </w:div>
            <w:div w:id="527833075">
              <w:marLeft w:val="0"/>
              <w:marRight w:val="0"/>
              <w:marTop w:val="0"/>
              <w:marBottom w:val="0"/>
              <w:divBdr>
                <w:top w:val="none" w:sz="0" w:space="0" w:color="auto"/>
                <w:left w:val="none" w:sz="0" w:space="0" w:color="auto"/>
                <w:bottom w:val="none" w:sz="0" w:space="0" w:color="auto"/>
                <w:right w:val="none" w:sz="0" w:space="0" w:color="auto"/>
              </w:divBdr>
            </w:div>
            <w:div w:id="17215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219">
      <w:bodyDiv w:val="1"/>
      <w:marLeft w:val="0"/>
      <w:marRight w:val="0"/>
      <w:marTop w:val="0"/>
      <w:marBottom w:val="0"/>
      <w:divBdr>
        <w:top w:val="none" w:sz="0" w:space="0" w:color="auto"/>
        <w:left w:val="none" w:sz="0" w:space="0" w:color="auto"/>
        <w:bottom w:val="none" w:sz="0" w:space="0" w:color="auto"/>
        <w:right w:val="none" w:sz="0" w:space="0" w:color="auto"/>
      </w:divBdr>
      <w:divsChild>
        <w:div w:id="955987476">
          <w:marLeft w:val="0"/>
          <w:marRight w:val="0"/>
          <w:marTop w:val="0"/>
          <w:marBottom w:val="0"/>
          <w:divBdr>
            <w:top w:val="none" w:sz="0" w:space="0" w:color="auto"/>
            <w:left w:val="none" w:sz="0" w:space="0" w:color="auto"/>
            <w:bottom w:val="none" w:sz="0" w:space="0" w:color="auto"/>
            <w:right w:val="none" w:sz="0" w:space="0" w:color="auto"/>
          </w:divBdr>
          <w:divsChild>
            <w:div w:id="943002795">
              <w:marLeft w:val="0"/>
              <w:marRight w:val="0"/>
              <w:marTop w:val="0"/>
              <w:marBottom w:val="0"/>
              <w:divBdr>
                <w:top w:val="none" w:sz="0" w:space="0" w:color="auto"/>
                <w:left w:val="none" w:sz="0" w:space="0" w:color="auto"/>
                <w:bottom w:val="none" w:sz="0" w:space="0" w:color="auto"/>
                <w:right w:val="none" w:sz="0" w:space="0" w:color="auto"/>
              </w:divBdr>
            </w:div>
            <w:div w:id="2108036256">
              <w:marLeft w:val="0"/>
              <w:marRight w:val="0"/>
              <w:marTop w:val="0"/>
              <w:marBottom w:val="0"/>
              <w:divBdr>
                <w:top w:val="none" w:sz="0" w:space="0" w:color="auto"/>
                <w:left w:val="none" w:sz="0" w:space="0" w:color="auto"/>
                <w:bottom w:val="none" w:sz="0" w:space="0" w:color="auto"/>
                <w:right w:val="none" w:sz="0" w:space="0" w:color="auto"/>
              </w:divBdr>
            </w:div>
            <w:div w:id="64112437">
              <w:marLeft w:val="0"/>
              <w:marRight w:val="0"/>
              <w:marTop w:val="0"/>
              <w:marBottom w:val="0"/>
              <w:divBdr>
                <w:top w:val="none" w:sz="0" w:space="0" w:color="auto"/>
                <w:left w:val="none" w:sz="0" w:space="0" w:color="auto"/>
                <w:bottom w:val="none" w:sz="0" w:space="0" w:color="auto"/>
                <w:right w:val="none" w:sz="0" w:space="0" w:color="auto"/>
              </w:divBdr>
            </w:div>
            <w:div w:id="1190681759">
              <w:marLeft w:val="0"/>
              <w:marRight w:val="0"/>
              <w:marTop w:val="0"/>
              <w:marBottom w:val="0"/>
              <w:divBdr>
                <w:top w:val="none" w:sz="0" w:space="0" w:color="auto"/>
                <w:left w:val="none" w:sz="0" w:space="0" w:color="auto"/>
                <w:bottom w:val="none" w:sz="0" w:space="0" w:color="auto"/>
                <w:right w:val="none" w:sz="0" w:space="0" w:color="auto"/>
              </w:divBdr>
            </w:div>
            <w:div w:id="1476483794">
              <w:marLeft w:val="0"/>
              <w:marRight w:val="0"/>
              <w:marTop w:val="0"/>
              <w:marBottom w:val="0"/>
              <w:divBdr>
                <w:top w:val="none" w:sz="0" w:space="0" w:color="auto"/>
                <w:left w:val="none" w:sz="0" w:space="0" w:color="auto"/>
                <w:bottom w:val="none" w:sz="0" w:space="0" w:color="auto"/>
                <w:right w:val="none" w:sz="0" w:space="0" w:color="auto"/>
              </w:divBdr>
            </w:div>
            <w:div w:id="1469282836">
              <w:marLeft w:val="0"/>
              <w:marRight w:val="0"/>
              <w:marTop w:val="0"/>
              <w:marBottom w:val="0"/>
              <w:divBdr>
                <w:top w:val="none" w:sz="0" w:space="0" w:color="auto"/>
                <w:left w:val="none" w:sz="0" w:space="0" w:color="auto"/>
                <w:bottom w:val="none" w:sz="0" w:space="0" w:color="auto"/>
                <w:right w:val="none" w:sz="0" w:space="0" w:color="auto"/>
              </w:divBdr>
            </w:div>
            <w:div w:id="66151257">
              <w:marLeft w:val="0"/>
              <w:marRight w:val="0"/>
              <w:marTop w:val="0"/>
              <w:marBottom w:val="0"/>
              <w:divBdr>
                <w:top w:val="none" w:sz="0" w:space="0" w:color="auto"/>
                <w:left w:val="none" w:sz="0" w:space="0" w:color="auto"/>
                <w:bottom w:val="none" w:sz="0" w:space="0" w:color="auto"/>
                <w:right w:val="none" w:sz="0" w:space="0" w:color="auto"/>
              </w:divBdr>
            </w:div>
            <w:div w:id="1993023633">
              <w:marLeft w:val="0"/>
              <w:marRight w:val="0"/>
              <w:marTop w:val="0"/>
              <w:marBottom w:val="0"/>
              <w:divBdr>
                <w:top w:val="none" w:sz="0" w:space="0" w:color="auto"/>
                <w:left w:val="none" w:sz="0" w:space="0" w:color="auto"/>
                <w:bottom w:val="none" w:sz="0" w:space="0" w:color="auto"/>
                <w:right w:val="none" w:sz="0" w:space="0" w:color="auto"/>
              </w:divBdr>
            </w:div>
            <w:div w:id="1388258386">
              <w:marLeft w:val="0"/>
              <w:marRight w:val="0"/>
              <w:marTop w:val="0"/>
              <w:marBottom w:val="0"/>
              <w:divBdr>
                <w:top w:val="none" w:sz="0" w:space="0" w:color="auto"/>
                <w:left w:val="none" w:sz="0" w:space="0" w:color="auto"/>
                <w:bottom w:val="none" w:sz="0" w:space="0" w:color="auto"/>
                <w:right w:val="none" w:sz="0" w:space="0" w:color="auto"/>
              </w:divBdr>
            </w:div>
            <w:div w:id="349646282">
              <w:marLeft w:val="0"/>
              <w:marRight w:val="0"/>
              <w:marTop w:val="0"/>
              <w:marBottom w:val="0"/>
              <w:divBdr>
                <w:top w:val="none" w:sz="0" w:space="0" w:color="auto"/>
                <w:left w:val="none" w:sz="0" w:space="0" w:color="auto"/>
                <w:bottom w:val="none" w:sz="0" w:space="0" w:color="auto"/>
                <w:right w:val="none" w:sz="0" w:space="0" w:color="auto"/>
              </w:divBdr>
            </w:div>
            <w:div w:id="584412516">
              <w:marLeft w:val="0"/>
              <w:marRight w:val="0"/>
              <w:marTop w:val="0"/>
              <w:marBottom w:val="0"/>
              <w:divBdr>
                <w:top w:val="none" w:sz="0" w:space="0" w:color="auto"/>
                <w:left w:val="none" w:sz="0" w:space="0" w:color="auto"/>
                <w:bottom w:val="none" w:sz="0" w:space="0" w:color="auto"/>
                <w:right w:val="none" w:sz="0" w:space="0" w:color="auto"/>
              </w:divBdr>
            </w:div>
            <w:div w:id="739984027">
              <w:marLeft w:val="0"/>
              <w:marRight w:val="0"/>
              <w:marTop w:val="0"/>
              <w:marBottom w:val="0"/>
              <w:divBdr>
                <w:top w:val="none" w:sz="0" w:space="0" w:color="auto"/>
                <w:left w:val="none" w:sz="0" w:space="0" w:color="auto"/>
                <w:bottom w:val="none" w:sz="0" w:space="0" w:color="auto"/>
                <w:right w:val="none" w:sz="0" w:space="0" w:color="auto"/>
              </w:divBdr>
            </w:div>
            <w:div w:id="1365867774">
              <w:marLeft w:val="0"/>
              <w:marRight w:val="0"/>
              <w:marTop w:val="0"/>
              <w:marBottom w:val="0"/>
              <w:divBdr>
                <w:top w:val="none" w:sz="0" w:space="0" w:color="auto"/>
                <w:left w:val="none" w:sz="0" w:space="0" w:color="auto"/>
                <w:bottom w:val="none" w:sz="0" w:space="0" w:color="auto"/>
                <w:right w:val="none" w:sz="0" w:space="0" w:color="auto"/>
              </w:divBdr>
            </w:div>
            <w:div w:id="948780524">
              <w:marLeft w:val="0"/>
              <w:marRight w:val="0"/>
              <w:marTop w:val="0"/>
              <w:marBottom w:val="0"/>
              <w:divBdr>
                <w:top w:val="none" w:sz="0" w:space="0" w:color="auto"/>
                <w:left w:val="none" w:sz="0" w:space="0" w:color="auto"/>
                <w:bottom w:val="none" w:sz="0" w:space="0" w:color="auto"/>
                <w:right w:val="none" w:sz="0" w:space="0" w:color="auto"/>
              </w:divBdr>
            </w:div>
            <w:div w:id="1449081825">
              <w:marLeft w:val="0"/>
              <w:marRight w:val="0"/>
              <w:marTop w:val="0"/>
              <w:marBottom w:val="0"/>
              <w:divBdr>
                <w:top w:val="none" w:sz="0" w:space="0" w:color="auto"/>
                <w:left w:val="none" w:sz="0" w:space="0" w:color="auto"/>
                <w:bottom w:val="none" w:sz="0" w:space="0" w:color="auto"/>
                <w:right w:val="none" w:sz="0" w:space="0" w:color="auto"/>
              </w:divBdr>
            </w:div>
            <w:div w:id="677661097">
              <w:marLeft w:val="0"/>
              <w:marRight w:val="0"/>
              <w:marTop w:val="0"/>
              <w:marBottom w:val="0"/>
              <w:divBdr>
                <w:top w:val="none" w:sz="0" w:space="0" w:color="auto"/>
                <w:left w:val="none" w:sz="0" w:space="0" w:color="auto"/>
                <w:bottom w:val="none" w:sz="0" w:space="0" w:color="auto"/>
                <w:right w:val="none" w:sz="0" w:space="0" w:color="auto"/>
              </w:divBdr>
            </w:div>
            <w:div w:id="13938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192">
      <w:bodyDiv w:val="1"/>
      <w:marLeft w:val="0"/>
      <w:marRight w:val="0"/>
      <w:marTop w:val="0"/>
      <w:marBottom w:val="0"/>
      <w:divBdr>
        <w:top w:val="none" w:sz="0" w:space="0" w:color="auto"/>
        <w:left w:val="none" w:sz="0" w:space="0" w:color="auto"/>
        <w:bottom w:val="none" w:sz="0" w:space="0" w:color="auto"/>
        <w:right w:val="none" w:sz="0" w:space="0" w:color="auto"/>
      </w:divBdr>
      <w:divsChild>
        <w:div w:id="1262954817">
          <w:marLeft w:val="0"/>
          <w:marRight w:val="0"/>
          <w:marTop w:val="0"/>
          <w:marBottom w:val="0"/>
          <w:divBdr>
            <w:top w:val="none" w:sz="0" w:space="0" w:color="auto"/>
            <w:left w:val="none" w:sz="0" w:space="0" w:color="auto"/>
            <w:bottom w:val="none" w:sz="0" w:space="0" w:color="auto"/>
            <w:right w:val="none" w:sz="0" w:space="0" w:color="auto"/>
          </w:divBdr>
          <w:divsChild>
            <w:div w:id="1095326090">
              <w:marLeft w:val="0"/>
              <w:marRight w:val="0"/>
              <w:marTop w:val="0"/>
              <w:marBottom w:val="0"/>
              <w:divBdr>
                <w:top w:val="none" w:sz="0" w:space="0" w:color="auto"/>
                <w:left w:val="none" w:sz="0" w:space="0" w:color="auto"/>
                <w:bottom w:val="none" w:sz="0" w:space="0" w:color="auto"/>
                <w:right w:val="none" w:sz="0" w:space="0" w:color="auto"/>
              </w:divBdr>
            </w:div>
            <w:div w:id="5454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236">
      <w:bodyDiv w:val="1"/>
      <w:marLeft w:val="0"/>
      <w:marRight w:val="0"/>
      <w:marTop w:val="0"/>
      <w:marBottom w:val="0"/>
      <w:divBdr>
        <w:top w:val="none" w:sz="0" w:space="0" w:color="auto"/>
        <w:left w:val="none" w:sz="0" w:space="0" w:color="auto"/>
        <w:bottom w:val="none" w:sz="0" w:space="0" w:color="auto"/>
        <w:right w:val="none" w:sz="0" w:space="0" w:color="auto"/>
      </w:divBdr>
      <w:divsChild>
        <w:div w:id="701630439">
          <w:marLeft w:val="0"/>
          <w:marRight w:val="0"/>
          <w:marTop w:val="0"/>
          <w:marBottom w:val="0"/>
          <w:divBdr>
            <w:top w:val="none" w:sz="0" w:space="0" w:color="auto"/>
            <w:left w:val="none" w:sz="0" w:space="0" w:color="auto"/>
            <w:bottom w:val="none" w:sz="0" w:space="0" w:color="auto"/>
            <w:right w:val="none" w:sz="0" w:space="0" w:color="auto"/>
          </w:divBdr>
          <w:divsChild>
            <w:div w:id="1681542008">
              <w:marLeft w:val="0"/>
              <w:marRight w:val="0"/>
              <w:marTop w:val="0"/>
              <w:marBottom w:val="0"/>
              <w:divBdr>
                <w:top w:val="none" w:sz="0" w:space="0" w:color="auto"/>
                <w:left w:val="none" w:sz="0" w:space="0" w:color="auto"/>
                <w:bottom w:val="none" w:sz="0" w:space="0" w:color="auto"/>
                <w:right w:val="none" w:sz="0" w:space="0" w:color="auto"/>
              </w:divBdr>
            </w:div>
            <w:div w:id="1737169735">
              <w:marLeft w:val="0"/>
              <w:marRight w:val="0"/>
              <w:marTop w:val="0"/>
              <w:marBottom w:val="0"/>
              <w:divBdr>
                <w:top w:val="none" w:sz="0" w:space="0" w:color="auto"/>
                <w:left w:val="none" w:sz="0" w:space="0" w:color="auto"/>
                <w:bottom w:val="none" w:sz="0" w:space="0" w:color="auto"/>
                <w:right w:val="none" w:sz="0" w:space="0" w:color="auto"/>
              </w:divBdr>
            </w:div>
            <w:div w:id="274101732">
              <w:marLeft w:val="0"/>
              <w:marRight w:val="0"/>
              <w:marTop w:val="0"/>
              <w:marBottom w:val="0"/>
              <w:divBdr>
                <w:top w:val="none" w:sz="0" w:space="0" w:color="auto"/>
                <w:left w:val="none" w:sz="0" w:space="0" w:color="auto"/>
                <w:bottom w:val="none" w:sz="0" w:space="0" w:color="auto"/>
                <w:right w:val="none" w:sz="0" w:space="0" w:color="auto"/>
              </w:divBdr>
            </w:div>
            <w:div w:id="1704792257">
              <w:marLeft w:val="0"/>
              <w:marRight w:val="0"/>
              <w:marTop w:val="0"/>
              <w:marBottom w:val="0"/>
              <w:divBdr>
                <w:top w:val="none" w:sz="0" w:space="0" w:color="auto"/>
                <w:left w:val="none" w:sz="0" w:space="0" w:color="auto"/>
                <w:bottom w:val="none" w:sz="0" w:space="0" w:color="auto"/>
                <w:right w:val="none" w:sz="0" w:space="0" w:color="auto"/>
              </w:divBdr>
            </w:div>
            <w:div w:id="1393701700">
              <w:marLeft w:val="0"/>
              <w:marRight w:val="0"/>
              <w:marTop w:val="0"/>
              <w:marBottom w:val="0"/>
              <w:divBdr>
                <w:top w:val="none" w:sz="0" w:space="0" w:color="auto"/>
                <w:left w:val="none" w:sz="0" w:space="0" w:color="auto"/>
                <w:bottom w:val="none" w:sz="0" w:space="0" w:color="auto"/>
                <w:right w:val="none" w:sz="0" w:space="0" w:color="auto"/>
              </w:divBdr>
            </w:div>
            <w:div w:id="34164377">
              <w:marLeft w:val="0"/>
              <w:marRight w:val="0"/>
              <w:marTop w:val="0"/>
              <w:marBottom w:val="0"/>
              <w:divBdr>
                <w:top w:val="none" w:sz="0" w:space="0" w:color="auto"/>
                <w:left w:val="none" w:sz="0" w:space="0" w:color="auto"/>
                <w:bottom w:val="none" w:sz="0" w:space="0" w:color="auto"/>
                <w:right w:val="none" w:sz="0" w:space="0" w:color="auto"/>
              </w:divBdr>
            </w:div>
            <w:div w:id="1921598509">
              <w:marLeft w:val="0"/>
              <w:marRight w:val="0"/>
              <w:marTop w:val="0"/>
              <w:marBottom w:val="0"/>
              <w:divBdr>
                <w:top w:val="none" w:sz="0" w:space="0" w:color="auto"/>
                <w:left w:val="none" w:sz="0" w:space="0" w:color="auto"/>
                <w:bottom w:val="none" w:sz="0" w:space="0" w:color="auto"/>
                <w:right w:val="none" w:sz="0" w:space="0" w:color="auto"/>
              </w:divBdr>
            </w:div>
            <w:div w:id="235167207">
              <w:marLeft w:val="0"/>
              <w:marRight w:val="0"/>
              <w:marTop w:val="0"/>
              <w:marBottom w:val="0"/>
              <w:divBdr>
                <w:top w:val="none" w:sz="0" w:space="0" w:color="auto"/>
                <w:left w:val="none" w:sz="0" w:space="0" w:color="auto"/>
                <w:bottom w:val="none" w:sz="0" w:space="0" w:color="auto"/>
                <w:right w:val="none" w:sz="0" w:space="0" w:color="auto"/>
              </w:divBdr>
            </w:div>
            <w:div w:id="254284115">
              <w:marLeft w:val="0"/>
              <w:marRight w:val="0"/>
              <w:marTop w:val="0"/>
              <w:marBottom w:val="0"/>
              <w:divBdr>
                <w:top w:val="none" w:sz="0" w:space="0" w:color="auto"/>
                <w:left w:val="none" w:sz="0" w:space="0" w:color="auto"/>
                <w:bottom w:val="none" w:sz="0" w:space="0" w:color="auto"/>
                <w:right w:val="none" w:sz="0" w:space="0" w:color="auto"/>
              </w:divBdr>
            </w:div>
            <w:div w:id="1299994450">
              <w:marLeft w:val="0"/>
              <w:marRight w:val="0"/>
              <w:marTop w:val="0"/>
              <w:marBottom w:val="0"/>
              <w:divBdr>
                <w:top w:val="none" w:sz="0" w:space="0" w:color="auto"/>
                <w:left w:val="none" w:sz="0" w:space="0" w:color="auto"/>
                <w:bottom w:val="none" w:sz="0" w:space="0" w:color="auto"/>
                <w:right w:val="none" w:sz="0" w:space="0" w:color="auto"/>
              </w:divBdr>
            </w:div>
            <w:div w:id="2086293882">
              <w:marLeft w:val="0"/>
              <w:marRight w:val="0"/>
              <w:marTop w:val="0"/>
              <w:marBottom w:val="0"/>
              <w:divBdr>
                <w:top w:val="none" w:sz="0" w:space="0" w:color="auto"/>
                <w:left w:val="none" w:sz="0" w:space="0" w:color="auto"/>
                <w:bottom w:val="none" w:sz="0" w:space="0" w:color="auto"/>
                <w:right w:val="none" w:sz="0" w:space="0" w:color="auto"/>
              </w:divBdr>
            </w:div>
            <w:div w:id="1425106194">
              <w:marLeft w:val="0"/>
              <w:marRight w:val="0"/>
              <w:marTop w:val="0"/>
              <w:marBottom w:val="0"/>
              <w:divBdr>
                <w:top w:val="none" w:sz="0" w:space="0" w:color="auto"/>
                <w:left w:val="none" w:sz="0" w:space="0" w:color="auto"/>
                <w:bottom w:val="none" w:sz="0" w:space="0" w:color="auto"/>
                <w:right w:val="none" w:sz="0" w:space="0" w:color="auto"/>
              </w:divBdr>
            </w:div>
            <w:div w:id="2193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3832">
      <w:bodyDiv w:val="1"/>
      <w:marLeft w:val="0"/>
      <w:marRight w:val="0"/>
      <w:marTop w:val="0"/>
      <w:marBottom w:val="0"/>
      <w:divBdr>
        <w:top w:val="none" w:sz="0" w:space="0" w:color="auto"/>
        <w:left w:val="none" w:sz="0" w:space="0" w:color="auto"/>
        <w:bottom w:val="none" w:sz="0" w:space="0" w:color="auto"/>
        <w:right w:val="none" w:sz="0" w:space="0" w:color="auto"/>
      </w:divBdr>
      <w:divsChild>
        <w:div w:id="1358461555">
          <w:marLeft w:val="0"/>
          <w:marRight w:val="0"/>
          <w:marTop w:val="0"/>
          <w:marBottom w:val="0"/>
          <w:divBdr>
            <w:top w:val="none" w:sz="0" w:space="0" w:color="auto"/>
            <w:left w:val="none" w:sz="0" w:space="0" w:color="auto"/>
            <w:bottom w:val="none" w:sz="0" w:space="0" w:color="auto"/>
            <w:right w:val="none" w:sz="0" w:space="0" w:color="auto"/>
          </w:divBdr>
          <w:divsChild>
            <w:div w:id="745566098">
              <w:marLeft w:val="0"/>
              <w:marRight w:val="0"/>
              <w:marTop w:val="0"/>
              <w:marBottom w:val="0"/>
              <w:divBdr>
                <w:top w:val="none" w:sz="0" w:space="0" w:color="auto"/>
                <w:left w:val="none" w:sz="0" w:space="0" w:color="auto"/>
                <w:bottom w:val="none" w:sz="0" w:space="0" w:color="auto"/>
                <w:right w:val="none" w:sz="0" w:space="0" w:color="auto"/>
              </w:divBdr>
            </w:div>
            <w:div w:id="1758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51691">
      <w:bodyDiv w:val="1"/>
      <w:marLeft w:val="0"/>
      <w:marRight w:val="0"/>
      <w:marTop w:val="0"/>
      <w:marBottom w:val="0"/>
      <w:divBdr>
        <w:top w:val="none" w:sz="0" w:space="0" w:color="auto"/>
        <w:left w:val="none" w:sz="0" w:space="0" w:color="auto"/>
        <w:bottom w:val="none" w:sz="0" w:space="0" w:color="auto"/>
        <w:right w:val="none" w:sz="0" w:space="0" w:color="auto"/>
      </w:divBdr>
      <w:divsChild>
        <w:div w:id="1849130571">
          <w:marLeft w:val="0"/>
          <w:marRight w:val="0"/>
          <w:marTop w:val="0"/>
          <w:marBottom w:val="0"/>
          <w:divBdr>
            <w:top w:val="none" w:sz="0" w:space="0" w:color="auto"/>
            <w:left w:val="none" w:sz="0" w:space="0" w:color="auto"/>
            <w:bottom w:val="none" w:sz="0" w:space="0" w:color="auto"/>
            <w:right w:val="none" w:sz="0" w:space="0" w:color="auto"/>
          </w:divBdr>
          <w:divsChild>
            <w:div w:id="1918636995">
              <w:marLeft w:val="0"/>
              <w:marRight w:val="0"/>
              <w:marTop w:val="0"/>
              <w:marBottom w:val="0"/>
              <w:divBdr>
                <w:top w:val="none" w:sz="0" w:space="0" w:color="auto"/>
                <w:left w:val="none" w:sz="0" w:space="0" w:color="auto"/>
                <w:bottom w:val="none" w:sz="0" w:space="0" w:color="auto"/>
                <w:right w:val="none" w:sz="0" w:space="0" w:color="auto"/>
              </w:divBdr>
            </w:div>
            <w:div w:id="856235352">
              <w:marLeft w:val="0"/>
              <w:marRight w:val="0"/>
              <w:marTop w:val="0"/>
              <w:marBottom w:val="0"/>
              <w:divBdr>
                <w:top w:val="none" w:sz="0" w:space="0" w:color="auto"/>
                <w:left w:val="none" w:sz="0" w:space="0" w:color="auto"/>
                <w:bottom w:val="none" w:sz="0" w:space="0" w:color="auto"/>
                <w:right w:val="none" w:sz="0" w:space="0" w:color="auto"/>
              </w:divBdr>
            </w:div>
            <w:div w:id="8877238">
              <w:marLeft w:val="0"/>
              <w:marRight w:val="0"/>
              <w:marTop w:val="0"/>
              <w:marBottom w:val="0"/>
              <w:divBdr>
                <w:top w:val="none" w:sz="0" w:space="0" w:color="auto"/>
                <w:left w:val="none" w:sz="0" w:space="0" w:color="auto"/>
                <w:bottom w:val="none" w:sz="0" w:space="0" w:color="auto"/>
                <w:right w:val="none" w:sz="0" w:space="0" w:color="auto"/>
              </w:divBdr>
            </w:div>
            <w:div w:id="561602537">
              <w:marLeft w:val="0"/>
              <w:marRight w:val="0"/>
              <w:marTop w:val="0"/>
              <w:marBottom w:val="0"/>
              <w:divBdr>
                <w:top w:val="none" w:sz="0" w:space="0" w:color="auto"/>
                <w:left w:val="none" w:sz="0" w:space="0" w:color="auto"/>
                <w:bottom w:val="none" w:sz="0" w:space="0" w:color="auto"/>
                <w:right w:val="none" w:sz="0" w:space="0" w:color="auto"/>
              </w:divBdr>
            </w:div>
            <w:div w:id="155925042">
              <w:marLeft w:val="0"/>
              <w:marRight w:val="0"/>
              <w:marTop w:val="0"/>
              <w:marBottom w:val="0"/>
              <w:divBdr>
                <w:top w:val="none" w:sz="0" w:space="0" w:color="auto"/>
                <w:left w:val="none" w:sz="0" w:space="0" w:color="auto"/>
                <w:bottom w:val="none" w:sz="0" w:space="0" w:color="auto"/>
                <w:right w:val="none" w:sz="0" w:space="0" w:color="auto"/>
              </w:divBdr>
            </w:div>
            <w:div w:id="2111310215">
              <w:marLeft w:val="0"/>
              <w:marRight w:val="0"/>
              <w:marTop w:val="0"/>
              <w:marBottom w:val="0"/>
              <w:divBdr>
                <w:top w:val="none" w:sz="0" w:space="0" w:color="auto"/>
                <w:left w:val="none" w:sz="0" w:space="0" w:color="auto"/>
                <w:bottom w:val="none" w:sz="0" w:space="0" w:color="auto"/>
                <w:right w:val="none" w:sz="0" w:space="0" w:color="auto"/>
              </w:divBdr>
            </w:div>
            <w:div w:id="590743975">
              <w:marLeft w:val="0"/>
              <w:marRight w:val="0"/>
              <w:marTop w:val="0"/>
              <w:marBottom w:val="0"/>
              <w:divBdr>
                <w:top w:val="none" w:sz="0" w:space="0" w:color="auto"/>
                <w:left w:val="none" w:sz="0" w:space="0" w:color="auto"/>
                <w:bottom w:val="none" w:sz="0" w:space="0" w:color="auto"/>
                <w:right w:val="none" w:sz="0" w:space="0" w:color="auto"/>
              </w:divBdr>
            </w:div>
            <w:div w:id="1365330627">
              <w:marLeft w:val="0"/>
              <w:marRight w:val="0"/>
              <w:marTop w:val="0"/>
              <w:marBottom w:val="0"/>
              <w:divBdr>
                <w:top w:val="none" w:sz="0" w:space="0" w:color="auto"/>
                <w:left w:val="none" w:sz="0" w:space="0" w:color="auto"/>
                <w:bottom w:val="none" w:sz="0" w:space="0" w:color="auto"/>
                <w:right w:val="none" w:sz="0" w:space="0" w:color="auto"/>
              </w:divBdr>
            </w:div>
            <w:div w:id="229660343">
              <w:marLeft w:val="0"/>
              <w:marRight w:val="0"/>
              <w:marTop w:val="0"/>
              <w:marBottom w:val="0"/>
              <w:divBdr>
                <w:top w:val="none" w:sz="0" w:space="0" w:color="auto"/>
                <w:left w:val="none" w:sz="0" w:space="0" w:color="auto"/>
                <w:bottom w:val="none" w:sz="0" w:space="0" w:color="auto"/>
                <w:right w:val="none" w:sz="0" w:space="0" w:color="auto"/>
              </w:divBdr>
            </w:div>
            <w:div w:id="1537697331">
              <w:marLeft w:val="0"/>
              <w:marRight w:val="0"/>
              <w:marTop w:val="0"/>
              <w:marBottom w:val="0"/>
              <w:divBdr>
                <w:top w:val="none" w:sz="0" w:space="0" w:color="auto"/>
                <w:left w:val="none" w:sz="0" w:space="0" w:color="auto"/>
                <w:bottom w:val="none" w:sz="0" w:space="0" w:color="auto"/>
                <w:right w:val="none" w:sz="0" w:space="0" w:color="auto"/>
              </w:divBdr>
            </w:div>
            <w:div w:id="1234120021">
              <w:marLeft w:val="0"/>
              <w:marRight w:val="0"/>
              <w:marTop w:val="0"/>
              <w:marBottom w:val="0"/>
              <w:divBdr>
                <w:top w:val="none" w:sz="0" w:space="0" w:color="auto"/>
                <w:left w:val="none" w:sz="0" w:space="0" w:color="auto"/>
                <w:bottom w:val="none" w:sz="0" w:space="0" w:color="auto"/>
                <w:right w:val="none" w:sz="0" w:space="0" w:color="auto"/>
              </w:divBdr>
            </w:div>
            <w:div w:id="442068820">
              <w:marLeft w:val="0"/>
              <w:marRight w:val="0"/>
              <w:marTop w:val="0"/>
              <w:marBottom w:val="0"/>
              <w:divBdr>
                <w:top w:val="none" w:sz="0" w:space="0" w:color="auto"/>
                <w:left w:val="none" w:sz="0" w:space="0" w:color="auto"/>
                <w:bottom w:val="none" w:sz="0" w:space="0" w:color="auto"/>
                <w:right w:val="none" w:sz="0" w:space="0" w:color="auto"/>
              </w:divBdr>
            </w:div>
            <w:div w:id="44529595">
              <w:marLeft w:val="0"/>
              <w:marRight w:val="0"/>
              <w:marTop w:val="0"/>
              <w:marBottom w:val="0"/>
              <w:divBdr>
                <w:top w:val="none" w:sz="0" w:space="0" w:color="auto"/>
                <w:left w:val="none" w:sz="0" w:space="0" w:color="auto"/>
                <w:bottom w:val="none" w:sz="0" w:space="0" w:color="auto"/>
                <w:right w:val="none" w:sz="0" w:space="0" w:color="auto"/>
              </w:divBdr>
            </w:div>
            <w:div w:id="1476340687">
              <w:marLeft w:val="0"/>
              <w:marRight w:val="0"/>
              <w:marTop w:val="0"/>
              <w:marBottom w:val="0"/>
              <w:divBdr>
                <w:top w:val="none" w:sz="0" w:space="0" w:color="auto"/>
                <w:left w:val="none" w:sz="0" w:space="0" w:color="auto"/>
                <w:bottom w:val="none" w:sz="0" w:space="0" w:color="auto"/>
                <w:right w:val="none" w:sz="0" w:space="0" w:color="auto"/>
              </w:divBdr>
            </w:div>
            <w:div w:id="818613025">
              <w:marLeft w:val="0"/>
              <w:marRight w:val="0"/>
              <w:marTop w:val="0"/>
              <w:marBottom w:val="0"/>
              <w:divBdr>
                <w:top w:val="none" w:sz="0" w:space="0" w:color="auto"/>
                <w:left w:val="none" w:sz="0" w:space="0" w:color="auto"/>
                <w:bottom w:val="none" w:sz="0" w:space="0" w:color="auto"/>
                <w:right w:val="none" w:sz="0" w:space="0" w:color="auto"/>
              </w:divBdr>
            </w:div>
            <w:div w:id="1935475561">
              <w:marLeft w:val="0"/>
              <w:marRight w:val="0"/>
              <w:marTop w:val="0"/>
              <w:marBottom w:val="0"/>
              <w:divBdr>
                <w:top w:val="none" w:sz="0" w:space="0" w:color="auto"/>
                <w:left w:val="none" w:sz="0" w:space="0" w:color="auto"/>
                <w:bottom w:val="none" w:sz="0" w:space="0" w:color="auto"/>
                <w:right w:val="none" w:sz="0" w:space="0" w:color="auto"/>
              </w:divBdr>
            </w:div>
            <w:div w:id="1726754848">
              <w:marLeft w:val="0"/>
              <w:marRight w:val="0"/>
              <w:marTop w:val="0"/>
              <w:marBottom w:val="0"/>
              <w:divBdr>
                <w:top w:val="none" w:sz="0" w:space="0" w:color="auto"/>
                <w:left w:val="none" w:sz="0" w:space="0" w:color="auto"/>
                <w:bottom w:val="none" w:sz="0" w:space="0" w:color="auto"/>
                <w:right w:val="none" w:sz="0" w:space="0" w:color="auto"/>
              </w:divBdr>
            </w:div>
            <w:div w:id="1235050578">
              <w:marLeft w:val="0"/>
              <w:marRight w:val="0"/>
              <w:marTop w:val="0"/>
              <w:marBottom w:val="0"/>
              <w:divBdr>
                <w:top w:val="none" w:sz="0" w:space="0" w:color="auto"/>
                <w:left w:val="none" w:sz="0" w:space="0" w:color="auto"/>
                <w:bottom w:val="none" w:sz="0" w:space="0" w:color="auto"/>
                <w:right w:val="none" w:sz="0" w:space="0" w:color="auto"/>
              </w:divBdr>
            </w:div>
            <w:div w:id="1166239115">
              <w:marLeft w:val="0"/>
              <w:marRight w:val="0"/>
              <w:marTop w:val="0"/>
              <w:marBottom w:val="0"/>
              <w:divBdr>
                <w:top w:val="none" w:sz="0" w:space="0" w:color="auto"/>
                <w:left w:val="none" w:sz="0" w:space="0" w:color="auto"/>
                <w:bottom w:val="none" w:sz="0" w:space="0" w:color="auto"/>
                <w:right w:val="none" w:sz="0" w:space="0" w:color="auto"/>
              </w:divBdr>
            </w:div>
            <w:div w:id="639654631">
              <w:marLeft w:val="0"/>
              <w:marRight w:val="0"/>
              <w:marTop w:val="0"/>
              <w:marBottom w:val="0"/>
              <w:divBdr>
                <w:top w:val="none" w:sz="0" w:space="0" w:color="auto"/>
                <w:left w:val="none" w:sz="0" w:space="0" w:color="auto"/>
                <w:bottom w:val="none" w:sz="0" w:space="0" w:color="auto"/>
                <w:right w:val="none" w:sz="0" w:space="0" w:color="auto"/>
              </w:divBdr>
            </w:div>
            <w:div w:id="1295020601">
              <w:marLeft w:val="0"/>
              <w:marRight w:val="0"/>
              <w:marTop w:val="0"/>
              <w:marBottom w:val="0"/>
              <w:divBdr>
                <w:top w:val="none" w:sz="0" w:space="0" w:color="auto"/>
                <w:left w:val="none" w:sz="0" w:space="0" w:color="auto"/>
                <w:bottom w:val="none" w:sz="0" w:space="0" w:color="auto"/>
                <w:right w:val="none" w:sz="0" w:space="0" w:color="auto"/>
              </w:divBdr>
            </w:div>
            <w:div w:id="782462520">
              <w:marLeft w:val="0"/>
              <w:marRight w:val="0"/>
              <w:marTop w:val="0"/>
              <w:marBottom w:val="0"/>
              <w:divBdr>
                <w:top w:val="none" w:sz="0" w:space="0" w:color="auto"/>
                <w:left w:val="none" w:sz="0" w:space="0" w:color="auto"/>
                <w:bottom w:val="none" w:sz="0" w:space="0" w:color="auto"/>
                <w:right w:val="none" w:sz="0" w:space="0" w:color="auto"/>
              </w:divBdr>
            </w:div>
            <w:div w:id="280694842">
              <w:marLeft w:val="0"/>
              <w:marRight w:val="0"/>
              <w:marTop w:val="0"/>
              <w:marBottom w:val="0"/>
              <w:divBdr>
                <w:top w:val="none" w:sz="0" w:space="0" w:color="auto"/>
                <w:left w:val="none" w:sz="0" w:space="0" w:color="auto"/>
                <w:bottom w:val="none" w:sz="0" w:space="0" w:color="auto"/>
                <w:right w:val="none" w:sz="0" w:space="0" w:color="auto"/>
              </w:divBdr>
            </w:div>
            <w:div w:id="1808425993">
              <w:marLeft w:val="0"/>
              <w:marRight w:val="0"/>
              <w:marTop w:val="0"/>
              <w:marBottom w:val="0"/>
              <w:divBdr>
                <w:top w:val="none" w:sz="0" w:space="0" w:color="auto"/>
                <w:left w:val="none" w:sz="0" w:space="0" w:color="auto"/>
                <w:bottom w:val="none" w:sz="0" w:space="0" w:color="auto"/>
                <w:right w:val="none" w:sz="0" w:space="0" w:color="auto"/>
              </w:divBdr>
            </w:div>
            <w:div w:id="1615137858">
              <w:marLeft w:val="0"/>
              <w:marRight w:val="0"/>
              <w:marTop w:val="0"/>
              <w:marBottom w:val="0"/>
              <w:divBdr>
                <w:top w:val="none" w:sz="0" w:space="0" w:color="auto"/>
                <w:left w:val="none" w:sz="0" w:space="0" w:color="auto"/>
                <w:bottom w:val="none" w:sz="0" w:space="0" w:color="auto"/>
                <w:right w:val="none" w:sz="0" w:space="0" w:color="auto"/>
              </w:divBdr>
            </w:div>
            <w:div w:id="192158263">
              <w:marLeft w:val="0"/>
              <w:marRight w:val="0"/>
              <w:marTop w:val="0"/>
              <w:marBottom w:val="0"/>
              <w:divBdr>
                <w:top w:val="none" w:sz="0" w:space="0" w:color="auto"/>
                <w:left w:val="none" w:sz="0" w:space="0" w:color="auto"/>
                <w:bottom w:val="none" w:sz="0" w:space="0" w:color="auto"/>
                <w:right w:val="none" w:sz="0" w:space="0" w:color="auto"/>
              </w:divBdr>
            </w:div>
            <w:div w:id="1865826934">
              <w:marLeft w:val="0"/>
              <w:marRight w:val="0"/>
              <w:marTop w:val="0"/>
              <w:marBottom w:val="0"/>
              <w:divBdr>
                <w:top w:val="none" w:sz="0" w:space="0" w:color="auto"/>
                <w:left w:val="none" w:sz="0" w:space="0" w:color="auto"/>
                <w:bottom w:val="none" w:sz="0" w:space="0" w:color="auto"/>
                <w:right w:val="none" w:sz="0" w:space="0" w:color="auto"/>
              </w:divBdr>
            </w:div>
            <w:div w:id="1037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526">
      <w:bodyDiv w:val="1"/>
      <w:marLeft w:val="0"/>
      <w:marRight w:val="0"/>
      <w:marTop w:val="0"/>
      <w:marBottom w:val="0"/>
      <w:divBdr>
        <w:top w:val="none" w:sz="0" w:space="0" w:color="auto"/>
        <w:left w:val="none" w:sz="0" w:space="0" w:color="auto"/>
        <w:bottom w:val="none" w:sz="0" w:space="0" w:color="auto"/>
        <w:right w:val="none" w:sz="0" w:space="0" w:color="auto"/>
      </w:divBdr>
      <w:divsChild>
        <w:div w:id="1284651517">
          <w:marLeft w:val="0"/>
          <w:marRight w:val="0"/>
          <w:marTop w:val="0"/>
          <w:marBottom w:val="0"/>
          <w:divBdr>
            <w:top w:val="none" w:sz="0" w:space="0" w:color="auto"/>
            <w:left w:val="none" w:sz="0" w:space="0" w:color="auto"/>
            <w:bottom w:val="none" w:sz="0" w:space="0" w:color="auto"/>
            <w:right w:val="none" w:sz="0" w:space="0" w:color="auto"/>
          </w:divBdr>
          <w:divsChild>
            <w:div w:id="1390959555">
              <w:marLeft w:val="0"/>
              <w:marRight w:val="0"/>
              <w:marTop w:val="0"/>
              <w:marBottom w:val="0"/>
              <w:divBdr>
                <w:top w:val="none" w:sz="0" w:space="0" w:color="auto"/>
                <w:left w:val="none" w:sz="0" w:space="0" w:color="auto"/>
                <w:bottom w:val="none" w:sz="0" w:space="0" w:color="auto"/>
                <w:right w:val="none" w:sz="0" w:space="0" w:color="auto"/>
              </w:divBdr>
            </w:div>
            <w:div w:id="1560745982">
              <w:marLeft w:val="0"/>
              <w:marRight w:val="0"/>
              <w:marTop w:val="0"/>
              <w:marBottom w:val="0"/>
              <w:divBdr>
                <w:top w:val="none" w:sz="0" w:space="0" w:color="auto"/>
                <w:left w:val="none" w:sz="0" w:space="0" w:color="auto"/>
                <w:bottom w:val="none" w:sz="0" w:space="0" w:color="auto"/>
                <w:right w:val="none" w:sz="0" w:space="0" w:color="auto"/>
              </w:divBdr>
            </w:div>
            <w:div w:id="1659651853">
              <w:marLeft w:val="0"/>
              <w:marRight w:val="0"/>
              <w:marTop w:val="0"/>
              <w:marBottom w:val="0"/>
              <w:divBdr>
                <w:top w:val="none" w:sz="0" w:space="0" w:color="auto"/>
                <w:left w:val="none" w:sz="0" w:space="0" w:color="auto"/>
                <w:bottom w:val="none" w:sz="0" w:space="0" w:color="auto"/>
                <w:right w:val="none" w:sz="0" w:space="0" w:color="auto"/>
              </w:divBdr>
            </w:div>
            <w:div w:id="1552228505">
              <w:marLeft w:val="0"/>
              <w:marRight w:val="0"/>
              <w:marTop w:val="0"/>
              <w:marBottom w:val="0"/>
              <w:divBdr>
                <w:top w:val="none" w:sz="0" w:space="0" w:color="auto"/>
                <w:left w:val="none" w:sz="0" w:space="0" w:color="auto"/>
                <w:bottom w:val="none" w:sz="0" w:space="0" w:color="auto"/>
                <w:right w:val="none" w:sz="0" w:space="0" w:color="auto"/>
              </w:divBdr>
            </w:div>
            <w:div w:id="400718724">
              <w:marLeft w:val="0"/>
              <w:marRight w:val="0"/>
              <w:marTop w:val="0"/>
              <w:marBottom w:val="0"/>
              <w:divBdr>
                <w:top w:val="none" w:sz="0" w:space="0" w:color="auto"/>
                <w:left w:val="none" w:sz="0" w:space="0" w:color="auto"/>
                <w:bottom w:val="none" w:sz="0" w:space="0" w:color="auto"/>
                <w:right w:val="none" w:sz="0" w:space="0" w:color="auto"/>
              </w:divBdr>
            </w:div>
            <w:div w:id="807085657">
              <w:marLeft w:val="0"/>
              <w:marRight w:val="0"/>
              <w:marTop w:val="0"/>
              <w:marBottom w:val="0"/>
              <w:divBdr>
                <w:top w:val="none" w:sz="0" w:space="0" w:color="auto"/>
                <w:left w:val="none" w:sz="0" w:space="0" w:color="auto"/>
                <w:bottom w:val="none" w:sz="0" w:space="0" w:color="auto"/>
                <w:right w:val="none" w:sz="0" w:space="0" w:color="auto"/>
              </w:divBdr>
            </w:div>
            <w:div w:id="1077357661">
              <w:marLeft w:val="0"/>
              <w:marRight w:val="0"/>
              <w:marTop w:val="0"/>
              <w:marBottom w:val="0"/>
              <w:divBdr>
                <w:top w:val="none" w:sz="0" w:space="0" w:color="auto"/>
                <w:left w:val="none" w:sz="0" w:space="0" w:color="auto"/>
                <w:bottom w:val="none" w:sz="0" w:space="0" w:color="auto"/>
                <w:right w:val="none" w:sz="0" w:space="0" w:color="auto"/>
              </w:divBdr>
            </w:div>
            <w:div w:id="1228031609">
              <w:marLeft w:val="0"/>
              <w:marRight w:val="0"/>
              <w:marTop w:val="0"/>
              <w:marBottom w:val="0"/>
              <w:divBdr>
                <w:top w:val="none" w:sz="0" w:space="0" w:color="auto"/>
                <w:left w:val="none" w:sz="0" w:space="0" w:color="auto"/>
                <w:bottom w:val="none" w:sz="0" w:space="0" w:color="auto"/>
                <w:right w:val="none" w:sz="0" w:space="0" w:color="auto"/>
              </w:divBdr>
            </w:div>
            <w:div w:id="780153666">
              <w:marLeft w:val="0"/>
              <w:marRight w:val="0"/>
              <w:marTop w:val="0"/>
              <w:marBottom w:val="0"/>
              <w:divBdr>
                <w:top w:val="none" w:sz="0" w:space="0" w:color="auto"/>
                <w:left w:val="none" w:sz="0" w:space="0" w:color="auto"/>
                <w:bottom w:val="none" w:sz="0" w:space="0" w:color="auto"/>
                <w:right w:val="none" w:sz="0" w:space="0" w:color="auto"/>
              </w:divBdr>
            </w:div>
            <w:div w:id="18553414">
              <w:marLeft w:val="0"/>
              <w:marRight w:val="0"/>
              <w:marTop w:val="0"/>
              <w:marBottom w:val="0"/>
              <w:divBdr>
                <w:top w:val="none" w:sz="0" w:space="0" w:color="auto"/>
                <w:left w:val="none" w:sz="0" w:space="0" w:color="auto"/>
                <w:bottom w:val="none" w:sz="0" w:space="0" w:color="auto"/>
                <w:right w:val="none" w:sz="0" w:space="0" w:color="auto"/>
              </w:divBdr>
            </w:div>
            <w:div w:id="4333098">
              <w:marLeft w:val="0"/>
              <w:marRight w:val="0"/>
              <w:marTop w:val="0"/>
              <w:marBottom w:val="0"/>
              <w:divBdr>
                <w:top w:val="none" w:sz="0" w:space="0" w:color="auto"/>
                <w:left w:val="none" w:sz="0" w:space="0" w:color="auto"/>
                <w:bottom w:val="none" w:sz="0" w:space="0" w:color="auto"/>
                <w:right w:val="none" w:sz="0" w:space="0" w:color="auto"/>
              </w:divBdr>
            </w:div>
            <w:div w:id="837303749">
              <w:marLeft w:val="0"/>
              <w:marRight w:val="0"/>
              <w:marTop w:val="0"/>
              <w:marBottom w:val="0"/>
              <w:divBdr>
                <w:top w:val="none" w:sz="0" w:space="0" w:color="auto"/>
                <w:left w:val="none" w:sz="0" w:space="0" w:color="auto"/>
                <w:bottom w:val="none" w:sz="0" w:space="0" w:color="auto"/>
                <w:right w:val="none" w:sz="0" w:space="0" w:color="auto"/>
              </w:divBdr>
            </w:div>
            <w:div w:id="1122070208">
              <w:marLeft w:val="0"/>
              <w:marRight w:val="0"/>
              <w:marTop w:val="0"/>
              <w:marBottom w:val="0"/>
              <w:divBdr>
                <w:top w:val="none" w:sz="0" w:space="0" w:color="auto"/>
                <w:left w:val="none" w:sz="0" w:space="0" w:color="auto"/>
                <w:bottom w:val="none" w:sz="0" w:space="0" w:color="auto"/>
                <w:right w:val="none" w:sz="0" w:space="0" w:color="auto"/>
              </w:divBdr>
            </w:div>
            <w:div w:id="1406993834">
              <w:marLeft w:val="0"/>
              <w:marRight w:val="0"/>
              <w:marTop w:val="0"/>
              <w:marBottom w:val="0"/>
              <w:divBdr>
                <w:top w:val="none" w:sz="0" w:space="0" w:color="auto"/>
                <w:left w:val="none" w:sz="0" w:space="0" w:color="auto"/>
                <w:bottom w:val="none" w:sz="0" w:space="0" w:color="auto"/>
                <w:right w:val="none" w:sz="0" w:space="0" w:color="auto"/>
              </w:divBdr>
            </w:div>
            <w:div w:id="1348554686">
              <w:marLeft w:val="0"/>
              <w:marRight w:val="0"/>
              <w:marTop w:val="0"/>
              <w:marBottom w:val="0"/>
              <w:divBdr>
                <w:top w:val="none" w:sz="0" w:space="0" w:color="auto"/>
                <w:left w:val="none" w:sz="0" w:space="0" w:color="auto"/>
                <w:bottom w:val="none" w:sz="0" w:space="0" w:color="auto"/>
                <w:right w:val="none" w:sz="0" w:space="0" w:color="auto"/>
              </w:divBdr>
            </w:div>
            <w:div w:id="816990533">
              <w:marLeft w:val="0"/>
              <w:marRight w:val="0"/>
              <w:marTop w:val="0"/>
              <w:marBottom w:val="0"/>
              <w:divBdr>
                <w:top w:val="none" w:sz="0" w:space="0" w:color="auto"/>
                <w:left w:val="none" w:sz="0" w:space="0" w:color="auto"/>
                <w:bottom w:val="none" w:sz="0" w:space="0" w:color="auto"/>
                <w:right w:val="none" w:sz="0" w:space="0" w:color="auto"/>
              </w:divBdr>
            </w:div>
            <w:div w:id="1871530980">
              <w:marLeft w:val="0"/>
              <w:marRight w:val="0"/>
              <w:marTop w:val="0"/>
              <w:marBottom w:val="0"/>
              <w:divBdr>
                <w:top w:val="none" w:sz="0" w:space="0" w:color="auto"/>
                <w:left w:val="none" w:sz="0" w:space="0" w:color="auto"/>
                <w:bottom w:val="none" w:sz="0" w:space="0" w:color="auto"/>
                <w:right w:val="none" w:sz="0" w:space="0" w:color="auto"/>
              </w:divBdr>
            </w:div>
            <w:div w:id="1112819227">
              <w:marLeft w:val="0"/>
              <w:marRight w:val="0"/>
              <w:marTop w:val="0"/>
              <w:marBottom w:val="0"/>
              <w:divBdr>
                <w:top w:val="none" w:sz="0" w:space="0" w:color="auto"/>
                <w:left w:val="none" w:sz="0" w:space="0" w:color="auto"/>
                <w:bottom w:val="none" w:sz="0" w:space="0" w:color="auto"/>
                <w:right w:val="none" w:sz="0" w:space="0" w:color="auto"/>
              </w:divBdr>
            </w:div>
            <w:div w:id="368186413">
              <w:marLeft w:val="0"/>
              <w:marRight w:val="0"/>
              <w:marTop w:val="0"/>
              <w:marBottom w:val="0"/>
              <w:divBdr>
                <w:top w:val="none" w:sz="0" w:space="0" w:color="auto"/>
                <w:left w:val="none" w:sz="0" w:space="0" w:color="auto"/>
                <w:bottom w:val="none" w:sz="0" w:space="0" w:color="auto"/>
                <w:right w:val="none" w:sz="0" w:space="0" w:color="auto"/>
              </w:divBdr>
            </w:div>
            <w:div w:id="92211171">
              <w:marLeft w:val="0"/>
              <w:marRight w:val="0"/>
              <w:marTop w:val="0"/>
              <w:marBottom w:val="0"/>
              <w:divBdr>
                <w:top w:val="none" w:sz="0" w:space="0" w:color="auto"/>
                <w:left w:val="none" w:sz="0" w:space="0" w:color="auto"/>
                <w:bottom w:val="none" w:sz="0" w:space="0" w:color="auto"/>
                <w:right w:val="none" w:sz="0" w:space="0" w:color="auto"/>
              </w:divBdr>
            </w:div>
            <w:div w:id="289822193">
              <w:marLeft w:val="0"/>
              <w:marRight w:val="0"/>
              <w:marTop w:val="0"/>
              <w:marBottom w:val="0"/>
              <w:divBdr>
                <w:top w:val="none" w:sz="0" w:space="0" w:color="auto"/>
                <w:left w:val="none" w:sz="0" w:space="0" w:color="auto"/>
                <w:bottom w:val="none" w:sz="0" w:space="0" w:color="auto"/>
                <w:right w:val="none" w:sz="0" w:space="0" w:color="auto"/>
              </w:divBdr>
            </w:div>
            <w:div w:id="592974716">
              <w:marLeft w:val="0"/>
              <w:marRight w:val="0"/>
              <w:marTop w:val="0"/>
              <w:marBottom w:val="0"/>
              <w:divBdr>
                <w:top w:val="none" w:sz="0" w:space="0" w:color="auto"/>
                <w:left w:val="none" w:sz="0" w:space="0" w:color="auto"/>
                <w:bottom w:val="none" w:sz="0" w:space="0" w:color="auto"/>
                <w:right w:val="none" w:sz="0" w:space="0" w:color="auto"/>
              </w:divBdr>
            </w:div>
            <w:div w:id="351928909">
              <w:marLeft w:val="0"/>
              <w:marRight w:val="0"/>
              <w:marTop w:val="0"/>
              <w:marBottom w:val="0"/>
              <w:divBdr>
                <w:top w:val="none" w:sz="0" w:space="0" w:color="auto"/>
                <w:left w:val="none" w:sz="0" w:space="0" w:color="auto"/>
                <w:bottom w:val="none" w:sz="0" w:space="0" w:color="auto"/>
                <w:right w:val="none" w:sz="0" w:space="0" w:color="auto"/>
              </w:divBdr>
            </w:div>
            <w:div w:id="302123576">
              <w:marLeft w:val="0"/>
              <w:marRight w:val="0"/>
              <w:marTop w:val="0"/>
              <w:marBottom w:val="0"/>
              <w:divBdr>
                <w:top w:val="none" w:sz="0" w:space="0" w:color="auto"/>
                <w:left w:val="none" w:sz="0" w:space="0" w:color="auto"/>
                <w:bottom w:val="none" w:sz="0" w:space="0" w:color="auto"/>
                <w:right w:val="none" w:sz="0" w:space="0" w:color="auto"/>
              </w:divBdr>
            </w:div>
            <w:div w:id="434444822">
              <w:marLeft w:val="0"/>
              <w:marRight w:val="0"/>
              <w:marTop w:val="0"/>
              <w:marBottom w:val="0"/>
              <w:divBdr>
                <w:top w:val="none" w:sz="0" w:space="0" w:color="auto"/>
                <w:left w:val="none" w:sz="0" w:space="0" w:color="auto"/>
                <w:bottom w:val="none" w:sz="0" w:space="0" w:color="auto"/>
                <w:right w:val="none" w:sz="0" w:space="0" w:color="auto"/>
              </w:divBdr>
            </w:div>
            <w:div w:id="10312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1064">
      <w:bodyDiv w:val="1"/>
      <w:marLeft w:val="0"/>
      <w:marRight w:val="0"/>
      <w:marTop w:val="0"/>
      <w:marBottom w:val="0"/>
      <w:divBdr>
        <w:top w:val="none" w:sz="0" w:space="0" w:color="auto"/>
        <w:left w:val="none" w:sz="0" w:space="0" w:color="auto"/>
        <w:bottom w:val="none" w:sz="0" w:space="0" w:color="auto"/>
        <w:right w:val="none" w:sz="0" w:space="0" w:color="auto"/>
      </w:divBdr>
      <w:divsChild>
        <w:div w:id="793983338">
          <w:marLeft w:val="0"/>
          <w:marRight w:val="0"/>
          <w:marTop w:val="0"/>
          <w:marBottom w:val="0"/>
          <w:divBdr>
            <w:top w:val="none" w:sz="0" w:space="0" w:color="auto"/>
            <w:left w:val="none" w:sz="0" w:space="0" w:color="auto"/>
            <w:bottom w:val="none" w:sz="0" w:space="0" w:color="auto"/>
            <w:right w:val="none" w:sz="0" w:space="0" w:color="auto"/>
          </w:divBdr>
          <w:divsChild>
            <w:div w:id="471408821">
              <w:marLeft w:val="0"/>
              <w:marRight w:val="0"/>
              <w:marTop w:val="0"/>
              <w:marBottom w:val="0"/>
              <w:divBdr>
                <w:top w:val="none" w:sz="0" w:space="0" w:color="auto"/>
                <w:left w:val="none" w:sz="0" w:space="0" w:color="auto"/>
                <w:bottom w:val="none" w:sz="0" w:space="0" w:color="auto"/>
                <w:right w:val="none" w:sz="0" w:space="0" w:color="auto"/>
              </w:divBdr>
            </w:div>
            <w:div w:id="1661959780">
              <w:marLeft w:val="0"/>
              <w:marRight w:val="0"/>
              <w:marTop w:val="0"/>
              <w:marBottom w:val="0"/>
              <w:divBdr>
                <w:top w:val="none" w:sz="0" w:space="0" w:color="auto"/>
                <w:left w:val="none" w:sz="0" w:space="0" w:color="auto"/>
                <w:bottom w:val="none" w:sz="0" w:space="0" w:color="auto"/>
                <w:right w:val="none" w:sz="0" w:space="0" w:color="auto"/>
              </w:divBdr>
            </w:div>
            <w:div w:id="1367175321">
              <w:marLeft w:val="0"/>
              <w:marRight w:val="0"/>
              <w:marTop w:val="0"/>
              <w:marBottom w:val="0"/>
              <w:divBdr>
                <w:top w:val="none" w:sz="0" w:space="0" w:color="auto"/>
                <w:left w:val="none" w:sz="0" w:space="0" w:color="auto"/>
                <w:bottom w:val="none" w:sz="0" w:space="0" w:color="auto"/>
                <w:right w:val="none" w:sz="0" w:space="0" w:color="auto"/>
              </w:divBdr>
            </w:div>
            <w:div w:id="979069288">
              <w:marLeft w:val="0"/>
              <w:marRight w:val="0"/>
              <w:marTop w:val="0"/>
              <w:marBottom w:val="0"/>
              <w:divBdr>
                <w:top w:val="none" w:sz="0" w:space="0" w:color="auto"/>
                <w:left w:val="none" w:sz="0" w:space="0" w:color="auto"/>
                <w:bottom w:val="none" w:sz="0" w:space="0" w:color="auto"/>
                <w:right w:val="none" w:sz="0" w:space="0" w:color="auto"/>
              </w:divBdr>
            </w:div>
            <w:div w:id="1399085145">
              <w:marLeft w:val="0"/>
              <w:marRight w:val="0"/>
              <w:marTop w:val="0"/>
              <w:marBottom w:val="0"/>
              <w:divBdr>
                <w:top w:val="none" w:sz="0" w:space="0" w:color="auto"/>
                <w:left w:val="none" w:sz="0" w:space="0" w:color="auto"/>
                <w:bottom w:val="none" w:sz="0" w:space="0" w:color="auto"/>
                <w:right w:val="none" w:sz="0" w:space="0" w:color="auto"/>
              </w:divBdr>
            </w:div>
            <w:div w:id="204412970">
              <w:marLeft w:val="0"/>
              <w:marRight w:val="0"/>
              <w:marTop w:val="0"/>
              <w:marBottom w:val="0"/>
              <w:divBdr>
                <w:top w:val="none" w:sz="0" w:space="0" w:color="auto"/>
                <w:left w:val="none" w:sz="0" w:space="0" w:color="auto"/>
                <w:bottom w:val="none" w:sz="0" w:space="0" w:color="auto"/>
                <w:right w:val="none" w:sz="0" w:space="0" w:color="auto"/>
              </w:divBdr>
            </w:div>
            <w:div w:id="598026997">
              <w:marLeft w:val="0"/>
              <w:marRight w:val="0"/>
              <w:marTop w:val="0"/>
              <w:marBottom w:val="0"/>
              <w:divBdr>
                <w:top w:val="none" w:sz="0" w:space="0" w:color="auto"/>
                <w:left w:val="none" w:sz="0" w:space="0" w:color="auto"/>
                <w:bottom w:val="none" w:sz="0" w:space="0" w:color="auto"/>
                <w:right w:val="none" w:sz="0" w:space="0" w:color="auto"/>
              </w:divBdr>
            </w:div>
            <w:div w:id="101653694">
              <w:marLeft w:val="0"/>
              <w:marRight w:val="0"/>
              <w:marTop w:val="0"/>
              <w:marBottom w:val="0"/>
              <w:divBdr>
                <w:top w:val="none" w:sz="0" w:space="0" w:color="auto"/>
                <w:left w:val="none" w:sz="0" w:space="0" w:color="auto"/>
                <w:bottom w:val="none" w:sz="0" w:space="0" w:color="auto"/>
                <w:right w:val="none" w:sz="0" w:space="0" w:color="auto"/>
              </w:divBdr>
            </w:div>
            <w:div w:id="693044195">
              <w:marLeft w:val="0"/>
              <w:marRight w:val="0"/>
              <w:marTop w:val="0"/>
              <w:marBottom w:val="0"/>
              <w:divBdr>
                <w:top w:val="none" w:sz="0" w:space="0" w:color="auto"/>
                <w:left w:val="none" w:sz="0" w:space="0" w:color="auto"/>
                <w:bottom w:val="none" w:sz="0" w:space="0" w:color="auto"/>
                <w:right w:val="none" w:sz="0" w:space="0" w:color="auto"/>
              </w:divBdr>
            </w:div>
            <w:div w:id="648903251">
              <w:marLeft w:val="0"/>
              <w:marRight w:val="0"/>
              <w:marTop w:val="0"/>
              <w:marBottom w:val="0"/>
              <w:divBdr>
                <w:top w:val="none" w:sz="0" w:space="0" w:color="auto"/>
                <w:left w:val="none" w:sz="0" w:space="0" w:color="auto"/>
                <w:bottom w:val="none" w:sz="0" w:space="0" w:color="auto"/>
                <w:right w:val="none" w:sz="0" w:space="0" w:color="auto"/>
              </w:divBdr>
            </w:div>
            <w:div w:id="578446166">
              <w:marLeft w:val="0"/>
              <w:marRight w:val="0"/>
              <w:marTop w:val="0"/>
              <w:marBottom w:val="0"/>
              <w:divBdr>
                <w:top w:val="none" w:sz="0" w:space="0" w:color="auto"/>
                <w:left w:val="none" w:sz="0" w:space="0" w:color="auto"/>
                <w:bottom w:val="none" w:sz="0" w:space="0" w:color="auto"/>
                <w:right w:val="none" w:sz="0" w:space="0" w:color="auto"/>
              </w:divBdr>
            </w:div>
            <w:div w:id="539977489">
              <w:marLeft w:val="0"/>
              <w:marRight w:val="0"/>
              <w:marTop w:val="0"/>
              <w:marBottom w:val="0"/>
              <w:divBdr>
                <w:top w:val="none" w:sz="0" w:space="0" w:color="auto"/>
                <w:left w:val="none" w:sz="0" w:space="0" w:color="auto"/>
                <w:bottom w:val="none" w:sz="0" w:space="0" w:color="auto"/>
                <w:right w:val="none" w:sz="0" w:space="0" w:color="auto"/>
              </w:divBdr>
            </w:div>
            <w:div w:id="221992185">
              <w:marLeft w:val="0"/>
              <w:marRight w:val="0"/>
              <w:marTop w:val="0"/>
              <w:marBottom w:val="0"/>
              <w:divBdr>
                <w:top w:val="none" w:sz="0" w:space="0" w:color="auto"/>
                <w:left w:val="none" w:sz="0" w:space="0" w:color="auto"/>
                <w:bottom w:val="none" w:sz="0" w:space="0" w:color="auto"/>
                <w:right w:val="none" w:sz="0" w:space="0" w:color="auto"/>
              </w:divBdr>
            </w:div>
            <w:div w:id="1065645427">
              <w:marLeft w:val="0"/>
              <w:marRight w:val="0"/>
              <w:marTop w:val="0"/>
              <w:marBottom w:val="0"/>
              <w:divBdr>
                <w:top w:val="none" w:sz="0" w:space="0" w:color="auto"/>
                <w:left w:val="none" w:sz="0" w:space="0" w:color="auto"/>
                <w:bottom w:val="none" w:sz="0" w:space="0" w:color="auto"/>
                <w:right w:val="none" w:sz="0" w:space="0" w:color="auto"/>
              </w:divBdr>
            </w:div>
            <w:div w:id="1234317170">
              <w:marLeft w:val="0"/>
              <w:marRight w:val="0"/>
              <w:marTop w:val="0"/>
              <w:marBottom w:val="0"/>
              <w:divBdr>
                <w:top w:val="none" w:sz="0" w:space="0" w:color="auto"/>
                <w:left w:val="none" w:sz="0" w:space="0" w:color="auto"/>
                <w:bottom w:val="none" w:sz="0" w:space="0" w:color="auto"/>
                <w:right w:val="none" w:sz="0" w:space="0" w:color="auto"/>
              </w:divBdr>
            </w:div>
            <w:div w:id="1113212801">
              <w:marLeft w:val="0"/>
              <w:marRight w:val="0"/>
              <w:marTop w:val="0"/>
              <w:marBottom w:val="0"/>
              <w:divBdr>
                <w:top w:val="none" w:sz="0" w:space="0" w:color="auto"/>
                <w:left w:val="none" w:sz="0" w:space="0" w:color="auto"/>
                <w:bottom w:val="none" w:sz="0" w:space="0" w:color="auto"/>
                <w:right w:val="none" w:sz="0" w:space="0" w:color="auto"/>
              </w:divBdr>
            </w:div>
            <w:div w:id="1215503074">
              <w:marLeft w:val="0"/>
              <w:marRight w:val="0"/>
              <w:marTop w:val="0"/>
              <w:marBottom w:val="0"/>
              <w:divBdr>
                <w:top w:val="none" w:sz="0" w:space="0" w:color="auto"/>
                <w:left w:val="none" w:sz="0" w:space="0" w:color="auto"/>
                <w:bottom w:val="none" w:sz="0" w:space="0" w:color="auto"/>
                <w:right w:val="none" w:sz="0" w:space="0" w:color="auto"/>
              </w:divBdr>
            </w:div>
            <w:div w:id="1654067300">
              <w:marLeft w:val="0"/>
              <w:marRight w:val="0"/>
              <w:marTop w:val="0"/>
              <w:marBottom w:val="0"/>
              <w:divBdr>
                <w:top w:val="none" w:sz="0" w:space="0" w:color="auto"/>
                <w:left w:val="none" w:sz="0" w:space="0" w:color="auto"/>
                <w:bottom w:val="none" w:sz="0" w:space="0" w:color="auto"/>
                <w:right w:val="none" w:sz="0" w:space="0" w:color="auto"/>
              </w:divBdr>
            </w:div>
            <w:div w:id="461116367">
              <w:marLeft w:val="0"/>
              <w:marRight w:val="0"/>
              <w:marTop w:val="0"/>
              <w:marBottom w:val="0"/>
              <w:divBdr>
                <w:top w:val="none" w:sz="0" w:space="0" w:color="auto"/>
                <w:left w:val="none" w:sz="0" w:space="0" w:color="auto"/>
                <w:bottom w:val="none" w:sz="0" w:space="0" w:color="auto"/>
                <w:right w:val="none" w:sz="0" w:space="0" w:color="auto"/>
              </w:divBdr>
            </w:div>
            <w:div w:id="1816987836">
              <w:marLeft w:val="0"/>
              <w:marRight w:val="0"/>
              <w:marTop w:val="0"/>
              <w:marBottom w:val="0"/>
              <w:divBdr>
                <w:top w:val="none" w:sz="0" w:space="0" w:color="auto"/>
                <w:left w:val="none" w:sz="0" w:space="0" w:color="auto"/>
                <w:bottom w:val="none" w:sz="0" w:space="0" w:color="auto"/>
                <w:right w:val="none" w:sz="0" w:space="0" w:color="auto"/>
              </w:divBdr>
            </w:div>
            <w:div w:id="796874817">
              <w:marLeft w:val="0"/>
              <w:marRight w:val="0"/>
              <w:marTop w:val="0"/>
              <w:marBottom w:val="0"/>
              <w:divBdr>
                <w:top w:val="none" w:sz="0" w:space="0" w:color="auto"/>
                <w:left w:val="none" w:sz="0" w:space="0" w:color="auto"/>
                <w:bottom w:val="none" w:sz="0" w:space="0" w:color="auto"/>
                <w:right w:val="none" w:sz="0" w:space="0" w:color="auto"/>
              </w:divBdr>
            </w:div>
            <w:div w:id="1349137858">
              <w:marLeft w:val="0"/>
              <w:marRight w:val="0"/>
              <w:marTop w:val="0"/>
              <w:marBottom w:val="0"/>
              <w:divBdr>
                <w:top w:val="none" w:sz="0" w:space="0" w:color="auto"/>
                <w:left w:val="none" w:sz="0" w:space="0" w:color="auto"/>
                <w:bottom w:val="none" w:sz="0" w:space="0" w:color="auto"/>
                <w:right w:val="none" w:sz="0" w:space="0" w:color="auto"/>
              </w:divBdr>
            </w:div>
            <w:div w:id="1497380449">
              <w:marLeft w:val="0"/>
              <w:marRight w:val="0"/>
              <w:marTop w:val="0"/>
              <w:marBottom w:val="0"/>
              <w:divBdr>
                <w:top w:val="none" w:sz="0" w:space="0" w:color="auto"/>
                <w:left w:val="none" w:sz="0" w:space="0" w:color="auto"/>
                <w:bottom w:val="none" w:sz="0" w:space="0" w:color="auto"/>
                <w:right w:val="none" w:sz="0" w:space="0" w:color="auto"/>
              </w:divBdr>
            </w:div>
            <w:div w:id="261228738">
              <w:marLeft w:val="0"/>
              <w:marRight w:val="0"/>
              <w:marTop w:val="0"/>
              <w:marBottom w:val="0"/>
              <w:divBdr>
                <w:top w:val="none" w:sz="0" w:space="0" w:color="auto"/>
                <w:left w:val="none" w:sz="0" w:space="0" w:color="auto"/>
                <w:bottom w:val="none" w:sz="0" w:space="0" w:color="auto"/>
                <w:right w:val="none" w:sz="0" w:space="0" w:color="auto"/>
              </w:divBdr>
            </w:div>
            <w:div w:id="1459375208">
              <w:marLeft w:val="0"/>
              <w:marRight w:val="0"/>
              <w:marTop w:val="0"/>
              <w:marBottom w:val="0"/>
              <w:divBdr>
                <w:top w:val="none" w:sz="0" w:space="0" w:color="auto"/>
                <w:left w:val="none" w:sz="0" w:space="0" w:color="auto"/>
                <w:bottom w:val="none" w:sz="0" w:space="0" w:color="auto"/>
                <w:right w:val="none" w:sz="0" w:space="0" w:color="auto"/>
              </w:divBdr>
            </w:div>
            <w:div w:id="12648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80006">
      <w:bodyDiv w:val="1"/>
      <w:marLeft w:val="0"/>
      <w:marRight w:val="0"/>
      <w:marTop w:val="0"/>
      <w:marBottom w:val="0"/>
      <w:divBdr>
        <w:top w:val="none" w:sz="0" w:space="0" w:color="auto"/>
        <w:left w:val="none" w:sz="0" w:space="0" w:color="auto"/>
        <w:bottom w:val="none" w:sz="0" w:space="0" w:color="auto"/>
        <w:right w:val="none" w:sz="0" w:space="0" w:color="auto"/>
      </w:divBdr>
      <w:divsChild>
        <w:div w:id="1104228924">
          <w:marLeft w:val="0"/>
          <w:marRight w:val="0"/>
          <w:marTop w:val="0"/>
          <w:marBottom w:val="0"/>
          <w:divBdr>
            <w:top w:val="none" w:sz="0" w:space="0" w:color="auto"/>
            <w:left w:val="none" w:sz="0" w:space="0" w:color="auto"/>
            <w:bottom w:val="none" w:sz="0" w:space="0" w:color="auto"/>
            <w:right w:val="none" w:sz="0" w:space="0" w:color="auto"/>
          </w:divBdr>
          <w:divsChild>
            <w:div w:id="1513374807">
              <w:marLeft w:val="0"/>
              <w:marRight w:val="0"/>
              <w:marTop w:val="0"/>
              <w:marBottom w:val="0"/>
              <w:divBdr>
                <w:top w:val="none" w:sz="0" w:space="0" w:color="auto"/>
                <w:left w:val="none" w:sz="0" w:space="0" w:color="auto"/>
                <w:bottom w:val="none" w:sz="0" w:space="0" w:color="auto"/>
                <w:right w:val="none" w:sz="0" w:space="0" w:color="auto"/>
              </w:divBdr>
            </w:div>
            <w:div w:id="1658800858">
              <w:marLeft w:val="0"/>
              <w:marRight w:val="0"/>
              <w:marTop w:val="0"/>
              <w:marBottom w:val="0"/>
              <w:divBdr>
                <w:top w:val="none" w:sz="0" w:space="0" w:color="auto"/>
                <w:left w:val="none" w:sz="0" w:space="0" w:color="auto"/>
                <w:bottom w:val="none" w:sz="0" w:space="0" w:color="auto"/>
                <w:right w:val="none" w:sz="0" w:space="0" w:color="auto"/>
              </w:divBdr>
            </w:div>
            <w:div w:id="928317785">
              <w:marLeft w:val="0"/>
              <w:marRight w:val="0"/>
              <w:marTop w:val="0"/>
              <w:marBottom w:val="0"/>
              <w:divBdr>
                <w:top w:val="none" w:sz="0" w:space="0" w:color="auto"/>
                <w:left w:val="none" w:sz="0" w:space="0" w:color="auto"/>
                <w:bottom w:val="none" w:sz="0" w:space="0" w:color="auto"/>
                <w:right w:val="none" w:sz="0" w:space="0" w:color="auto"/>
              </w:divBdr>
            </w:div>
            <w:div w:id="1271477690">
              <w:marLeft w:val="0"/>
              <w:marRight w:val="0"/>
              <w:marTop w:val="0"/>
              <w:marBottom w:val="0"/>
              <w:divBdr>
                <w:top w:val="none" w:sz="0" w:space="0" w:color="auto"/>
                <w:left w:val="none" w:sz="0" w:space="0" w:color="auto"/>
                <w:bottom w:val="none" w:sz="0" w:space="0" w:color="auto"/>
                <w:right w:val="none" w:sz="0" w:space="0" w:color="auto"/>
              </w:divBdr>
            </w:div>
            <w:div w:id="1060404128">
              <w:marLeft w:val="0"/>
              <w:marRight w:val="0"/>
              <w:marTop w:val="0"/>
              <w:marBottom w:val="0"/>
              <w:divBdr>
                <w:top w:val="none" w:sz="0" w:space="0" w:color="auto"/>
                <w:left w:val="none" w:sz="0" w:space="0" w:color="auto"/>
                <w:bottom w:val="none" w:sz="0" w:space="0" w:color="auto"/>
                <w:right w:val="none" w:sz="0" w:space="0" w:color="auto"/>
              </w:divBdr>
            </w:div>
            <w:div w:id="1687440489">
              <w:marLeft w:val="0"/>
              <w:marRight w:val="0"/>
              <w:marTop w:val="0"/>
              <w:marBottom w:val="0"/>
              <w:divBdr>
                <w:top w:val="none" w:sz="0" w:space="0" w:color="auto"/>
                <w:left w:val="none" w:sz="0" w:space="0" w:color="auto"/>
                <w:bottom w:val="none" w:sz="0" w:space="0" w:color="auto"/>
                <w:right w:val="none" w:sz="0" w:space="0" w:color="auto"/>
              </w:divBdr>
            </w:div>
            <w:div w:id="1140538098">
              <w:marLeft w:val="0"/>
              <w:marRight w:val="0"/>
              <w:marTop w:val="0"/>
              <w:marBottom w:val="0"/>
              <w:divBdr>
                <w:top w:val="none" w:sz="0" w:space="0" w:color="auto"/>
                <w:left w:val="none" w:sz="0" w:space="0" w:color="auto"/>
                <w:bottom w:val="none" w:sz="0" w:space="0" w:color="auto"/>
                <w:right w:val="none" w:sz="0" w:space="0" w:color="auto"/>
              </w:divBdr>
            </w:div>
            <w:div w:id="2020354758">
              <w:marLeft w:val="0"/>
              <w:marRight w:val="0"/>
              <w:marTop w:val="0"/>
              <w:marBottom w:val="0"/>
              <w:divBdr>
                <w:top w:val="none" w:sz="0" w:space="0" w:color="auto"/>
                <w:left w:val="none" w:sz="0" w:space="0" w:color="auto"/>
                <w:bottom w:val="none" w:sz="0" w:space="0" w:color="auto"/>
                <w:right w:val="none" w:sz="0" w:space="0" w:color="auto"/>
              </w:divBdr>
            </w:div>
            <w:div w:id="1784226096">
              <w:marLeft w:val="0"/>
              <w:marRight w:val="0"/>
              <w:marTop w:val="0"/>
              <w:marBottom w:val="0"/>
              <w:divBdr>
                <w:top w:val="none" w:sz="0" w:space="0" w:color="auto"/>
                <w:left w:val="none" w:sz="0" w:space="0" w:color="auto"/>
                <w:bottom w:val="none" w:sz="0" w:space="0" w:color="auto"/>
                <w:right w:val="none" w:sz="0" w:space="0" w:color="auto"/>
              </w:divBdr>
            </w:div>
            <w:div w:id="2074623028">
              <w:marLeft w:val="0"/>
              <w:marRight w:val="0"/>
              <w:marTop w:val="0"/>
              <w:marBottom w:val="0"/>
              <w:divBdr>
                <w:top w:val="none" w:sz="0" w:space="0" w:color="auto"/>
                <w:left w:val="none" w:sz="0" w:space="0" w:color="auto"/>
                <w:bottom w:val="none" w:sz="0" w:space="0" w:color="auto"/>
                <w:right w:val="none" w:sz="0" w:space="0" w:color="auto"/>
              </w:divBdr>
            </w:div>
            <w:div w:id="574046164">
              <w:marLeft w:val="0"/>
              <w:marRight w:val="0"/>
              <w:marTop w:val="0"/>
              <w:marBottom w:val="0"/>
              <w:divBdr>
                <w:top w:val="none" w:sz="0" w:space="0" w:color="auto"/>
                <w:left w:val="none" w:sz="0" w:space="0" w:color="auto"/>
                <w:bottom w:val="none" w:sz="0" w:space="0" w:color="auto"/>
                <w:right w:val="none" w:sz="0" w:space="0" w:color="auto"/>
              </w:divBdr>
            </w:div>
            <w:div w:id="1057125229">
              <w:marLeft w:val="0"/>
              <w:marRight w:val="0"/>
              <w:marTop w:val="0"/>
              <w:marBottom w:val="0"/>
              <w:divBdr>
                <w:top w:val="none" w:sz="0" w:space="0" w:color="auto"/>
                <w:left w:val="none" w:sz="0" w:space="0" w:color="auto"/>
                <w:bottom w:val="none" w:sz="0" w:space="0" w:color="auto"/>
                <w:right w:val="none" w:sz="0" w:space="0" w:color="auto"/>
              </w:divBdr>
            </w:div>
            <w:div w:id="1029180034">
              <w:marLeft w:val="0"/>
              <w:marRight w:val="0"/>
              <w:marTop w:val="0"/>
              <w:marBottom w:val="0"/>
              <w:divBdr>
                <w:top w:val="none" w:sz="0" w:space="0" w:color="auto"/>
                <w:left w:val="none" w:sz="0" w:space="0" w:color="auto"/>
                <w:bottom w:val="none" w:sz="0" w:space="0" w:color="auto"/>
                <w:right w:val="none" w:sz="0" w:space="0" w:color="auto"/>
              </w:divBdr>
            </w:div>
            <w:div w:id="570500942">
              <w:marLeft w:val="0"/>
              <w:marRight w:val="0"/>
              <w:marTop w:val="0"/>
              <w:marBottom w:val="0"/>
              <w:divBdr>
                <w:top w:val="none" w:sz="0" w:space="0" w:color="auto"/>
                <w:left w:val="none" w:sz="0" w:space="0" w:color="auto"/>
                <w:bottom w:val="none" w:sz="0" w:space="0" w:color="auto"/>
                <w:right w:val="none" w:sz="0" w:space="0" w:color="auto"/>
              </w:divBdr>
            </w:div>
            <w:div w:id="499395788">
              <w:marLeft w:val="0"/>
              <w:marRight w:val="0"/>
              <w:marTop w:val="0"/>
              <w:marBottom w:val="0"/>
              <w:divBdr>
                <w:top w:val="none" w:sz="0" w:space="0" w:color="auto"/>
                <w:left w:val="none" w:sz="0" w:space="0" w:color="auto"/>
                <w:bottom w:val="none" w:sz="0" w:space="0" w:color="auto"/>
                <w:right w:val="none" w:sz="0" w:space="0" w:color="auto"/>
              </w:divBdr>
            </w:div>
            <w:div w:id="1159153003">
              <w:marLeft w:val="0"/>
              <w:marRight w:val="0"/>
              <w:marTop w:val="0"/>
              <w:marBottom w:val="0"/>
              <w:divBdr>
                <w:top w:val="none" w:sz="0" w:space="0" w:color="auto"/>
                <w:left w:val="none" w:sz="0" w:space="0" w:color="auto"/>
                <w:bottom w:val="none" w:sz="0" w:space="0" w:color="auto"/>
                <w:right w:val="none" w:sz="0" w:space="0" w:color="auto"/>
              </w:divBdr>
            </w:div>
            <w:div w:id="1715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582">
      <w:bodyDiv w:val="1"/>
      <w:marLeft w:val="0"/>
      <w:marRight w:val="0"/>
      <w:marTop w:val="0"/>
      <w:marBottom w:val="0"/>
      <w:divBdr>
        <w:top w:val="none" w:sz="0" w:space="0" w:color="auto"/>
        <w:left w:val="none" w:sz="0" w:space="0" w:color="auto"/>
        <w:bottom w:val="none" w:sz="0" w:space="0" w:color="auto"/>
        <w:right w:val="none" w:sz="0" w:space="0" w:color="auto"/>
      </w:divBdr>
      <w:divsChild>
        <w:div w:id="517894587">
          <w:marLeft w:val="0"/>
          <w:marRight w:val="0"/>
          <w:marTop w:val="0"/>
          <w:marBottom w:val="0"/>
          <w:divBdr>
            <w:top w:val="none" w:sz="0" w:space="0" w:color="auto"/>
            <w:left w:val="none" w:sz="0" w:space="0" w:color="auto"/>
            <w:bottom w:val="none" w:sz="0" w:space="0" w:color="auto"/>
            <w:right w:val="none" w:sz="0" w:space="0" w:color="auto"/>
          </w:divBdr>
          <w:divsChild>
            <w:div w:id="527838614">
              <w:marLeft w:val="0"/>
              <w:marRight w:val="0"/>
              <w:marTop w:val="0"/>
              <w:marBottom w:val="0"/>
              <w:divBdr>
                <w:top w:val="none" w:sz="0" w:space="0" w:color="auto"/>
                <w:left w:val="none" w:sz="0" w:space="0" w:color="auto"/>
                <w:bottom w:val="none" w:sz="0" w:space="0" w:color="auto"/>
                <w:right w:val="none" w:sz="0" w:space="0" w:color="auto"/>
              </w:divBdr>
            </w:div>
            <w:div w:id="2027442389">
              <w:marLeft w:val="0"/>
              <w:marRight w:val="0"/>
              <w:marTop w:val="0"/>
              <w:marBottom w:val="0"/>
              <w:divBdr>
                <w:top w:val="none" w:sz="0" w:space="0" w:color="auto"/>
                <w:left w:val="none" w:sz="0" w:space="0" w:color="auto"/>
                <w:bottom w:val="none" w:sz="0" w:space="0" w:color="auto"/>
                <w:right w:val="none" w:sz="0" w:space="0" w:color="auto"/>
              </w:divBdr>
            </w:div>
            <w:div w:id="1020543937">
              <w:marLeft w:val="0"/>
              <w:marRight w:val="0"/>
              <w:marTop w:val="0"/>
              <w:marBottom w:val="0"/>
              <w:divBdr>
                <w:top w:val="none" w:sz="0" w:space="0" w:color="auto"/>
                <w:left w:val="none" w:sz="0" w:space="0" w:color="auto"/>
                <w:bottom w:val="none" w:sz="0" w:space="0" w:color="auto"/>
                <w:right w:val="none" w:sz="0" w:space="0" w:color="auto"/>
              </w:divBdr>
            </w:div>
            <w:div w:id="918905338">
              <w:marLeft w:val="0"/>
              <w:marRight w:val="0"/>
              <w:marTop w:val="0"/>
              <w:marBottom w:val="0"/>
              <w:divBdr>
                <w:top w:val="none" w:sz="0" w:space="0" w:color="auto"/>
                <w:left w:val="none" w:sz="0" w:space="0" w:color="auto"/>
                <w:bottom w:val="none" w:sz="0" w:space="0" w:color="auto"/>
                <w:right w:val="none" w:sz="0" w:space="0" w:color="auto"/>
              </w:divBdr>
            </w:div>
            <w:div w:id="1455641106">
              <w:marLeft w:val="0"/>
              <w:marRight w:val="0"/>
              <w:marTop w:val="0"/>
              <w:marBottom w:val="0"/>
              <w:divBdr>
                <w:top w:val="none" w:sz="0" w:space="0" w:color="auto"/>
                <w:left w:val="none" w:sz="0" w:space="0" w:color="auto"/>
                <w:bottom w:val="none" w:sz="0" w:space="0" w:color="auto"/>
                <w:right w:val="none" w:sz="0" w:space="0" w:color="auto"/>
              </w:divBdr>
            </w:div>
            <w:div w:id="694886214">
              <w:marLeft w:val="0"/>
              <w:marRight w:val="0"/>
              <w:marTop w:val="0"/>
              <w:marBottom w:val="0"/>
              <w:divBdr>
                <w:top w:val="none" w:sz="0" w:space="0" w:color="auto"/>
                <w:left w:val="none" w:sz="0" w:space="0" w:color="auto"/>
                <w:bottom w:val="none" w:sz="0" w:space="0" w:color="auto"/>
                <w:right w:val="none" w:sz="0" w:space="0" w:color="auto"/>
              </w:divBdr>
            </w:div>
            <w:div w:id="1640719056">
              <w:marLeft w:val="0"/>
              <w:marRight w:val="0"/>
              <w:marTop w:val="0"/>
              <w:marBottom w:val="0"/>
              <w:divBdr>
                <w:top w:val="none" w:sz="0" w:space="0" w:color="auto"/>
                <w:left w:val="none" w:sz="0" w:space="0" w:color="auto"/>
                <w:bottom w:val="none" w:sz="0" w:space="0" w:color="auto"/>
                <w:right w:val="none" w:sz="0" w:space="0" w:color="auto"/>
              </w:divBdr>
            </w:div>
            <w:div w:id="326328257">
              <w:marLeft w:val="0"/>
              <w:marRight w:val="0"/>
              <w:marTop w:val="0"/>
              <w:marBottom w:val="0"/>
              <w:divBdr>
                <w:top w:val="none" w:sz="0" w:space="0" w:color="auto"/>
                <w:left w:val="none" w:sz="0" w:space="0" w:color="auto"/>
                <w:bottom w:val="none" w:sz="0" w:space="0" w:color="auto"/>
                <w:right w:val="none" w:sz="0" w:space="0" w:color="auto"/>
              </w:divBdr>
            </w:div>
            <w:div w:id="20128065">
              <w:marLeft w:val="0"/>
              <w:marRight w:val="0"/>
              <w:marTop w:val="0"/>
              <w:marBottom w:val="0"/>
              <w:divBdr>
                <w:top w:val="none" w:sz="0" w:space="0" w:color="auto"/>
                <w:left w:val="none" w:sz="0" w:space="0" w:color="auto"/>
                <w:bottom w:val="none" w:sz="0" w:space="0" w:color="auto"/>
                <w:right w:val="none" w:sz="0" w:space="0" w:color="auto"/>
              </w:divBdr>
            </w:div>
            <w:div w:id="805856071">
              <w:marLeft w:val="0"/>
              <w:marRight w:val="0"/>
              <w:marTop w:val="0"/>
              <w:marBottom w:val="0"/>
              <w:divBdr>
                <w:top w:val="none" w:sz="0" w:space="0" w:color="auto"/>
                <w:left w:val="none" w:sz="0" w:space="0" w:color="auto"/>
                <w:bottom w:val="none" w:sz="0" w:space="0" w:color="auto"/>
                <w:right w:val="none" w:sz="0" w:space="0" w:color="auto"/>
              </w:divBdr>
            </w:div>
            <w:div w:id="958223499">
              <w:marLeft w:val="0"/>
              <w:marRight w:val="0"/>
              <w:marTop w:val="0"/>
              <w:marBottom w:val="0"/>
              <w:divBdr>
                <w:top w:val="none" w:sz="0" w:space="0" w:color="auto"/>
                <w:left w:val="none" w:sz="0" w:space="0" w:color="auto"/>
                <w:bottom w:val="none" w:sz="0" w:space="0" w:color="auto"/>
                <w:right w:val="none" w:sz="0" w:space="0" w:color="auto"/>
              </w:divBdr>
            </w:div>
            <w:div w:id="526255619">
              <w:marLeft w:val="0"/>
              <w:marRight w:val="0"/>
              <w:marTop w:val="0"/>
              <w:marBottom w:val="0"/>
              <w:divBdr>
                <w:top w:val="none" w:sz="0" w:space="0" w:color="auto"/>
                <w:left w:val="none" w:sz="0" w:space="0" w:color="auto"/>
                <w:bottom w:val="none" w:sz="0" w:space="0" w:color="auto"/>
                <w:right w:val="none" w:sz="0" w:space="0" w:color="auto"/>
              </w:divBdr>
            </w:div>
            <w:div w:id="670641607">
              <w:marLeft w:val="0"/>
              <w:marRight w:val="0"/>
              <w:marTop w:val="0"/>
              <w:marBottom w:val="0"/>
              <w:divBdr>
                <w:top w:val="none" w:sz="0" w:space="0" w:color="auto"/>
                <w:left w:val="none" w:sz="0" w:space="0" w:color="auto"/>
                <w:bottom w:val="none" w:sz="0" w:space="0" w:color="auto"/>
                <w:right w:val="none" w:sz="0" w:space="0" w:color="auto"/>
              </w:divBdr>
            </w:div>
            <w:div w:id="941914523">
              <w:marLeft w:val="0"/>
              <w:marRight w:val="0"/>
              <w:marTop w:val="0"/>
              <w:marBottom w:val="0"/>
              <w:divBdr>
                <w:top w:val="none" w:sz="0" w:space="0" w:color="auto"/>
                <w:left w:val="none" w:sz="0" w:space="0" w:color="auto"/>
                <w:bottom w:val="none" w:sz="0" w:space="0" w:color="auto"/>
                <w:right w:val="none" w:sz="0" w:space="0" w:color="auto"/>
              </w:divBdr>
            </w:div>
            <w:div w:id="376272784">
              <w:marLeft w:val="0"/>
              <w:marRight w:val="0"/>
              <w:marTop w:val="0"/>
              <w:marBottom w:val="0"/>
              <w:divBdr>
                <w:top w:val="none" w:sz="0" w:space="0" w:color="auto"/>
                <w:left w:val="none" w:sz="0" w:space="0" w:color="auto"/>
                <w:bottom w:val="none" w:sz="0" w:space="0" w:color="auto"/>
                <w:right w:val="none" w:sz="0" w:space="0" w:color="auto"/>
              </w:divBdr>
            </w:div>
            <w:div w:id="1987396511">
              <w:marLeft w:val="0"/>
              <w:marRight w:val="0"/>
              <w:marTop w:val="0"/>
              <w:marBottom w:val="0"/>
              <w:divBdr>
                <w:top w:val="none" w:sz="0" w:space="0" w:color="auto"/>
                <w:left w:val="none" w:sz="0" w:space="0" w:color="auto"/>
                <w:bottom w:val="none" w:sz="0" w:space="0" w:color="auto"/>
                <w:right w:val="none" w:sz="0" w:space="0" w:color="auto"/>
              </w:divBdr>
            </w:div>
            <w:div w:id="1466774626">
              <w:marLeft w:val="0"/>
              <w:marRight w:val="0"/>
              <w:marTop w:val="0"/>
              <w:marBottom w:val="0"/>
              <w:divBdr>
                <w:top w:val="none" w:sz="0" w:space="0" w:color="auto"/>
                <w:left w:val="none" w:sz="0" w:space="0" w:color="auto"/>
                <w:bottom w:val="none" w:sz="0" w:space="0" w:color="auto"/>
                <w:right w:val="none" w:sz="0" w:space="0" w:color="auto"/>
              </w:divBdr>
            </w:div>
            <w:div w:id="185143477">
              <w:marLeft w:val="0"/>
              <w:marRight w:val="0"/>
              <w:marTop w:val="0"/>
              <w:marBottom w:val="0"/>
              <w:divBdr>
                <w:top w:val="none" w:sz="0" w:space="0" w:color="auto"/>
                <w:left w:val="none" w:sz="0" w:space="0" w:color="auto"/>
                <w:bottom w:val="none" w:sz="0" w:space="0" w:color="auto"/>
                <w:right w:val="none" w:sz="0" w:space="0" w:color="auto"/>
              </w:divBdr>
            </w:div>
            <w:div w:id="1828939526">
              <w:marLeft w:val="0"/>
              <w:marRight w:val="0"/>
              <w:marTop w:val="0"/>
              <w:marBottom w:val="0"/>
              <w:divBdr>
                <w:top w:val="none" w:sz="0" w:space="0" w:color="auto"/>
                <w:left w:val="none" w:sz="0" w:space="0" w:color="auto"/>
                <w:bottom w:val="none" w:sz="0" w:space="0" w:color="auto"/>
                <w:right w:val="none" w:sz="0" w:space="0" w:color="auto"/>
              </w:divBdr>
            </w:div>
            <w:div w:id="2076388750">
              <w:marLeft w:val="0"/>
              <w:marRight w:val="0"/>
              <w:marTop w:val="0"/>
              <w:marBottom w:val="0"/>
              <w:divBdr>
                <w:top w:val="none" w:sz="0" w:space="0" w:color="auto"/>
                <w:left w:val="none" w:sz="0" w:space="0" w:color="auto"/>
                <w:bottom w:val="none" w:sz="0" w:space="0" w:color="auto"/>
                <w:right w:val="none" w:sz="0" w:space="0" w:color="auto"/>
              </w:divBdr>
            </w:div>
            <w:div w:id="8907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7728">
      <w:bodyDiv w:val="1"/>
      <w:marLeft w:val="0"/>
      <w:marRight w:val="0"/>
      <w:marTop w:val="0"/>
      <w:marBottom w:val="0"/>
      <w:divBdr>
        <w:top w:val="none" w:sz="0" w:space="0" w:color="auto"/>
        <w:left w:val="none" w:sz="0" w:space="0" w:color="auto"/>
        <w:bottom w:val="none" w:sz="0" w:space="0" w:color="auto"/>
        <w:right w:val="none" w:sz="0" w:space="0" w:color="auto"/>
      </w:divBdr>
      <w:divsChild>
        <w:div w:id="560865571">
          <w:marLeft w:val="0"/>
          <w:marRight w:val="0"/>
          <w:marTop w:val="0"/>
          <w:marBottom w:val="0"/>
          <w:divBdr>
            <w:top w:val="none" w:sz="0" w:space="0" w:color="auto"/>
            <w:left w:val="none" w:sz="0" w:space="0" w:color="auto"/>
            <w:bottom w:val="none" w:sz="0" w:space="0" w:color="auto"/>
            <w:right w:val="none" w:sz="0" w:space="0" w:color="auto"/>
          </w:divBdr>
          <w:divsChild>
            <w:div w:id="1584220031">
              <w:marLeft w:val="0"/>
              <w:marRight w:val="0"/>
              <w:marTop w:val="0"/>
              <w:marBottom w:val="0"/>
              <w:divBdr>
                <w:top w:val="none" w:sz="0" w:space="0" w:color="auto"/>
                <w:left w:val="none" w:sz="0" w:space="0" w:color="auto"/>
                <w:bottom w:val="none" w:sz="0" w:space="0" w:color="auto"/>
                <w:right w:val="none" w:sz="0" w:space="0" w:color="auto"/>
              </w:divBdr>
            </w:div>
            <w:div w:id="1980718196">
              <w:marLeft w:val="0"/>
              <w:marRight w:val="0"/>
              <w:marTop w:val="0"/>
              <w:marBottom w:val="0"/>
              <w:divBdr>
                <w:top w:val="none" w:sz="0" w:space="0" w:color="auto"/>
                <w:left w:val="none" w:sz="0" w:space="0" w:color="auto"/>
                <w:bottom w:val="none" w:sz="0" w:space="0" w:color="auto"/>
                <w:right w:val="none" w:sz="0" w:space="0" w:color="auto"/>
              </w:divBdr>
            </w:div>
            <w:div w:id="1938096452">
              <w:marLeft w:val="0"/>
              <w:marRight w:val="0"/>
              <w:marTop w:val="0"/>
              <w:marBottom w:val="0"/>
              <w:divBdr>
                <w:top w:val="none" w:sz="0" w:space="0" w:color="auto"/>
                <w:left w:val="none" w:sz="0" w:space="0" w:color="auto"/>
                <w:bottom w:val="none" w:sz="0" w:space="0" w:color="auto"/>
                <w:right w:val="none" w:sz="0" w:space="0" w:color="auto"/>
              </w:divBdr>
            </w:div>
            <w:div w:id="611058107">
              <w:marLeft w:val="0"/>
              <w:marRight w:val="0"/>
              <w:marTop w:val="0"/>
              <w:marBottom w:val="0"/>
              <w:divBdr>
                <w:top w:val="none" w:sz="0" w:space="0" w:color="auto"/>
                <w:left w:val="none" w:sz="0" w:space="0" w:color="auto"/>
                <w:bottom w:val="none" w:sz="0" w:space="0" w:color="auto"/>
                <w:right w:val="none" w:sz="0" w:space="0" w:color="auto"/>
              </w:divBdr>
            </w:div>
            <w:div w:id="1564678034">
              <w:marLeft w:val="0"/>
              <w:marRight w:val="0"/>
              <w:marTop w:val="0"/>
              <w:marBottom w:val="0"/>
              <w:divBdr>
                <w:top w:val="none" w:sz="0" w:space="0" w:color="auto"/>
                <w:left w:val="none" w:sz="0" w:space="0" w:color="auto"/>
                <w:bottom w:val="none" w:sz="0" w:space="0" w:color="auto"/>
                <w:right w:val="none" w:sz="0" w:space="0" w:color="auto"/>
              </w:divBdr>
            </w:div>
            <w:div w:id="1129973045">
              <w:marLeft w:val="0"/>
              <w:marRight w:val="0"/>
              <w:marTop w:val="0"/>
              <w:marBottom w:val="0"/>
              <w:divBdr>
                <w:top w:val="none" w:sz="0" w:space="0" w:color="auto"/>
                <w:left w:val="none" w:sz="0" w:space="0" w:color="auto"/>
                <w:bottom w:val="none" w:sz="0" w:space="0" w:color="auto"/>
                <w:right w:val="none" w:sz="0" w:space="0" w:color="auto"/>
              </w:divBdr>
            </w:div>
            <w:div w:id="1280066091">
              <w:marLeft w:val="0"/>
              <w:marRight w:val="0"/>
              <w:marTop w:val="0"/>
              <w:marBottom w:val="0"/>
              <w:divBdr>
                <w:top w:val="none" w:sz="0" w:space="0" w:color="auto"/>
                <w:left w:val="none" w:sz="0" w:space="0" w:color="auto"/>
                <w:bottom w:val="none" w:sz="0" w:space="0" w:color="auto"/>
                <w:right w:val="none" w:sz="0" w:space="0" w:color="auto"/>
              </w:divBdr>
            </w:div>
            <w:div w:id="843325298">
              <w:marLeft w:val="0"/>
              <w:marRight w:val="0"/>
              <w:marTop w:val="0"/>
              <w:marBottom w:val="0"/>
              <w:divBdr>
                <w:top w:val="none" w:sz="0" w:space="0" w:color="auto"/>
                <w:left w:val="none" w:sz="0" w:space="0" w:color="auto"/>
                <w:bottom w:val="none" w:sz="0" w:space="0" w:color="auto"/>
                <w:right w:val="none" w:sz="0" w:space="0" w:color="auto"/>
              </w:divBdr>
            </w:div>
            <w:div w:id="1985768222">
              <w:marLeft w:val="0"/>
              <w:marRight w:val="0"/>
              <w:marTop w:val="0"/>
              <w:marBottom w:val="0"/>
              <w:divBdr>
                <w:top w:val="none" w:sz="0" w:space="0" w:color="auto"/>
                <w:left w:val="none" w:sz="0" w:space="0" w:color="auto"/>
                <w:bottom w:val="none" w:sz="0" w:space="0" w:color="auto"/>
                <w:right w:val="none" w:sz="0" w:space="0" w:color="auto"/>
              </w:divBdr>
            </w:div>
            <w:div w:id="2075274180">
              <w:marLeft w:val="0"/>
              <w:marRight w:val="0"/>
              <w:marTop w:val="0"/>
              <w:marBottom w:val="0"/>
              <w:divBdr>
                <w:top w:val="none" w:sz="0" w:space="0" w:color="auto"/>
                <w:left w:val="none" w:sz="0" w:space="0" w:color="auto"/>
                <w:bottom w:val="none" w:sz="0" w:space="0" w:color="auto"/>
                <w:right w:val="none" w:sz="0" w:space="0" w:color="auto"/>
              </w:divBdr>
            </w:div>
            <w:div w:id="328216168">
              <w:marLeft w:val="0"/>
              <w:marRight w:val="0"/>
              <w:marTop w:val="0"/>
              <w:marBottom w:val="0"/>
              <w:divBdr>
                <w:top w:val="none" w:sz="0" w:space="0" w:color="auto"/>
                <w:left w:val="none" w:sz="0" w:space="0" w:color="auto"/>
                <w:bottom w:val="none" w:sz="0" w:space="0" w:color="auto"/>
                <w:right w:val="none" w:sz="0" w:space="0" w:color="auto"/>
              </w:divBdr>
            </w:div>
            <w:div w:id="1922326825">
              <w:marLeft w:val="0"/>
              <w:marRight w:val="0"/>
              <w:marTop w:val="0"/>
              <w:marBottom w:val="0"/>
              <w:divBdr>
                <w:top w:val="none" w:sz="0" w:space="0" w:color="auto"/>
                <w:left w:val="none" w:sz="0" w:space="0" w:color="auto"/>
                <w:bottom w:val="none" w:sz="0" w:space="0" w:color="auto"/>
                <w:right w:val="none" w:sz="0" w:space="0" w:color="auto"/>
              </w:divBdr>
            </w:div>
            <w:div w:id="83842481">
              <w:marLeft w:val="0"/>
              <w:marRight w:val="0"/>
              <w:marTop w:val="0"/>
              <w:marBottom w:val="0"/>
              <w:divBdr>
                <w:top w:val="none" w:sz="0" w:space="0" w:color="auto"/>
                <w:left w:val="none" w:sz="0" w:space="0" w:color="auto"/>
                <w:bottom w:val="none" w:sz="0" w:space="0" w:color="auto"/>
                <w:right w:val="none" w:sz="0" w:space="0" w:color="auto"/>
              </w:divBdr>
            </w:div>
            <w:div w:id="403576843">
              <w:marLeft w:val="0"/>
              <w:marRight w:val="0"/>
              <w:marTop w:val="0"/>
              <w:marBottom w:val="0"/>
              <w:divBdr>
                <w:top w:val="none" w:sz="0" w:space="0" w:color="auto"/>
                <w:left w:val="none" w:sz="0" w:space="0" w:color="auto"/>
                <w:bottom w:val="none" w:sz="0" w:space="0" w:color="auto"/>
                <w:right w:val="none" w:sz="0" w:space="0" w:color="auto"/>
              </w:divBdr>
            </w:div>
            <w:div w:id="1818254162">
              <w:marLeft w:val="0"/>
              <w:marRight w:val="0"/>
              <w:marTop w:val="0"/>
              <w:marBottom w:val="0"/>
              <w:divBdr>
                <w:top w:val="none" w:sz="0" w:space="0" w:color="auto"/>
                <w:left w:val="none" w:sz="0" w:space="0" w:color="auto"/>
                <w:bottom w:val="none" w:sz="0" w:space="0" w:color="auto"/>
                <w:right w:val="none" w:sz="0" w:space="0" w:color="auto"/>
              </w:divBdr>
            </w:div>
            <w:div w:id="1807746371">
              <w:marLeft w:val="0"/>
              <w:marRight w:val="0"/>
              <w:marTop w:val="0"/>
              <w:marBottom w:val="0"/>
              <w:divBdr>
                <w:top w:val="none" w:sz="0" w:space="0" w:color="auto"/>
                <w:left w:val="none" w:sz="0" w:space="0" w:color="auto"/>
                <w:bottom w:val="none" w:sz="0" w:space="0" w:color="auto"/>
                <w:right w:val="none" w:sz="0" w:space="0" w:color="auto"/>
              </w:divBdr>
            </w:div>
            <w:div w:id="1618173986">
              <w:marLeft w:val="0"/>
              <w:marRight w:val="0"/>
              <w:marTop w:val="0"/>
              <w:marBottom w:val="0"/>
              <w:divBdr>
                <w:top w:val="none" w:sz="0" w:space="0" w:color="auto"/>
                <w:left w:val="none" w:sz="0" w:space="0" w:color="auto"/>
                <w:bottom w:val="none" w:sz="0" w:space="0" w:color="auto"/>
                <w:right w:val="none" w:sz="0" w:space="0" w:color="auto"/>
              </w:divBdr>
            </w:div>
            <w:div w:id="763647767">
              <w:marLeft w:val="0"/>
              <w:marRight w:val="0"/>
              <w:marTop w:val="0"/>
              <w:marBottom w:val="0"/>
              <w:divBdr>
                <w:top w:val="none" w:sz="0" w:space="0" w:color="auto"/>
                <w:left w:val="none" w:sz="0" w:space="0" w:color="auto"/>
                <w:bottom w:val="none" w:sz="0" w:space="0" w:color="auto"/>
                <w:right w:val="none" w:sz="0" w:space="0" w:color="auto"/>
              </w:divBdr>
            </w:div>
            <w:div w:id="744690599">
              <w:marLeft w:val="0"/>
              <w:marRight w:val="0"/>
              <w:marTop w:val="0"/>
              <w:marBottom w:val="0"/>
              <w:divBdr>
                <w:top w:val="none" w:sz="0" w:space="0" w:color="auto"/>
                <w:left w:val="none" w:sz="0" w:space="0" w:color="auto"/>
                <w:bottom w:val="none" w:sz="0" w:space="0" w:color="auto"/>
                <w:right w:val="none" w:sz="0" w:space="0" w:color="auto"/>
              </w:divBdr>
            </w:div>
            <w:div w:id="40326610">
              <w:marLeft w:val="0"/>
              <w:marRight w:val="0"/>
              <w:marTop w:val="0"/>
              <w:marBottom w:val="0"/>
              <w:divBdr>
                <w:top w:val="none" w:sz="0" w:space="0" w:color="auto"/>
                <w:left w:val="none" w:sz="0" w:space="0" w:color="auto"/>
                <w:bottom w:val="none" w:sz="0" w:space="0" w:color="auto"/>
                <w:right w:val="none" w:sz="0" w:space="0" w:color="auto"/>
              </w:divBdr>
            </w:div>
            <w:div w:id="2123377491">
              <w:marLeft w:val="0"/>
              <w:marRight w:val="0"/>
              <w:marTop w:val="0"/>
              <w:marBottom w:val="0"/>
              <w:divBdr>
                <w:top w:val="none" w:sz="0" w:space="0" w:color="auto"/>
                <w:left w:val="none" w:sz="0" w:space="0" w:color="auto"/>
                <w:bottom w:val="none" w:sz="0" w:space="0" w:color="auto"/>
                <w:right w:val="none" w:sz="0" w:space="0" w:color="auto"/>
              </w:divBdr>
            </w:div>
            <w:div w:id="447552742">
              <w:marLeft w:val="0"/>
              <w:marRight w:val="0"/>
              <w:marTop w:val="0"/>
              <w:marBottom w:val="0"/>
              <w:divBdr>
                <w:top w:val="none" w:sz="0" w:space="0" w:color="auto"/>
                <w:left w:val="none" w:sz="0" w:space="0" w:color="auto"/>
                <w:bottom w:val="none" w:sz="0" w:space="0" w:color="auto"/>
                <w:right w:val="none" w:sz="0" w:space="0" w:color="auto"/>
              </w:divBdr>
            </w:div>
            <w:div w:id="966424806">
              <w:marLeft w:val="0"/>
              <w:marRight w:val="0"/>
              <w:marTop w:val="0"/>
              <w:marBottom w:val="0"/>
              <w:divBdr>
                <w:top w:val="none" w:sz="0" w:space="0" w:color="auto"/>
                <w:left w:val="none" w:sz="0" w:space="0" w:color="auto"/>
                <w:bottom w:val="none" w:sz="0" w:space="0" w:color="auto"/>
                <w:right w:val="none" w:sz="0" w:space="0" w:color="auto"/>
              </w:divBdr>
            </w:div>
            <w:div w:id="1548254929">
              <w:marLeft w:val="0"/>
              <w:marRight w:val="0"/>
              <w:marTop w:val="0"/>
              <w:marBottom w:val="0"/>
              <w:divBdr>
                <w:top w:val="none" w:sz="0" w:space="0" w:color="auto"/>
                <w:left w:val="none" w:sz="0" w:space="0" w:color="auto"/>
                <w:bottom w:val="none" w:sz="0" w:space="0" w:color="auto"/>
                <w:right w:val="none" w:sz="0" w:space="0" w:color="auto"/>
              </w:divBdr>
            </w:div>
            <w:div w:id="980496747">
              <w:marLeft w:val="0"/>
              <w:marRight w:val="0"/>
              <w:marTop w:val="0"/>
              <w:marBottom w:val="0"/>
              <w:divBdr>
                <w:top w:val="none" w:sz="0" w:space="0" w:color="auto"/>
                <w:left w:val="none" w:sz="0" w:space="0" w:color="auto"/>
                <w:bottom w:val="none" w:sz="0" w:space="0" w:color="auto"/>
                <w:right w:val="none" w:sz="0" w:space="0" w:color="auto"/>
              </w:divBdr>
            </w:div>
            <w:div w:id="18316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007">
      <w:bodyDiv w:val="1"/>
      <w:marLeft w:val="0"/>
      <w:marRight w:val="0"/>
      <w:marTop w:val="0"/>
      <w:marBottom w:val="0"/>
      <w:divBdr>
        <w:top w:val="none" w:sz="0" w:space="0" w:color="auto"/>
        <w:left w:val="none" w:sz="0" w:space="0" w:color="auto"/>
        <w:bottom w:val="none" w:sz="0" w:space="0" w:color="auto"/>
        <w:right w:val="none" w:sz="0" w:space="0" w:color="auto"/>
      </w:divBdr>
      <w:divsChild>
        <w:div w:id="360665993">
          <w:marLeft w:val="0"/>
          <w:marRight w:val="0"/>
          <w:marTop w:val="0"/>
          <w:marBottom w:val="0"/>
          <w:divBdr>
            <w:top w:val="none" w:sz="0" w:space="0" w:color="auto"/>
            <w:left w:val="none" w:sz="0" w:space="0" w:color="auto"/>
            <w:bottom w:val="none" w:sz="0" w:space="0" w:color="auto"/>
            <w:right w:val="none" w:sz="0" w:space="0" w:color="auto"/>
          </w:divBdr>
          <w:divsChild>
            <w:div w:id="1928539416">
              <w:marLeft w:val="0"/>
              <w:marRight w:val="0"/>
              <w:marTop w:val="0"/>
              <w:marBottom w:val="0"/>
              <w:divBdr>
                <w:top w:val="none" w:sz="0" w:space="0" w:color="auto"/>
                <w:left w:val="none" w:sz="0" w:space="0" w:color="auto"/>
                <w:bottom w:val="none" w:sz="0" w:space="0" w:color="auto"/>
                <w:right w:val="none" w:sz="0" w:space="0" w:color="auto"/>
              </w:divBdr>
            </w:div>
            <w:div w:id="259799120">
              <w:marLeft w:val="0"/>
              <w:marRight w:val="0"/>
              <w:marTop w:val="0"/>
              <w:marBottom w:val="0"/>
              <w:divBdr>
                <w:top w:val="none" w:sz="0" w:space="0" w:color="auto"/>
                <w:left w:val="none" w:sz="0" w:space="0" w:color="auto"/>
                <w:bottom w:val="none" w:sz="0" w:space="0" w:color="auto"/>
                <w:right w:val="none" w:sz="0" w:space="0" w:color="auto"/>
              </w:divBdr>
            </w:div>
            <w:div w:id="1939868206">
              <w:marLeft w:val="0"/>
              <w:marRight w:val="0"/>
              <w:marTop w:val="0"/>
              <w:marBottom w:val="0"/>
              <w:divBdr>
                <w:top w:val="none" w:sz="0" w:space="0" w:color="auto"/>
                <w:left w:val="none" w:sz="0" w:space="0" w:color="auto"/>
                <w:bottom w:val="none" w:sz="0" w:space="0" w:color="auto"/>
                <w:right w:val="none" w:sz="0" w:space="0" w:color="auto"/>
              </w:divBdr>
            </w:div>
            <w:div w:id="134684768">
              <w:marLeft w:val="0"/>
              <w:marRight w:val="0"/>
              <w:marTop w:val="0"/>
              <w:marBottom w:val="0"/>
              <w:divBdr>
                <w:top w:val="none" w:sz="0" w:space="0" w:color="auto"/>
                <w:left w:val="none" w:sz="0" w:space="0" w:color="auto"/>
                <w:bottom w:val="none" w:sz="0" w:space="0" w:color="auto"/>
                <w:right w:val="none" w:sz="0" w:space="0" w:color="auto"/>
              </w:divBdr>
            </w:div>
            <w:div w:id="1187020412">
              <w:marLeft w:val="0"/>
              <w:marRight w:val="0"/>
              <w:marTop w:val="0"/>
              <w:marBottom w:val="0"/>
              <w:divBdr>
                <w:top w:val="none" w:sz="0" w:space="0" w:color="auto"/>
                <w:left w:val="none" w:sz="0" w:space="0" w:color="auto"/>
                <w:bottom w:val="none" w:sz="0" w:space="0" w:color="auto"/>
                <w:right w:val="none" w:sz="0" w:space="0" w:color="auto"/>
              </w:divBdr>
            </w:div>
            <w:div w:id="1903981155">
              <w:marLeft w:val="0"/>
              <w:marRight w:val="0"/>
              <w:marTop w:val="0"/>
              <w:marBottom w:val="0"/>
              <w:divBdr>
                <w:top w:val="none" w:sz="0" w:space="0" w:color="auto"/>
                <w:left w:val="none" w:sz="0" w:space="0" w:color="auto"/>
                <w:bottom w:val="none" w:sz="0" w:space="0" w:color="auto"/>
                <w:right w:val="none" w:sz="0" w:space="0" w:color="auto"/>
              </w:divBdr>
            </w:div>
            <w:div w:id="2045446254">
              <w:marLeft w:val="0"/>
              <w:marRight w:val="0"/>
              <w:marTop w:val="0"/>
              <w:marBottom w:val="0"/>
              <w:divBdr>
                <w:top w:val="none" w:sz="0" w:space="0" w:color="auto"/>
                <w:left w:val="none" w:sz="0" w:space="0" w:color="auto"/>
                <w:bottom w:val="none" w:sz="0" w:space="0" w:color="auto"/>
                <w:right w:val="none" w:sz="0" w:space="0" w:color="auto"/>
              </w:divBdr>
            </w:div>
            <w:div w:id="1705787921">
              <w:marLeft w:val="0"/>
              <w:marRight w:val="0"/>
              <w:marTop w:val="0"/>
              <w:marBottom w:val="0"/>
              <w:divBdr>
                <w:top w:val="none" w:sz="0" w:space="0" w:color="auto"/>
                <w:left w:val="none" w:sz="0" w:space="0" w:color="auto"/>
                <w:bottom w:val="none" w:sz="0" w:space="0" w:color="auto"/>
                <w:right w:val="none" w:sz="0" w:space="0" w:color="auto"/>
              </w:divBdr>
            </w:div>
            <w:div w:id="561327282">
              <w:marLeft w:val="0"/>
              <w:marRight w:val="0"/>
              <w:marTop w:val="0"/>
              <w:marBottom w:val="0"/>
              <w:divBdr>
                <w:top w:val="none" w:sz="0" w:space="0" w:color="auto"/>
                <w:left w:val="none" w:sz="0" w:space="0" w:color="auto"/>
                <w:bottom w:val="none" w:sz="0" w:space="0" w:color="auto"/>
                <w:right w:val="none" w:sz="0" w:space="0" w:color="auto"/>
              </w:divBdr>
            </w:div>
            <w:div w:id="379087534">
              <w:marLeft w:val="0"/>
              <w:marRight w:val="0"/>
              <w:marTop w:val="0"/>
              <w:marBottom w:val="0"/>
              <w:divBdr>
                <w:top w:val="none" w:sz="0" w:space="0" w:color="auto"/>
                <w:left w:val="none" w:sz="0" w:space="0" w:color="auto"/>
                <w:bottom w:val="none" w:sz="0" w:space="0" w:color="auto"/>
                <w:right w:val="none" w:sz="0" w:space="0" w:color="auto"/>
              </w:divBdr>
            </w:div>
            <w:div w:id="1291859773">
              <w:marLeft w:val="0"/>
              <w:marRight w:val="0"/>
              <w:marTop w:val="0"/>
              <w:marBottom w:val="0"/>
              <w:divBdr>
                <w:top w:val="none" w:sz="0" w:space="0" w:color="auto"/>
                <w:left w:val="none" w:sz="0" w:space="0" w:color="auto"/>
                <w:bottom w:val="none" w:sz="0" w:space="0" w:color="auto"/>
                <w:right w:val="none" w:sz="0" w:space="0" w:color="auto"/>
              </w:divBdr>
            </w:div>
            <w:div w:id="1352799098">
              <w:marLeft w:val="0"/>
              <w:marRight w:val="0"/>
              <w:marTop w:val="0"/>
              <w:marBottom w:val="0"/>
              <w:divBdr>
                <w:top w:val="none" w:sz="0" w:space="0" w:color="auto"/>
                <w:left w:val="none" w:sz="0" w:space="0" w:color="auto"/>
                <w:bottom w:val="none" w:sz="0" w:space="0" w:color="auto"/>
                <w:right w:val="none" w:sz="0" w:space="0" w:color="auto"/>
              </w:divBdr>
            </w:div>
            <w:div w:id="55590164">
              <w:marLeft w:val="0"/>
              <w:marRight w:val="0"/>
              <w:marTop w:val="0"/>
              <w:marBottom w:val="0"/>
              <w:divBdr>
                <w:top w:val="none" w:sz="0" w:space="0" w:color="auto"/>
                <w:left w:val="none" w:sz="0" w:space="0" w:color="auto"/>
                <w:bottom w:val="none" w:sz="0" w:space="0" w:color="auto"/>
                <w:right w:val="none" w:sz="0" w:space="0" w:color="auto"/>
              </w:divBdr>
            </w:div>
            <w:div w:id="924456824">
              <w:marLeft w:val="0"/>
              <w:marRight w:val="0"/>
              <w:marTop w:val="0"/>
              <w:marBottom w:val="0"/>
              <w:divBdr>
                <w:top w:val="none" w:sz="0" w:space="0" w:color="auto"/>
                <w:left w:val="none" w:sz="0" w:space="0" w:color="auto"/>
                <w:bottom w:val="none" w:sz="0" w:space="0" w:color="auto"/>
                <w:right w:val="none" w:sz="0" w:space="0" w:color="auto"/>
              </w:divBdr>
            </w:div>
            <w:div w:id="1428192790">
              <w:marLeft w:val="0"/>
              <w:marRight w:val="0"/>
              <w:marTop w:val="0"/>
              <w:marBottom w:val="0"/>
              <w:divBdr>
                <w:top w:val="none" w:sz="0" w:space="0" w:color="auto"/>
                <w:left w:val="none" w:sz="0" w:space="0" w:color="auto"/>
                <w:bottom w:val="none" w:sz="0" w:space="0" w:color="auto"/>
                <w:right w:val="none" w:sz="0" w:space="0" w:color="auto"/>
              </w:divBdr>
            </w:div>
            <w:div w:id="856505895">
              <w:marLeft w:val="0"/>
              <w:marRight w:val="0"/>
              <w:marTop w:val="0"/>
              <w:marBottom w:val="0"/>
              <w:divBdr>
                <w:top w:val="none" w:sz="0" w:space="0" w:color="auto"/>
                <w:left w:val="none" w:sz="0" w:space="0" w:color="auto"/>
                <w:bottom w:val="none" w:sz="0" w:space="0" w:color="auto"/>
                <w:right w:val="none" w:sz="0" w:space="0" w:color="auto"/>
              </w:divBdr>
            </w:div>
            <w:div w:id="156961171">
              <w:marLeft w:val="0"/>
              <w:marRight w:val="0"/>
              <w:marTop w:val="0"/>
              <w:marBottom w:val="0"/>
              <w:divBdr>
                <w:top w:val="none" w:sz="0" w:space="0" w:color="auto"/>
                <w:left w:val="none" w:sz="0" w:space="0" w:color="auto"/>
                <w:bottom w:val="none" w:sz="0" w:space="0" w:color="auto"/>
                <w:right w:val="none" w:sz="0" w:space="0" w:color="auto"/>
              </w:divBdr>
            </w:div>
            <w:div w:id="1484855390">
              <w:marLeft w:val="0"/>
              <w:marRight w:val="0"/>
              <w:marTop w:val="0"/>
              <w:marBottom w:val="0"/>
              <w:divBdr>
                <w:top w:val="none" w:sz="0" w:space="0" w:color="auto"/>
                <w:left w:val="none" w:sz="0" w:space="0" w:color="auto"/>
                <w:bottom w:val="none" w:sz="0" w:space="0" w:color="auto"/>
                <w:right w:val="none" w:sz="0" w:space="0" w:color="auto"/>
              </w:divBdr>
            </w:div>
            <w:div w:id="651251546">
              <w:marLeft w:val="0"/>
              <w:marRight w:val="0"/>
              <w:marTop w:val="0"/>
              <w:marBottom w:val="0"/>
              <w:divBdr>
                <w:top w:val="none" w:sz="0" w:space="0" w:color="auto"/>
                <w:left w:val="none" w:sz="0" w:space="0" w:color="auto"/>
                <w:bottom w:val="none" w:sz="0" w:space="0" w:color="auto"/>
                <w:right w:val="none" w:sz="0" w:space="0" w:color="auto"/>
              </w:divBdr>
            </w:div>
            <w:div w:id="1132870729">
              <w:marLeft w:val="0"/>
              <w:marRight w:val="0"/>
              <w:marTop w:val="0"/>
              <w:marBottom w:val="0"/>
              <w:divBdr>
                <w:top w:val="none" w:sz="0" w:space="0" w:color="auto"/>
                <w:left w:val="none" w:sz="0" w:space="0" w:color="auto"/>
                <w:bottom w:val="none" w:sz="0" w:space="0" w:color="auto"/>
                <w:right w:val="none" w:sz="0" w:space="0" w:color="auto"/>
              </w:divBdr>
            </w:div>
            <w:div w:id="59836755">
              <w:marLeft w:val="0"/>
              <w:marRight w:val="0"/>
              <w:marTop w:val="0"/>
              <w:marBottom w:val="0"/>
              <w:divBdr>
                <w:top w:val="none" w:sz="0" w:space="0" w:color="auto"/>
                <w:left w:val="none" w:sz="0" w:space="0" w:color="auto"/>
                <w:bottom w:val="none" w:sz="0" w:space="0" w:color="auto"/>
                <w:right w:val="none" w:sz="0" w:space="0" w:color="auto"/>
              </w:divBdr>
            </w:div>
            <w:div w:id="1643146421">
              <w:marLeft w:val="0"/>
              <w:marRight w:val="0"/>
              <w:marTop w:val="0"/>
              <w:marBottom w:val="0"/>
              <w:divBdr>
                <w:top w:val="none" w:sz="0" w:space="0" w:color="auto"/>
                <w:left w:val="none" w:sz="0" w:space="0" w:color="auto"/>
                <w:bottom w:val="none" w:sz="0" w:space="0" w:color="auto"/>
                <w:right w:val="none" w:sz="0" w:space="0" w:color="auto"/>
              </w:divBdr>
            </w:div>
            <w:div w:id="2133205038">
              <w:marLeft w:val="0"/>
              <w:marRight w:val="0"/>
              <w:marTop w:val="0"/>
              <w:marBottom w:val="0"/>
              <w:divBdr>
                <w:top w:val="none" w:sz="0" w:space="0" w:color="auto"/>
                <w:left w:val="none" w:sz="0" w:space="0" w:color="auto"/>
                <w:bottom w:val="none" w:sz="0" w:space="0" w:color="auto"/>
                <w:right w:val="none" w:sz="0" w:space="0" w:color="auto"/>
              </w:divBdr>
            </w:div>
            <w:div w:id="4547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0874">
      <w:bodyDiv w:val="1"/>
      <w:marLeft w:val="0"/>
      <w:marRight w:val="0"/>
      <w:marTop w:val="0"/>
      <w:marBottom w:val="0"/>
      <w:divBdr>
        <w:top w:val="none" w:sz="0" w:space="0" w:color="auto"/>
        <w:left w:val="none" w:sz="0" w:space="0" w:color="auto"/>
        <w:bottom w:val="none" w:sz="0" w:space="0" w:color="auto"/>
        <w:right w:val="none" w:sz="0" w:space="0" w:color="auto"/>
      </w:divBdr>
      <w:divsChild>
        <w:div w:id="1599168918">
          <w:marLeft w:val="0"/>
          <w:marRight w:val="0"/>
          <w:marTop w:val="0"/>
          <w:marBottom w:val="0"/>
          <w:divBdr>
            <w:top w:val="none" w:sz="0" w:space="0" w:color="auto"/>
            <w:left w:val="none" w:sz="0" w:space="0" w:color="auto"/>
            <w:bottom w:val="none" w:sz="0" w:space="0" w:color="auto"/>
            <w:right w:val="none" w:sz="0" w:space="0" w:color="auto"/>
          </w:divBdr>
          <w:divsChild>
            <w:div w:id="541551269">
              <w:marLeft w:val="0"/>
              <w:marRight w:val="0"/>
              <w:marTop w:val="0"/>
              <w:marBottom w:val="0"/>
              <w:divBdr>
                <w:top w:val="none" w:sz="0" w:space="0" w:color="auto"/>
                <w:left w:val="none" w:sz="0" w:space="0" w:color="auto"/>
                <w:bottom w:val="none" w:sz="0" w:space="0" w:color="auto"/>
                <w:right w:val="none" w:sz="0" w:space="0" w:color="auto"/>
              </w:divBdr>
            </w:div>
            <w:div w:id="1991402062">
              <w:marLeft w:val="0"/>
              <w:marRight w:val="0"/>
              <w:marTop w:val="0"/>
              <w:marBottom w:val="0"/>
              <w:divBdr>
                <w:top w:val="none" w:sz="0" w:space="0" w:color="auto"/>
                <w:left w:val="none" w:sz="0" w:space="0" w:color="auto"/>
                <w:bottom w:val="none" w:sz="0" w:space="0" w:color="auto"/>
                <w:right w:val="none" w:sz="0" w:space="0" w:color="auto"/>
              </w:divBdr>
            </w:div>
            <w:div w:id="1996254669">
              <w:marLeft w:val="0"/>
              <w:marRight w:val="0"/>
              <w:marTop w:val="0"/>
              <w:marBottom w:val="0"/>
              <w:divBdr>
                <w:top w:val="none" w:sz="0" w:space="0" w:color="auto"/>
                <w:left w:val="none" w:sz="0" w:space="0" w:color="auto"/>
                <w:bottom w:val="none" w:sz="0" w:space="0" w:color="auto"/>
                <w:right w:val="none" w:sz="0" w:space="0" w:color="auto"/>
              </w:divBdr>
            </w:div>
            <w:div w:id="1658419288">
              <w:marLeft w:val="0"/>
              <w:marRight w:val="0"/>
              <w:marTop w:val="0"/>
              <w:marBottom w:val="0"/>
              <w:divBdr>
                <w:top w:val="none" w:sz="0" w:space="0" w:color="auto"/>
                <w:left w:val="none" w:sz="0" w:space="0" w:color="auto"/>
                <w:bottom w:val="none" w:sz="0" w:space="0" w:color="auto"/>
                <w:right w:val="none" w:sz="0" w:space="0" w:color="auto"/>
              </w:divBdr>
            </w:div>
            <w:div w:id="1850871818">
              <w:marLeft w:val="0"/>
              <w:marRight w:val="0"/>
              <w:marTop w:val="0"/>
              <w:marBottom w:val="0"/>
              <w:divBdr>
                <w:top w:val="none" w:sz="0" w:space="0" w:color="auto"/>
                <w:left w:val="none" w:sz="0" w:space="0" w:color="auto"/>
                <w:bottom w:val="none" w:sz="0" w:space="0" w:color="auto"/>
                <w:right w:val="none" w:sz="0" w:space="0" w:color="auto"/>
              </w:divBdr>
            </w:div>
            <w:div w:id="1901286084">
              <w:marLeft w:val="0"/>
              <w:marRight w:val="0"/>
              <w:marTop w:val="0"/>
              <w:marBottom w:val="0"/>
              <w:divBdr>
                <w:top w:val="none" w:sz="0" w:space="0" w:color="auto"/>
                <w:left w:val="none" w:sz="0" w:space="0" w:color="auto"/>
                <w:bottom w:val="none" w:sz="0" w:space="0" w:color="auto"/>
                <w:right w:val="none" w:sz="0" w:space="0" w:color="auto"/>
              </w:divBdr>
            </w:div>
            <w:div w:id="643050796">
              <w:marLeft w:val="0"/>
              <w:marRight w:val="0"/>
              <w:marTop w:val="0"/>
              <w:marBottom w:val="0"/>
              <w:divBdr>
                <w:top w:val="none" w:sz="0" w:space="0" w:color="auto"/>
                <w:left w:val="none" w:sz="0" w:space="0" w:color="auto"/>
                <w:bottom w:val="none" w:sz="0" w:space="0" w:color="auto"/>
                <w:right w:val="none" w:sz="0" w:space="0" w:color="auto"/>
              </w:divBdr>
            </w:div>
            <w:div w:id="301274653">
              <w:marLeft w:val="0"/>
              <w:marRight w:val="0"/>
              <w:marTop w:val="0"/>
              <w:marBottom w:val="0"/>
              <w:divBdr>
                <w:top w:val="none" w:sz="0" w:space="0" w:color="auto"/>
                <w:left w:val="none" w:sz="0" w:space="0" w:color="auto"/>
                <w:bottom w:val="none" w:sz="0" w:space="0" w:color="auto"/>
                <w:right w:val="none" w:sz="0" w:space="0" w:color="auto"/>
              </w:divBdr>
            </w:div>
            <w:div w:id="2016490610">
              <w:marLeft w:val="0"/>
              <w:marRight w:val="0"/>
              <w:marTop w:val="0"/>
              <w:marBottom w:val="0"/>
              <w:divBdr>
                <w:top w:val="none" w:sz="0" w:space="0" w:color="auto"/>
                <w:left w:val="none" w:sz="0" w:space="0" w:color="auto"/>
                <w:bottom w:val="none" w:sz="0" w:space="0" w:color="auto"/>
                <w:right w:val="none" w:sz="0" w:space="0" w:color="auto"/>
              </w:divBdr>
            </w:div>
            <w:div w:id="166480784">
              <w:marLeft w:val="0"/>
              <w:marRight w:val="0"/>
              <w:marTop w:val="0"/>
              <w:marBottom w:val="0"/>
              <w:divBdr>
                <w:top w:val="none" w:sz="0" w:space="0" w:color="auto"/>
                <w:left w:val="none" w:sz="0" w:space="0" w:color="auto"/>
                <w:bottom w:val="none" w:sz="0" w:space="0" w:color="auto"/>
                <w:right w:val="none" w:sz="0" w:space="0" w:color="auto"/>
              </w:divBdr>
            </w:div>
            <w:div w:id="183983699">
              <w:marLeft w:val="0"/>
              <w:marRight w:val="0"/>
              <w:marTop w:val="0"/>
              <w:marBottom w:val="0"/>
              <w:divBdr>
                <w:top w:val="none" w:sz="0" w:space="0" w:color="auto"/>
                <w:left w:val="none" w:sz="0" w:space="0" w:color="auto"/>
                <w:bottom w:val="none" w:sz="0" w:space="0" w:color="auto"/>
                <w:right w:val="none" w:sz="0" w:space="0" w:color="auto"/>
              </w:divBdr>
            </w:div>
            <w:div w:id="714895568">
              <w:marLeft w:val="0"/>
              <w:marRight w:val="0"/>
              <w:marTop w:val="0"/>
              <w:marBottom w:val="0"/>
              <w:divBdr>
                <w:top w:val="none" w:sz="0" w:space="0" w:color="auto"/>
                <w:left w:val="none" w:sz="0" w:space="0" w:color="auto"/>
                <w:bottom w:val="none" w:sz="0" w:space="0" w:color="auto"/>
                <w:right w:val="none" w:sz="0" w:space="0" w:color="auto"/>
              </w:divBdr>
            </w:div>
            <w:div w:id="4966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213">
      <w:bodyDiv w:val="1"/>
      <w:marLeft w:val="0"/>
      <w:marRight w:val="0"/>
      <w:marTop w:val="0"/>
      <w:marBottom w:val="0"/>
      <w:divBdr>
        <w:top w:val="none" w:sz="0" w:space="0" w:color="auto"/>
        <w:left w:val="none" w:sz="0" w:space="0" w:color="auto"/>
        <w:bottom w:val="none" w:sz="0" w:space="0" w:color="auto"/>
        <w:right w:val="none" w:sz="0" w:space="0" w:color="auto"/>
      </w:divBdr>
      <w:divsChild>
        <w:div w:id="2123920458">
          <w:marLeft w:val="0"/>
          <w:marRight w:val="0"/>
          <w:marTop w:val="0"/>
          <w:marBottom w:val="0"/>
          <w:divBdr>
            <w:top w:val="none" w:sz="0" w:space="0" w:color="auto"/>
            <w:left w:val="none" w:sz="0" w:space="0" w:color="auto"/>
            <w:bottom w:val="none" w:sz="0" w:space="0" w:color="auto"/>
            <w:right w:val="none" w:sz="0" w:space="0" w:color="auto"/>
          </w:divBdr>
          <w:divsChild>
            <w:div w:id="552036237">
              <w:marLeft w:val="0"/>
              <w:marRight w:val="0"/>
              <w:marTop w:val="0"/>
              <w:marBottom w:val="0"/>
              <w:divBdr>
                <w:top w:val="none" w:sz="0" w:space="0" w:color="auto"/>
                <w:left w:val="none" w:sz="0" w:space="0" w:color="auto"/>
                <w:bottom w:val="none" w:sz="0" w:space="0" w:color="auto"/>
                <w:right w:val="none" w:sz="0" w:space="0" w:color="auto"/>
              </w:divBdr>
            </w:div>
            <w:div w:id="1146123273">
              <w:marLeft w:val="0"/>
              <w:marRight w:val="0"/>
              <w:marTop w:val="0"/>
              <w:marBottom w:val="0"/>
              <w:divBdr>
                <w:top w:val="none" w:sz="0" w:space="0" w:color="auto"/>
                <w:left w:val="none" w:sz="0" w:space="0" w:color="auto"/>
                <w:bottom w:val="none" w:sz="0" w:space="0" w:color="auto"/>
                <w:right w:val="none" w:sz="0" w:space="0" w:color="auto"/>
              </w:divBdr>
            </w:div>
            <w:div w:id="489559340">
              <w:marLeft w:val="0"/>
              <w:marRight w:val="0"/>
              <w:marTop w:val="0"/>
              <w:marBottom w:val="0"/>
              <w:divBdr>
                <w:top w:val="none" w:sz="0" w:space="0" w:color="auto"/>
                <w:left w:val="none" w:sz="0" w:space="0" w:color="auto"/>
                <w:bottom w:val="none" w:sz="0" w:space="0" w:color="auto"/>
                <w:right w:val="none" w:sz="0" w:space="0" w:color="auto"/>
              </w:divBdr>
            </w:div>
            <w:div w:id="1050299297">
              <w:marLeft w:val="0"/>
              <w:marRight w:val="0"/>
              <w:marTop w:val="0"/>
              <w:marBottom w:val="0"/>
              <w:divBdr>
                <w:top w:val="none" w:sz="0" w:space="0" w:color="auto"/>
                <w:left w:val="none" w:sz="0" w:space="0" w:color="auto"/>
                <w:bottom w:val="none" w:sz="0" w:space="0" w:color="auto"/>
                <w:right w:val="none" w:sz="0" w:space="0" w:color="auto"/>
              </w:divBdr>
            </w:div>
            <w:div w:id="73019975">
              <w:marLeft w:val="0"/>
              <w:marRight w:val="0"/>
              <w:marTop w:val="0"/>
              <w:marBottom w:val="0"/>
              <w:divBdr>
                <w:top w:val="none" w:sz="0" w:space="0" w:color="auto"/>
                <w:left w:val="none" w:sz="0" w:space="0" w:color="auto"/>
                <w:bottom w:val="none" w:sz="0" w:space="0" w:color="auto"/>
                <w:right w:val="none" w:sz="0" w:space="0" w:color="auto"/>
              </w:divBdr>
            </w:div>
            <w:div w:id="1173715637">
              <w:marLeft w:val="0"/>
              <w:marRight w:val="0"/>
              <w:marTop w:val="0"/>
              <w:marBottom w:val="0"/>
              <w:divBdr>
                <w:top w:val="none" w:sz="0" w:space="0" w:color="auto"/>
                <w:left w:val="none" w:sz="0" w:space="0" w:color="auto"/>
                <w:bottom w:val="none" w:sz="0" w:space="0" w:color="auto"/>
                <w:right w:val="none" w:sz="0" w:space="0" w:color="auto"/>
              </w:divBdr>
            </w:div>
            <w:div w:id="490105493">
              <w:marLeft w:val="0"/>
              <w:marRight w:val="0"/>
              <w:marTop w:val="0"/>
              <w:marBottom w:val="0"/>
              <w:divBdr>
                <w:top w:val="none" w:sz="0" w:space="0" w:color="auto"/>
                <w:left w:val="none" w:sz="0" w:space="0" w:color="auto"/>
                <w:bottom w:val="none" w:sz="0" w:space="0" w:color="auto"/>
                <w:right w:val="none" w:sz="0" w:space="0" w:color="auto"/>
              </w:divBdr>
            </w:div>
            <w:div w:id="2025470886">
              <w:marLeft w:val="0"/>
              <w:marRight w:val="0"/>
              <w:marTop w:val="0"/>
              <w:marBottom w:val="0"/>
              <w:divBdr>
                <w:top w:val="none" w:sz="0" w:space="0" w:color="auto"/>
                <w:left w:val="none" w:sz="0" w:space="0" w:color="auto"/>
                <w:bottom w:val="none" w:sz="0" w:space="0" w:color="auto"/>
                <w:right w:val="none" w:sz="0" w:space="0" w:color="auto"/>
              </w:divBdr>
            </w:div>
            <w:div w:id="1908956163">
              <w:marLeft w:val="0"/>
              <w:marRight w:val="0"/>
              <w:marTop w:val="0"/>
              <w:marBottom w:val="0"/>
              <w:divBdr>
                <w:top w:val="none" w:sz="0" w:space="0" w:color="auto"/>
                <w:left w:val="none" w:sz="0" w:space="0" w:color="auto"/>
                <w:bottom w:val="none" w:sz="0" w:space="0" w:color="auto"/>
                <w:right w:val="none" w:sz="0" w:space="0" w:color="auto"/>
              </w:divBdr>
            </w:div>
            <w:div w:id="2101871700">
              <w:marLeft w:val="0"/>
              <w:marRight w:val="0"/>
              <w:marTop w:val="0"/>
              <w:marBottom w:val="0"/>
              <w:divBdr>
                <w:top w:val="none" w:sz="0" w:space="0" w:color="auto"/>
                <w:left w:val="none" w:sz="0" w:space="0" w:color="auto"/>
                <w:bottom w:val="none" w:sz="0" w:space="0" w:color="auto"/>
                <w:right w:val="none" w:sz="0" w:space="0" w:color="auto"/>
              </w:divBdr>
            </w:div>
            <w:div w:id="2054574476">
              <w:marLeft w:val="0"/>
              <w:marRight w:val="0"/>
              <w:marTop w:val="0"/>
              <w:marBottom w:val="0"/>
              <w:divBdr>
                <w:top w:val="none" w:sz="0" w:space="0" w:color="auto"/>
                <w:left w:val="none" w:sz="0" w:space="0" w:color="auto"/>
                <w:bottom w:val="none" w:sz="0" w:space="0" w:color="auto"/>
                <w:right w:val="none" w:sz="0" w:space="0" w:color="auto"/>
              </w:divBdr>
            </w:div>
            <w:div w:id="799880660">
              <w:marLeft w:val="0"/>
              <w:marRight w:val="0"/>
              <w:marTop w:val="0"/>
              <w:marBottom w:val="0"/>
              <w:divBdr>
                <w:top w:val="none" w:sz="0" w:space="0" w:color="auto"/>
                <w:left w:val="none" w:sz="0" w:space="0" w:color="auto"/>
                <w:bottom w:val="none" w:sz="0" w:space="0" w:color="auto"/>
                <w:right w:val="none" w:sz="0" w:space="0" w:color="auto"/>
              </w:divBdr>
            </w:div>
            <w:div w:id="256327999">
              <w:marLeft w:val="0"/>
              <w:marRight w:val="0"/>
              <w:marTop w:val="0"/>
              <w:marBottom w:val="0"/>
              <w:divBdr>
                <w:top w:val="none" w:sz="0" w:space="0" w:color="auto"/>
                <w:left w:val="none" w:sz="0" w:space="0" w:color="auto"/>
                <w:bottom w:val="none" w:sz="0" w:space="0" w:color="auto"/>
                <w:right w:val="none" w:sz="0" w:space="0" w:color="auto"/>
              </w:divBdr>
            </w:div>
            <w:div w:id="681863190">
              <w:marLeft w:val="0"/>
              <w:marRight w:val="0"/>
              <w:marTop w:val="0"/>
              <w:marBottom w:val="0"/>
              <w:divBdr>
                <w:top w:val="none" w:sz="0" w:space="0" w:color="auto"/>
                <w:left w:val="none" w:sz="0" w:space="0" w:color="auto"/>
                <w:bottom w:val="none" w:sz="0" w:space="0" w:color="auto"/>
                <w:right w:val="none" w:sz="0" w:space="0" w:color="auto"/>
              </w:divBdr>
            </w:div>
            <w:div w:id="1541819087">
              <w:marLeft w:val="0"/>
              <w:marRight w:val="0"/>
              <w:marTop w:val="0"/>
              <w:marBottom w:val="0"/>
              <w:divBdr>
                <w:top w:val="none" w:sz="0" w:space="0" w:color="auto"/>
                <w:left w:val="none" w:sz="0" w:space="0" w:color="auto"/>
                <w:bottom w:val="none" w:sz="0" w:space="0" w:color="auto"/>
                <w:right w:val="none" w:sz="0" w:space="0" w:color="auto"/>
              </w:divBdr>
            </w:div>
            <w:div w:id="2128885172">
              <w:marLeft w:val="0"/>
              <w:marRight w:val="0"/>
              <w:marTop w:val="0"/>
              <w:marBottom w:val="0"/>
              <w:divBdr>
                <w:top w:val="none" w:sz="0" w:space="0" w:color="auto"/>
                <w:left w:val="none" w:sz="0" w:space="0" w:color="auto"/>
                <w:bottom w:val="none" w:sz="0" w:space="0" w:color="auto"/>
                <w:right w:val="none" w:sz="0" w:space="0" w:color="auto"/>
              </w:divBdr>
            </w:div>
            <w:div w:id="1650330478">
              <w:marLeft w:val="0"/>
              <w:marRight w:val="0"/>
              <w:marTop w:val="0"/>
              <w:marBottom w:val="0"/>
              <w:divBdr>
                <w:top w:val="none" w:sz="0" w:space="0" w:color="auto"/>
                <w:left w:val="none" w:sz="0" w:space="0" w:color="auto"/>
                <w:bottom w:val="none" w:sz="0" w:space="0" w:color="auto"/>
                <w:right w:val="none" w:sz="0" w:space="0" w:color="auto"/>
              </w:divBdr>
            </w:div>
            <w:div w:id="2133553619">
              <w:marLeft w:val="0"/>
              <w:marRight w:val="0"/>
              <w:marTop w:val="0"/>
              <w:marBottom w:val="0"/>
              <w:divBdr>
                <w:top w:val="none" w:sz="0" w:space="0" w:color="auto"/>
                <w:left w:val="none" w:sz="0" w:space="0" w:color="auto"/>
                <w:bottom w:val="none" w:sz="0" w:space="0" w:color="auto"/>
                <w:right w:val="none" w:sz="0" w:space="0" w:color="auto"/>
              </w:divBdr>
            </w:div>
            <w:div w:id="356348041">
              <w:marLeft w:val="0"/>
              <w:marRight w:val="0"/>
              <w:marTop w:val="0"/>
              <w:marBottom w:val="0"/>
              <w:divBdr>
                <w:top w:val="none" w:sz="0" w:space="0" w:color="auto"/>
                <w:left w:val="none" w:sz="0" w:space="0" w:color="auto"/>
                <w:bottom w:val="none" w:sz="0" w:space="0" w:color="auto"/>
                <w:right w:val="none" w:sz="0" w:space="0" w:color="auto"/>
              </w:divBdr>
            </w:div>
            <w:div w:id="1739405354">
              <w:marLeft w:val="0"/>
              <w:marRight w:val="0"/>
              <w:marTop w:val="0"/>
              <w:marBottom w:val="0"/>
              <w:divBdr>
                <w:top w:val="none" w:sz="0" w:space="0" w:color="auto"/>
                <w:left w:val="none" w:sz="0" w:space="0" w:color="auto"/>
                <w:bottom w:val="none" w:sz="0" w:space="0" w:color="auto"/>
                <w:right w:val="none" w:sz="0" w:space="0" w:color="auto"/>
              </w:divBdr>
            </w:div>
            <w:div w:id="1052923097">
              <w:marLeft w:val="0"/>
              <w:marRight w:val="0"/>
              <w:marTop w:val="0"/>
              <w:marBottom w:val="0"/>
              <w:divBdr>
                <w:top w:val="none" w:sz="0" w:space="0" w:color="auto"/>
                <w:left w:val="none" w:sz="0" w:space="0" w:color="auto"/>
                <w:bottom w:val="none" w:sz="0" w:space="0" w:color="auto"/>
                <w:right w:val="none" w:sz="0" w:space="0" w:color="auto"/>
              </w:divBdr>
            </w:div>
            <w:div w:id="807162953">
              <w:marLeft w:val="0"/>
              <w:marRight w:val="0"/>
              <w:marTop w:val="0"/>
              <w:marBottom w:val="0"/>
              <w:divBdr>
                <w:top w:val="none" w:sz="0" w:space="0" w:color="auto"/>
                <w:left w:val="none" w:sz="0" w:space="0" w:color="auto"/>
                <w:bottom w:val="none" w:sz="0" w:space="0" w:color="auto"/>
                <w:right w:val="none" w:sz="0" w:space="0" w:color="auto"/>
              </w:divBdr>
            </w:div>
            <w:div w:id="561330623">
              <w:marLeft w:val="0"/>
              <w:marRight w:val="0"/>
              <w:marTop w:val="0"/>
              <w:marBottom w:val="0"/>
              <w:divBdr>
                <w:top w:val="none" w:sz="0" w:space="0" w:color="auto"/>
                <w:left w:val="none" w:sz="0" w:space="0" w:color="auto"/>
                <w:bottom w:val="none" w:sz="0" w:space="0" w:color="auto"/>
                <w:right w:val="none" w:sz="0" w:space="0" w:color="auto"/>
              </w:divBdr>
            </w:div>
            <w:div w:id="1698266653">
              <w:marLeft w:val="0"/>
              <w:marRight w:val="0"/>
              <w:marTop w:val="0"/>
              <w:marBottom w:val="0"/>
              <w:divBdr>
                <w:top w:val="none" w:sz="0" w:space="0" w:color="auto"/>
                <w:left w:val="none" w:sz="0" w:space="0" w:color="auto"/>
                <w:bottom w:val="none" w:sz="0" w:space="0" w:color="auto"/>
                <w:right w:val="none" w:sz="0" w:space="0" w:color="auto"/>
              </w:divBdr>
            </w:div>
            <w:div w:id="531767865">
              <w:marLeft w:val="0"/>
              <w:marRight w:val="0"/>
              <w:marTop w:val="0"/>
              <w:marBottom w:val="0"/>
              <w:divBdr>
                <w:top w:val="none" w:sz="0" w:space="0" w:color="auto"/>
                <w:left w:val="none" w:sz="0" w:space="0" w:color="auto"/>
                <w:bottom w:val="none" w:sz="0" w:space="0" w:color="auto"/>
                <w:right w:val="none" w:sz="0" w:space="0" w:color="auto"/>
              </w:divBdr>
            </w:div>
            <w:div w:id="7658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4062">
      <w:bodyDiv w:val="1"/>
      <w:marLeft w:val="0"/>
      <w:marRight w:val="0"/>
      <w:marTop w:val="0"/>
      <w:marBottom w:val="0"/>
      <w:divBdr>
        <w:top w:val="none" w:sz="0" w:space="0" w:color="auto"/>
        <w:left w:val="none" w:sz="0" w:space="0" w:color="auto"/>
        <w:bottom w:val="none" w:sz="0" w:space="0" w:color="auto"/>
        <w:right w:val="none" w:sz="0" w:space="0" w:color="auto"/>
      </w:divBdr>
      <w:divsChild>
        <w:div w:id="309015935">
          <w:marLeft w:val="0"/>
          <w:marRight w:val="0"/>
          <w:marTop w:val="0"/>
          <w:marBottom w:val="0"/>
          <w:divBdr>
            <w:top w:val="none" w:sz="0" w:space="0" w:color="auto"/>
            <w:left w:val="none" w:sz="0" w:space="0" w:color="auto"/>
            <w:bottom w:val="none" w:sz="0" w:space="0" w:color="auto"/>
            <w:right w:val="none" w:sz="0" w:space="0" w:color="auto"/>
          </w:divBdr>
          <w:divsChild>
            <w:div w:id="2095977819">
              <w:marLeft w:val="0"/>
              <w:marRight w:val="0"/>
              <w:marTop w:val="0"/>
              <w:marBottom w:val="0"/>
              <w:divBdr>
                <w:top w:val="none" w:sz="0" w:space="0" w:color="auto"/>
                <w:left w:val="none" w:sz="0" w:space="0" w:color="auto"/>
                <w:bottom w:val="none" w:sz="0" w:space="0" w:color="auto"/>
                <w:right w:val="none" w:sz="0" w:space="0" w:color="auto"/>
              </w:divBdr>
            </w:div>
            <w:div w:id="1588003600">
              <w:marLeft w:val="0"/>
              <w:marRight w:val="0"/>
              <w:marTop w:val="0"/>
              <w:marBottom w:val="0"/>
              <w:divBdr>
                <w:top w:val="none" w:sz="0" w:space="0" w:color="auto"/>
                <w:left w:val="none" w:sz="0" w:space="0" w:color="auto"/>
                <w:bottom w:val="none" w:sz="0" w:space="0" w:color="auto"/>
                <w:right w:val="none" w:sz="0" w:space="0" w:color="auto"/>
              </w:divBdr>
            </w:div>
            <w:div w:id="88429081">
              <w:marLeft w:val="0"/>
              <w:marRight w:val="0"/>
              <w:marTop w:val="0"/>
              <w:marBottom w:val="0"/>
              <w:divBdr>
                <w:top w:val="none" w:sz="0" w:space="0" w:color="auto"/>
                <w:left w:val="none" w:sz="0" w:space="0" w:color="auto"/>
                <w:bottom w:val="none" w:sz="0" w:space="0" w:color="auto"/>
                <w:right w:val="none" w:sz="0" w:space="0" w:color="auto"/>
              </w:divBdr>
            </w:div>
            <w:div w:id="480005744">
              <w:marLeft w:val="0"/>
              <w:marRight w:val="0"/>
              <w:marTop w:val="0"/>
              <w:marBottom w:val="0"/>
              <w:divBdr>
                <w:top w:val="none" w:sz="0" w:space="0" w:color="auto"/>
                <w:left w:val="none" w:sz="0" w:space="0" w:color="auto"/>
                <w:bottom w:val="none" w:sz="0" w:space="0" w:color="auto"/>
                <w:right w:val="none" w:sz="0" w:space="0" w:color="auto"/>
              </w:divBdr>
            </w:div>
            <w:div w:id="977033941">
              <w:marLeft w:val="0"/>
              <w:marRight w:val="0"/>
              <w:marTop w:val="0"/>
              <w:marBottom w:val="0"/>
              <w:divBdr>
                <w:top w:val="none" w:sz="0" w:space="0" w:color="auto"/>
                <w:left w:val="none" w:sz="0" w:space="0" w:color="auto"/>
                <w:bottom w:val="none" w:sz="0" w:space="0" w:color="auto"/>
                <w:right w:val="none" w:sz="0" w:space="0" w:color="auto"/>
              </w:divBdr>
            </w:div>
            <w:div w:id="867983237">
              <w:marLeft w:val="0"/>
              <w:marRight w:val="0"/>
              <w:marTop w:val="0"/>
              <w:marBottom w:val="0"/>
              <w:divBdr>
                <w:top w:val="none" w:sz="0" w:space="0" w:color="auto"/>
                <w:left w:val="none" w:sz="0" w:space="0" w:color="auto"/>
                <w:bottom w:val="none" w:sz="0" w:space="0" w:color="auto"/>
                <w:right w:val="none" w:sz="0" w:space="0" w:color="auto"/>
              </w:divBdr>
            </w:div>
            <w:div w:id="118425373">
              <w:marLeft w:val="0"/>
              <w:marRight w:val="0"/>
              <w:marTop w:val="0"/>
              <w:marBottom w:val="0"/>
              <w:divBdr>
                <w:top w:val="none" w:sz="0" w:space="0" w:color="auto"/>
                <w:left w:val="none" w:sz="0" w:space="0" w:color="auto"/>
                <w:bottom w:val="none" w:sz="0" w:space="0" w:color="auto"/>
                <w:right w:val="none" w:sz="0" w:space="0" w:color="auto"/>
              </w:divBdr>
            </w:div>
            <w:div w:id="2029217595">
              <w:marLeft w:val="0"/>
              <w:marRight w:val="0"/>
              <w:marTop w:val="0"/>
              <w:marBottom w:val="0"/>
              <w:divBdr>
                <w:top w:val="none" w:sz="0" w:space="0" w:color="auto"/>
                <w:left w:val="none" w:sz="0" w:space="0" w:color="auto"/>
                <w:bottom w:val="none" w:sz="0" w:space="0" w:color="auto"/>
                <w:right w:val="none" w:sz="0" w:space="0" w:color="auto"/>
              </w:divBdr>
            </w:div>
            <w:div w:id="2066560346">
              <w:marLeft w:val="0"/>
              <w:marRight w:val="0"/>
              <w:marTop w:val="0"/>
              <w:marBottom w:val="0"/>
              <w:divBdr>
                <w:top w:val="none" w:sz="0" w:space="0" w:color="auto"/>
                <w:left w:val="none" w:sz="0" w:space="0" w:color="auto"/>
                <w:bottom w:val="none" w:sz="0" w:space="0" w:color="auto"/>
                <w:right w:val="none" w:sz="0" w:space="0" w:color="auto"/>
              </w:divBdr>
            </w:div>
            <w:div w:id="1360162200">
              <w:marLeft w:val="0"/>
              <w:marRight w:val="0"/>
              <w:marTop w:val="0"/>
              <w:marBottom w:val="0"/>
              <w:divBdr>
                <w:top w:val="none" w:sz="0" w:space="0" w:color="auto"/>
                <w:left w:val="none" w:sz="0" w:space="0" w:color="auto"/>
                <w:bottom w:val="none" w:sz="0" w:space="0" w:color="auto"/>
                <w:right w:val="none" w:sz="0" w:space="0" w:color="auto"/>
              </w:divBdr>
            </w:div>
            <w:div w:id="2003074111">
              <w:marLeft w:val="0"/>
              <w:marRight w:val="0"/>
              <w:marTop w:val="0"/>
              <w:marBottom w:val="0"/>
              <w:divBdr>
                <w:top w:val="none" w:sz="0" w:space="0" w:color="auto"/>
                <w:left w:val="none" w:sz="0" w:space="0" w:color="auto"/>
                <w:bottom w:val="none" w:sz="0" w:space="0" w:color="auto"/>
                <w:right w:val="none" w:sz="0" w:space="0" w:color="auto"/>
              </w:divBdr>
            </w:div>
            <w:div w:id="654381447">
              <w:marLeft w:val="0"/>
              <w:marRight w:val="0"/>
              <w:marTop w:val="0"/>
              <w:marBottom w:val="0"/>
              <w:divBdr>
                <w:top w:val="none" w:sz="0" w:space="0" w:color="auto"/>
                <w:left w:val="none" w:sz="0" w:space="0" w:color="auto"/>
                <w:bottom w:val="none" w:sz="0" w:space="0" w:color="auto"/>
                <w:right w:val="none" w:sz="0" w:space="0" w:color="auto"/>
              </w:divBdr>
            </w:div>
            <w:div w:id="1896576039">
              <w:marLeft w:val="0"/>
              <w:marRight w:val="0"/>
              <w:marTop w:val="0"/>
              <w:marBottom w:val="0"/>
              <w:divBdr>
                <w:top w:val="none" w:sz="0" w:space="0" w:color="auto"/>
                <w:left w:val="none" w:sz="0" w:space="0" w:color="auto"/>
                <w:bottom w:val="none" w:sz="0" w:space="0" w:color="auto"/>
                <w:right w:val="none" w:sz="0" w:space="0" w:color="auto"/>
              </w:divBdr>
            </w:div>
            <w:div w:id="774247918">
              <w:marLeft w:val="0"/>
              <w:marRight w:val="0"/>
              <w:marTop w:val="0"/>
              <w:marBottom w:val="0"/>
              <w:divBdr>
                <w:top w:val="none" w:sz="0" w:space="0" w:color="auto"/>
                <w:left w:val="none" w:sz="0" w:space="0" w:color="auto"/>
                <w:bottom w:val="none" w:sz="0" w:space="0" w:color="auto"/>
                <w:right w:val="none" w:sz="0" w:space="0" w:color="auto"/>
              </w:divBdr>
            </w:div>
            <w:div w:id="1502621919">
              <w:marLeft w:val="0"/>
              <w:marRight w:val="0"/>
              <w:marTop w:val="0"/>
              <w:marBottom w:val="0"/>
              <w:divBdr>
                <w:top w:val="none" w:sz="0" w:space="0" w:color="auto"/>
                <w:left w:val="none" w:sz="0" w:space="0" w:color="auto"/>
                <w:bottom w:val="none" w:sz="0" w:space="0" w:color="auto"/>
                <w:right w:val="none" w:sz="0" w:space="0" w:color="auto"/>
              </w:divBdr>
            </w:div>
            <w:div w:id="1922716570">
              <w:marLeft w:val="0"/>
              <w:marRight w:val="0"/>
              <w:marTop w:val="0"/>
              <w:marBottom w:val="0"/>
              <w:divBdr>
                <w:top w:val="none" w:sz="0" w:space="0" w:color="auto"/>
                <w:left w:val="none" w:sz="0" w:space="0" w:color="auto"/>
                <w:bottom w:val="none" w:sz="0" w:space="0" w:color="auto"/>
                <w:right w:val="none" w:sz="0" w:space="0" w:color="auto"/>
              </w:divBdr>
            </w:div>
            <w:div w:id="1817911411">
              <w:marLeft w:val="0"/>
              <w:marRight w:val="0"/>
              <w:marTop w:val="0"/>
              <w:marBottom w:val="0"/>
              <w:divBdr>
                <w:top w:val="none" w:sz="0" w:space="0" w:color="auto"/>
                <w:left w:val="none" w:sz="0" w:space="0" w:color="auto"/>
                <w:bottom w:val="none" w:sz="0" w:space="0" w:color="auto"/>
                <w:right w:val="none" w:sz="0" w:space="0" w:color="auto"/>
              </w:divBdr>
            </w:div>
            <w:div w:id="1537154358">
              <w:marLeft w:val="0"/>
              <w:marRight w:val="0"/>
              <w:marTop w:val="0"/>
              <w:marBottom w:val="0"/>
              <w:divBdr>
                <w:top w:val="none" w:sz="0" w:space="0" w:color="auto"/>
                <w:left w:val="none" w:sz="0" w:space="0" w:color="auto"/>
                <w:bottom w:val="none" w:sz="0" w:space="0" w:color="auto"/>
                <w:right w:val="none" w:sz="0" w:space="0" w:color="auto"/>
              </w:divBdr>
            </w:div>
            <w:div w:id="523323348">
              <w:marLeft w:val="0"/>
              <w:marRight w:val="0"/>
              <w:marTop w:val="0"/>
              <w:marBottom w:val="0"/>
              <w:divBdr>
                <w:top w:val="none" w:sz="0" w:space="0" w:color="auto"/>
                <w:left w:val="none" w:sz="0" w:space="0" w:color="auto"/>
                <w:bottom w:val="none" w:sz="0" w:space="0" w:color="auto"/>
                <w:right w:val="none" w:sz="0" w:space="0" w:color="auto"/>
              </w:divBdr>
            </w:div>
            <w:div w:id="1082802787">
              <w:marLeft w:val="0"/>
              <w:marRight w:val="0"/>
              <w:marTop w:val="0"/>
              <w:marBottom w:val="0"/>
              <w:divBdr>
                <w:top w:val="none" w:sz="0" w:space="0" w:color="auto"/>
                <w:left w:val="none" w:sz="0" w:space="0" w:color="auto"/>
                <w:bottom w:val="none" w:sz="0" w:space="0" w:color="auto"/>
                <w:right w:val="none" w:sz="0" w:space="0" w:color="auto"/>
              </w:divBdr>
            </w:div>
            <w:div w:id="1951739765">
              <w:marLeft w:val="0"/>
              <w:marRight w:val="0"/>
              <w:marTop w:val="0"/>
              <w:marBottom w:val="0"/>
              <w:divBdr>
                <w:top w:val="none" w:sz="0" w:space="0" w:color="auto"/>
                <w:left w:val="none" w:sz="0" w:space="0" w:color="auto"/>
                <w:bottom w:val="none" w:sz="0" w:space="0" w:color="auto"/>
                <w:right w:val="none" w:sz="0" w:space="0" w:color="auto"/>
              </w:divBdr>
            </w:div>
            <w:div w:id="622930644">
              <w:marLeft w:val="0"/>
              <w:marRight w:val="0"/>
              <w:marTop w:val="0"/>
              <w:marBottom w:val="0"/>
              <w:divBdr>
                <w:top w:val="none" w:sz="0" w:space="0" w:color="auto"/>
                <w:left w:val="none" w:sz="0" w:space="0" w:color="auto"/>
                <w:bottom w:val="none" w:sz="0" w:space="0" w:color="auto"/>
                <w:right w:val="none" w:sz="0" w:space="0" w:color="auto"/>
              </w:divBdr>
            </w:div>
            <w:div w:id="424766333">
              <w:marLeft w:val="0"/>
              <w:marRight w:val="0"/>
              <w:marTop w:val="0"/>
              <w:marBottom w:val="0"/>
              <w:divBdr>
                <w:top w:val="none" w:sz="0" w:space="0" w:color="auto"/>
                <w:left w:val="none" w:sz="0" w:space="0" w:color="auto"/>
                <w:bottom w:val="none" w:sz="0" w:space="0" w:color="auto"/>
                <w:right w:val="none" w:sz="0" w:space="0" w:color="auto"/>
              </w:divBdr>
            </w:div>
            <w:div w:id="842669819">
              <w:marLeft w:val="0"/>
              <w:marRight w:val="0"/>
              <w:marTop w:val="0"/>
              <w:marBottom w:val="0"/>
              <w:divBdr>
                <w:top w:val="none" w:sz="0" w:space="0" w:color="auto"/>
                <w:left w:val="none" w:sz="0" w:space="0" w:color="auto"/>
                <w:bottom w:val="none" w:sz="0" w:space="0" w:color="auto"/>
                <w:right w:val="none" w:sz="0" w:space="0" w:color="auto"/>
              </w:divBdr>
            </w:div>
            <w:div w:id="201065686">
              <w:marLeft w:val="0"/>
              <w:marRight w:val="0"/>
              <w:marTop w:val="0"/>
              <w:marBottom w:val="0"/>
              <w:divBdr>
                <w:top w:val="none" w:sz="0" w:space="0" w:color="auto"/>
                <w:left w:val="none" w:sz="0" w:space="0" w:color="auto"/>
                <w:bottom w:val="none" w:sz="0" w:space="0" w:color="auto"/>
                <w:right w:val="none" w:sz="0" w:space="0" w:color="auto"/>
              </w:divBdr>
            </w:div>
            <w:div w:id="436023016">
              <w:marLeft w:val="0"/>
              <w:marRight w:val="0"/>
              <w:marTop w:val="0"/>
              <w:marBottom w:val="0"/>
              <w:divBdr>
                <w:top w:val="none" w:sz="0" w:space="0" w:color="auto"/>
                <w:left w:val="none" w:sz="0" w:space="0" w:color="auto"/>
                <w:bottom w:val="none" w:sz="0" w:space="0" w:color="auto"/>
                <w:right w:val="none" w:sz="0" w:space="0" w:color="auto"/>
              </w:divBdr>
            </w:div>
            <w:div w:id="505480075">
              <w:marLeft w:val="0"/>
              <w:marRight w:val="0"/>
              <w:marTop w:val="0"/>
              <w:marBottom w:val="0"/>
              <w:divBdr>
                <w:top w:val="none" w:sz="0" w:space="0" w:color="auto"/>
                <w:left w:val="none" w:sz="0" w:space="0" w:color="auto"/>
                <w:bottom w:val="none" w:sz="0" w:space="0" w:color="auto"/>
                <w:right w:val="none" w:sz="0" w:space="0" w:color="auto"/>
              </w:divBdr>
            </w:div>
            <w:div w:id="1970167081">
              <w:marLeft w:val="0"/>
              <w:marRight w:val="0"/>
              <w:marTop w:val="0"/>
              <w:marBottom w:val="0"/>
              <w:divBdr>
                <w:top w:val="none" w:sz="0" w:space="0" w:color="auto"/>
                <w:left w:val="none" w:sz="0" w:space="0" w:color="auto"/>
                <w:bottom w:val="none" w:sz="0" w:space="0" w:color="auto"/>
                <w:right w:val="none" w:sz="0" w:space="0" w:color="auto"/>
              </w:divBdr>
            </w:div>
            <w:div w:id="271279380">
              <w:marLeft w:val="0"/>
              <w:marRight w:val="0"/>
              <w:marTop w:val="0"/>
              <w:marBottom w:val="0"/>
              <w:divBdr>
                <w:top w:val="none" w:sz="0" w:space="0" w:color="auto"/>
                <w:left w:val="none" w:sz="0" w:space="0" w:color="auto"/>
                <w:bottom w:val="none" w:sz="0" w:space="0" w:color="auto"/>
                <w:right w:val="none" w:sz="0" w:space="0" w:color="auto"/>
              </w:divBdr>
            </w:div>
            <w:div w:id="1179467276">
              <w:marLeft w:val="0"/>
              <w:marRight w:val="0"/>
              <w:marTop w:val="0"/>
              <w:marBottom w:val="0"/>
              <w:divBdr>
                <w:top w:val="none" w:sz="0" w:space="0" w:color="auto"/>
                <w:left w:val="none" w:sz="0" w:space="0" w:color="auto"/>
                <w:bottom w:val="none" w:sz="0" w:space="0" w:color="auto"/>
                <w:right w:val="none" w:sz="0" w:space="0" w:color="auto"/>
              </w:divBdr>
            </w:div>
            <w:div w:id="1581451037">
              <w:marLeft w:val="0"/>
              <w:marRight w:val="0"/>
              <w:marTop w:val="0"/>
              <w:marBottom w:val="0"/>
              <w:divBdr>
                <w:top w:val="none" w:sz="0" w:space="0" w:color="auto"/>
                <w:left w:val="none" w:sz="0" w:space="0" w:color="auto"/>
                <w:bottom w:val="none" w:sz="0" w:space="0" w:color="auto"/>
                <w:right w:val="none" w:sz="0" w:space="0" w:color="auto"/>
              </w:divBdr>
            </w:div>
            <w:div w:id="2017996358">
              <w:marLeft w:val="0"/>
              <w:marRight w:val="0"/>
              <w:marTop w:val="0"/>
              <w:marBottom w:val="0"/>
              <w:divBdr>
                <w:top w:val="none" w:sz="0" w:space="0" w:color="auto"/>
                <w:left w:val="none" w:sz="0" w:space="0" w:color="auto"/>
                <w:bottom w:val="none" w:sz="0" w:space="0" w:color="auto"/>
                <w:right w:val="none" w:sz="0" w:space="0" w:color="auto"/>
              </w:divBdr>
            </w:div>
            <w:div w:id="938104832">
              <w:marLeft w:val="0"/>
              <w:marRight w:val="0"/>
              <w:marTop w:val="0"/>
              <w:marBottom w:val="0"/>
              <w:divBdr>
                <w:top w:val="none" w:sz="0" w:space="0" w:color="auto"/>
                <w:left w:val="none" w:sz="0" w:space="0" w:color="auto"/>
                <w:bottom w:val="none" w:sz="0" w:space="0" w:color="auto"/>
                <w:right w:val="none" w:sz="0" w:space="0" w:color="auto"/>
              </w:divBdr>
            </w:div>
            <w:div w:id="632322940">
              <w:marLeft w:val="0"/>
              <w:marRight w:val="0"/>
              <w:marTop w:val="0"/>
              <w:marBottom w:val="0"/>
              <w:divBdr>
                <w:top w:val="none" w:sz="0" w:space="0" w:color="auto"/>
                <w:left w:val="none" w:sz="0" w:space="0" w:color="auto"/>
                <w:bottom w:val="none" w:sz="0" w:space="0" w:color="auto"/>
                <w:right w:val="none" w:sz="0" w:space="0" w:color="auto"/>
              </w:divBdr>
            </w:div>
            <w:div w:id="295137982">
              <w:marLeft w:val="0"/>
              <w:marRight w:val="0"/>
              <w:marTop w:val="0"/>
              <w:marBottom w:val="0"/>
              <w:divBdr>
                <w:top w:val="none" w:sz="0" w:space="0" w:color="auto"/>
                <w:left w:val="none" w:sz="0" w:space="0" w:color="auto"/>
                <w:bottom w:val="none" w:sz="0" w:space="0" w:color="auto"/>
                <w:right w:val="none" w:sz="0" w:space="0" w:color="auto"/>
              </w:divBdr>
            </w:div>
            <w:div w:id="167254123">
              <w:marLeft w:val="0"/>
              <w:marRight w:val="0"/>
              <w:marTop w:val="0"/>
              <w:marBottom w:val="0"/>
              <w:divBdr>
                <w:top w:val="none" w:sz="0" w:space="0" w:color="auto"/>
                <w:left w:val="none" w:sz="0" w:space="0" w:color="auto"/>
                <w:bottom w:val="none" w:sz="0" w:space="0" w:color="auto"/>
                <w:right w:val="none" w:sz="0" w:space="0" w:color="auto"/>
              </w:divBdr>
            </w:div>
            <w:div w:id="10386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1509">
      <w:bodyDiv w:val="1"/>
      <w:marLeft w:val="0"/>
      <w:marRight w:val="0"/>
      <w:marTop w:val="0"/>
      <w:marBottom w:val="0"/>
      <w:divBdr>
        <w:top w:val="none" w:sz="0" w:space="0" w:color="auto"/>
        <w:left w:val="none" w:sz="0" w:space="0" w:color="auto"/>
        <w:bottom w:val="none" w:sz="0" w:space="0" w:color="auto"/>
        <w:right w:val="none" w:sz="0" w:space="0" w:color="auto"/>
      </w:divBdr>
      <w:divsChild>
        <w:div w:id="110169855">
          <w:marLeft w:val="0"/>
          <w:marRight w:val="0"/>
          <w:marTop w:val="0"/>
          <w:marBottom w:val="0"/>
          <w:divBdr>
            <w:top w:val="none" w:sz="0" w:space="0" w:color="auto"/>
            <w:left w:val="none" w:sz="0" w:space="0" w:color="auto"/>
            <w:bottom w:val="none" w:sz="0" w:space="0" w:color="auto"/>
            <w:right w:val="none" w:sz="0" w:space="0" w:color="auto"/>
          </w:divBdr>
          <w:divsChild>
            <w:div w:id="1302078681">
              <w:marLeft w:val="0"/>
              <w:marRight w:val="0"/>
              <w:marTop w:val="0"/>
              <w:marBottom w:val="0"/>
              <w:divBdr>
                <w:top w:val="none" w:sz="0" w:space="0" w:color="auto"/>
                <w:left w:val="none" w:sz="0" w:space="0" w:color="auto"/>
                <w:bottom w:val="none" w:sz="0" w:space="0" w:color="auto"/>
                <w:right w:val="none" w:sz="0" w:space="0" w:color="auto"/>
              </w:divBdr>
            </w:div>
            <w:div w:id="896282125">
              <w:marLeft w:val="0"/>
              <w:marRight w:val="0"/>
              <w:marTop w:val="0"/>
              <w:marBottom w:val="0"/>
              <w:divBdr>
                <w:top w:val="none" w:sz="0" w:space="0" w:color="auto"/>
                <w:left w:val="none" w:sz="0" w:space="0" w:color="auto"/>
                <w:bottom w:val="none" w:sz="0" w:space="0" w:color="auto"/>
                <w:right w:val="none" w:sz="0" w:space="0" w:color="auto"/>
              </w:divBdr>
            </w:div>
            <w:div w:id="1257715187">
              <w:marLeft w:val="0"/>
              <w:marRight w:val="0"/>
              <w:marTop w:val="0"/>
              <w:marBottom w:val="0"/>
              <w:divBdr>
                <w:top w:val="none" w:sz="0" w:space="0" w:color="auto"/>
                <w:left w:val="none" w:sz="0" w:space="0" w:color="auto"/>
                <w:bottom w:val="none" w:sz="0" w:space="0" w:color="auto"/>
                <w:right w:val="none" w:sz="0" w:space="0" w:color="auto"/>
              </w:divBdr>
            </w:div>
            <w:div w:id="1598978417">
              <w:marLeft w:val="0"/>
              <w:marRight w:val="0"/>
              <w:marTop w:val="0"/>
              <w:marBottom w:val="0"/>
              <w:divBdr>
                <w:top w:val="none" w:sz="0" w:space="0" w:color="auto"/>
                <w:left w:val="none" w:sz="0" w:space="0" w:color="auto"/>
                <w:bottom w:val="none" w:sz="0" w:space="0" w:color="auto"/>
                <w:right w:val="none" w:sz="0" w:space="0" w:color="auto"/>
              </w:divBdr>
            </w:div>
            <w:div w:id="502670607">
              <w:marLeft w:val="0"/>
              <w:marRight w:val="0"/>
              <w:marTop w:val="0"/>
              <w:marBottom w:val="0"/>
              <w:divBdr>
                <w:top w:val="none" w:sz="0" w:space="0" w:color="auto"/>
                <w:left w:val="none" w:sz="0" w:space="0" w:color="auto"/>
                <w:bottom w:val="none" w:sz="0" w:space="0" w:color="auto"/>
                <w:right w:val="none" w:sz="0" w:space="0" w:color="auto"/>
              </w:divBdr>
            </w:div>
            <w:div w:id="878396802">
              <w:marLeft w:val="0"/>
              <w:marRight w:val="0"/>
              <w:marTop w:val="0"/>
              <w:marBottom w:val="0"/>
              <w:divBdr>
                <w:top w:val="none" w:sz="0" w:space="0" w:color="auto"/>
                <w:left w:val="none" w:sz="0" w:space="0" w:color="auto"/>
                <w:bottom w:val="none" w:sz="0" w:space="0" w:color="auto"/>
                <w:right w:val="none" w:sz="0" w:space="0" w:color="auto"/>
              </w:divBdr>
            </w:div>
            <w:div w:id="927617110">
              <w:marLeft w:val="0"/>
              <w:marRight w:val="0"/>
              <w:marTop w:val="0"/>
              <w:marBottom w:val="0"/>
              <w:divBdr>
                <w:top w:val="none" w:sz="0" w:space="0" w:color="auto"/>
                <w:left w:val="none" w:sz="0" w:space="0" w:color="auto"/>
                <w:bottom w:val="none" w:sz="0" w:space="0" w:color="auto"/>
                <w:right w:val="none" w:sz="0" w:space="0" w:color="auto"/>
              </w:divBdr>
            </w:div>
            <w:div w:id="104817004">
              <w:marLeft w:val="0"/>
              <w:marRight w:val="0"/>
              <w:marTop w:val="0"/>
              <w:marBottom w:val="0"/>
              <w:divBdr>
                <w:top w:val="none" w:sz="0" w:space="0" w:color="auto"/>
                <w:left w:val="none" w:sz="0" w:space="0" w:color="auto"/>
                <w:bottom w:val="none" w:sz="0" w:space="0" w:color="auto"/>
                <w:right w:val="none" w:sz="0" w:space="0" w:color="auto"/>
              </w:divBdr>
            </w:div>
            <w:div w:id="1547061627">
              <w:marLeft w:val="0"/>
              <w:marRight w:val="0"/>
              <w:marTop w:val="0"/>
              <w:marBottom w:val="0"/>
              <w:divBdr>
                <w:top w:val="none" w:sz="0" w:space="0" w:color="auto"/>
                <w:left w:val="none" w:sz="0" w:space="0" w:color="auto"/>
                <w:bottom w:val="none" w:sz="0" w:space="0" w:color="auto"/>
                <w:right w:val="none" w:sz="0" w:space="0" w:color="auto"/>
              </w:divBdr>
            </w:div>
            <w:div w:id="13576229">
              <w:marLeft w:val="0"/>
              <w:marRight w:val="0"/>
              <w:marTop w:val="0"/>
              <w:marBottom w:val="0"/>
              <w:divBdr>
                <w:top w:val="none" w:sz="0" w:space="0" w:color="auto"/>
                <w:left w:val="none" w:sz="0" w:space="0" w:color="auto"/>
                <w:bottom w:val="none" w:sz="0" w:space="0" w:color="auto"/>
                <w:right w:val="none" w:sz="0" w:space="0" w:color="auto"/>
              </w:divBdr>
            </w:div>
            <w:div w:id="597131026">
              <w:marLeft w:val="0"/>
              <w:marRight w:val="0"/>
              <w:marTop w:val="0"/>
              <w:marBottom w:val="0"/>
              <w:divBdr>
                <w:top w:val="none" w:sz="0" w:space="0" w:color="auto"/>
                <w:left w:val="none" w:sz="0" w:space="0" w:color="auto"/>
                <w:bottom w:val="none" w:sz="0" w:space="0" w:color="auto"/>
                <w:right w:val="none" w:sz="0" w:space="0" w:color="auto"/>
              </w:divBdr>
            </w:div>
            <w:div w:id="54745614">
              <w:marLeft w:val="0"/>
              <w:marRight w:val="0"/>
              <w:marTop w:val="0"/>
              <w:marBottom w:val="0"/>
              <w:divBdr>
                <w:top w:val="none" w:sz="0" w:space="0" w:color="auto"/>
                <w:left w:val="none" w:sz="0" w:space="0" w:color="auto"/>
                <w:bottom w:val="none" w:sz="0" w:space="0" w:color="auto"/>
                <w:right w:val="none" w:sz="0" w:space="0" w:color="auto"/>
              </w:divBdr>
            </w:div>
            <w:div w:id="1968120222">
              <w:marLeft w:val="0"/>
              <w:marRight w:val="0"/>
              <w:marTop w:val="0"/>
              <w:marBottom w:val="0"/>
              <w:divBdr>
                <w:top w:val="none" w:sz="0" w:space="0" w:color="auto"/>
                <w:left w:val="none" w:sz="0" w:space="0" w:color="auto"/>
                <w:bottom w:val="none" w:sz="0" w:space="0" w:color="auto"/>
                <w:right w:val="none" w:sz="0" w:space="0" w:color="auto"/>
              </w:divBdr>
            </w:div>
            <w:div w:id="1135102050">
              <w:marLeft w:val="0"/>
              <w:marRight w:val="0"/>
              <w:marTop w:val="0"/>
              <w:marBottom w:val="0"/>
              <w:divBdr>
                <w:top w:val="none" w:sz="0" w:space="0" w:color="auto"/>
                <w:left w:val="none" w:sz="0" w:space="0" w:color="auto"/>
                <w:bottom w:val="none" w:sz="0" w:space="0" w:color="auto"/>
                <w:right w:val="none" w:sz="0" w:space="0" w:color="auto"/>
              </w:divBdr>
            </w:div>
            <w:div w:id="1914851266">
              <w:marLeft w:val="0"/>
              <w:marRight w:val="0"/>
              <w:marTop w:val="0"/>
              <w:marBottom w:val="0"/>
              <w:divBdr>
                <w:top w:val="none" w:sz="0" w:space="0" w:color="auto"/>
                <w:left w:val="none" w:sz="0" w:space="0" w:color="auto"/>
                <w:bottom w:val="none" w:sz="0" w:space="0" w:color="auto"/>
                <w:right w:val="none" w:sz="0" w:space="0" w:color="auto"/>
              </w:divBdr>
            </w:div>
            <w:div w:id="1397238287">
              <w:marLeft w:val="0"/>
              <w:marRight w:val="0"/>
              <w:marTop w:val="0"/>
              <w:marBottom w:val="0"/>
              <w:divBdr>
                <w:top w:val="none" w:sz="0" w:space="0" w:color="auto"/>
                <w:left w:val="none" w:sz="0" w:space="0" w:color="auto"/>
                <w:bottom w:val="none" w:sz="0" w:space="0" w:color="auto"/>
                <w:right w:val="none" w:sz="0" w:space="0" w:color="auto"/>
              </w:divBdr>
            </w:div>
            <w:div w:id="233586364">
              <w:marLeft w:val="0"/>
              <w:marRight w:val="0"/>
              <w:marTop w:val="0"/>
              <w:marBottom w:val="0"/>
              <w:divBdr>
                <w:top w:val="none" w:sz="0" w:space="0" w:color="auto"/>
                <w:left w:val="none" w:sz="0" w:space="0" w:color="auto"/>
                <w:bottom w:val="none" w:sz="0" w:space="0" w:color="auto"/>
                <w:right w:val="none" w:sz="0" w:space="0" w:color="auto"/>
              </w:divBdr>
            </w:div>
            <w:div w:id="1101224109">
              <w:marLeft w:val="0"/>
              <w:marRight w:val="0"/>
              <w:marTop w:val="0"/>
              <w:marBottom w:val="0"/>
              <w:divBdr>
                <w:top w:val="none" w:sz="0" w:space="0" w:color="auto"/>
                <w:left w:val="none" w:sz="0" w:space="0" w:color="auto"/>
                <w:bottom w:val="none" w:sz="0" w:space="0" w:color="auto"/>
                <w:right w:val="none" w:sz="0" w:space="0" w:color="auto"/>
              </w:divBdr>
            </w:div>
            <w:div w:id="2038775704">
              <w:marLeft w:val="0"/>
              <w:marRight w:val="0"/>
              <w:marTop w:val="0"/>
              <w:marBottom w:val="0"/>
              <w:divBdr>
                <w:top w:val="none" w:sz="0" w:space="0" w:color="auto"/>
                <w:left w:val="none" w:sz="0" w:space="0" w:color="auto"/>
                <w:bottom w:val="none" w:sz="0" w:space="0" w:color="auto"/>
                <w:right w:val="none" w:sz="0" w:space="0" w:color="auto"/>
              </w:divBdr>
            </w:div>
            <w:div w:id="59208294">
              <w:marLeft w:val="0"/>
              <w:marRight w:val="0"/>
              <w:marTop w:val="0"/>
              <w:marBottom w:val="0"/>
              <w:divBdr>
                <w:top w:val="none" w:sz="0" w:space="0" w:color="auto"/>
                <w:left w:val="none" w:sz="0" w:space="0" w:color="auto"/>
                <w:bottom w:val="none" w:sz="0" w:space="0" w:color="auto"/>
                <w:right w:val="none" w:sz="0" w:space="0" w:color="auto"/>
              </w:divBdr>
            </w:div>
            <w:div w:id="569075584">
              <w:marLeft w:val="0"/>
              <w:marRight w:val="0"/>
              <w:marTop w:val="0"/>
              <w:marBottom w:val="0"/>
              <w:divBdr>
                <w:top w:val="none" w:sz="0" w:space="0" w:color="auto"/>
                <w:left w:val="none" w:sz="0" w:space="0" w:color="auto"/>
                <w:bottom w:val="none" w:sz="0" w:space="0" w:color="auto"/>
                <w:right w:val="none" w:sz="0" w:space="0" w:color="auto"/>
              </w:divBdr>
            </w:div>
            <w:div w:id="3235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642">
      <w:bodyDiv w:val="1"/>
      <w:marLeft w:val="0"/>
      <w:marRight w:val="0"/>
      <w:marTop w:val="0"/>
      <w:marBottom w:val="0"/>
      <w:divBdr>
        <w:top w:val="none" w:sz="0" w:space="0" w:color="auto"/>
        <w:left w:val="none" w:sz="0" w:space="0" w:color="auto"/>
        <w:bottom w:val="none" w:sz="0" w:space="0" w:color="auto"/>
        <w:right w:val="none" w:sz="0" w:space="0" w:color="auto"/>
      </w:divBdr>
      <w:divsChild>
        <w:div w:id="692654421">
          <w:marLeft w:val="0"/>
          <w:marRight w:val="0"/>
          <w:marTop w:val="0"/>
          <w:marBottom w:val="0"/>
          <w:divBdr>
            <w:top w:val="none" w:sz="0" w:space="0" w:color="auto"/>
            <w:left w:val="none" w:sz="0" w:space="0" w:color="auto"/>
            <w:bottom w:val="none" w:sz="0" w:space="0" w:color="auto"/>
            <w:right w:val="none" w:sz="0" w:space="0" w:color="auto"/>
          </w:divBdr>
          <w:divsChild>
            <w:div w:id="339237923">
              <w:marLeft w:val="0"/>
              <w:marRight w:val="0"/>
              <w:marTop w:val="0"/>
              <w:marBottom w:val="0"/>
              <w:divBdr>
                <w:top w:val="none" w:sz="0" w:space="0" w:color="auto"/>
                <w:left w:val="none" w:sz="0" w:space="0" w:color="auto"/>
                <w:bottom w:val="none" w:sz="0" w:space="0" w:color="auto"/>
                <w:right w:val="none" w:sz="0" w:space="0" w:color="auto"/>
              </w:divBdr>
            </w:div>
            <w:div w:id="1370716087">
              <w:marLeft w:val="0"/>
              <w:marRight w:val="0"/>
              <w:marTop w:val="0"/>
              <w:marBottom w:val="0"/>
              <w:divBdr>
                <w:top w:val="none" w:sz="0" w:space="0" w:color="auto"/>
                <w:left w:val="none" w:sz="0" w:space="0" w:color="auto"/>
                <w:bottom w:val="none" w:sz="0" w:space="0" w:color="auto"/>
                <w:right w:val="none" w:sz="0" w:space="0" w:color="auto"/>
              </w:divBdr>
            </w:div>
            <w:div w:id="1540122001">
              <w:marLeft w:val="0"/>
              <w:marRight w:val="0"/>
              <w:marTop w:val="0"/>
              <w:marBottom w:val="0"/>
              <w:divBdr>
                <w:top w:val="none" w:sz="0" w:space="0" w:color="auto"/>
                <w:left w:val="none" w:sz="0" w:space="0" w:color="auto"/>
                <w:bottom w:val="none" w:sz="0" w:space="0" w:color="auto"/>
                <w:right w:val="none" w:sz="0" w:space="0" w:color="auto"/>
              </w:divBdr>
            </w:div>
            <w:div w:id="120925198">
              <w:marLeft w:val="0"/>
              <w:marRight w:val="0"/>
              <w:marTop w:val="0"/>
              <w:marBottom w:val="0"/>
              <w:divBdr>
                <w:top w:val="none" w:sz="0" w:space="0" w:color="auto"/>
                <w:left w:val="none" w:sz="0" w:space="0" w:color="auto"/>
                <w:bottom w:val="none" w:sz="0" w:space="0" w:color="auto"/>
                <w:right w:val="none" w:sz="0" w:space="0" w:color="auto"/>
              </w:divBdr>
            </w:div>
            <w:div w:id="490223476">
              <w:marLeft w:val="0"/>
              <w:marRight w:val="0"/>
              <w:marTop w:val="0"/>
              <w:marBottom w:val="0"/>
              <w:divBdr>
                <w:top w:val="none" w:sz="0" w:space="0" w:color="auto"/>
                <w:left w:val="none" w:sz="0" w:space="0" w:color="auto"/>
                <w:bottom w:val="none" w:sz="0" w:space="0" w:color="auto"/>
                <w:right w:val="none" w:sz="0" w:space="0" w:color="auto"/>
              </w:divBdr>
            </w:div>
            <w:div w:id="104471872">
              <w:marLeft w:val="0"/>
              <w:marRight w:val="0"/>
              <w:marTop w:val="0"/>
              <w:marBottom w:val="0"/>
              <w:divBdr>
                <w:top w:val="none" w:sz="0" w:space="0" w:color="auto"/>
                <w:left w:val="none" w:sz="0" w:space="0" w:color="auto"/>
                <w:bottom w:val="none" w:sz="0" w:space="0" w:color="auto"/>
                <w:right w:val="none" w:sz="0" w:space="0" w:color="auto"/>
              </w:divBdr>
            </w:div>
            <w:div w:id="1095400866">
              <w:marLeft w:val="0"/>
              <w:marRight w:val="0"/>
              <w:marTop w:val="0"/>
              <w:marBottom w:val="0"/>
              <w:divBdr>
                <w:top w:val="none" w:sz="0" w:space="0" w:color="auto"/>
                <w:left w:val="none" w:sz="0" w:space="0" w:color="auto"/>
                <w:bottom w:val="none" w:sz="0" w:space="0" w:color="auto"/>
                <w:right w:val="none" w:sz="0" w:space="0" w:color="auto"/>
              </w:divBdr>
            </w:div>
            <w:div w:id="1858959478">
              <w:marLeft w:val="0"/>
              <w:marRight w:val="0"/>
              <w:marTop w:val="0"/>
              <w:marBottom w:val="0"/>
              <w:divBdr>
                <w:top w:val="none" w:sz="0" w:space="0" w:color="auto"/>
                <w:left w:val="none" w:sz="0" w:space="0" w:color="auto"/>
                <w:bottom w:val="none" w:sz="0" w:space="0" w:color="auto"/>
                <w:right w:val="none" w:sz="0" w:space="0" w:color="auto"/>
              </w:divBdr>
            </w:div>
            <w:div w:id="627246850">
              <w:marLeft w:val="0"/>
              <w:marRight w:val="0"/>
              <w:marTop w:val="0"/>
              <w:marBottom w:val="0"/>
              <w:divBdr>
                <w:top w:val="none" w:sz="0" w:space="0" w:color="auto"/>
                <w:left w:val="none" w:sz="0" w:space="0" w:color="auto"/>
                <w:bottom w:val="none" w:sz="0" w:space="0" w:color="auto"/>
                <w:right w:val="none" w:sz="0" w:space="0" w:color="auto"/>
              </w:divBdr>
            </w:div>
            <w:div w:id="1529294176">
              <w:marLeft w:val="0"/>
              <w:marRight w:val="0"/>
              <w:marTop w:val="0"/>
              <w:marBottom w:val="0"/>
              <w:divBdr>
                <w:top w:val="none" w:sz="0" w:space="0" w:color="auto"/>
                <w:left w:val="none" w:sz="0" w:space="0" w:color="auto"/>
                <w:bottom w:val="none" w:sz="0" w:space="0" w:color="auto"/>
                <w:right w:val="none" w:sz="0" w:space="0" w:color="auto"/>
              </w:divBdr>
            </w:div>
            <w:div w:id="1613390867">
              <w:marLeft w:val="0"/>
              <w:marRight w:val="0"/>
              <w:marTop w:val="0"/>
              <w:marBottom w:val="0"/>
              <w:divBdr>
                <w:top w:val="none" w:sz="0" w:space="0" w:color="auto"/>
                <w:left w:val="none" w:sz="0" w:space="0" w:color="auto"/>
                <w:bottom w:val="none" w:sz="0" w:space="0" w:color="auto"/>
                <w:right w:val="none" w:sz="0" w:space="0" w:color="auto"/>
              </w:divBdr>
            </w:div>
            <w:div w:id="1075052794">
              <w:marLeft w:val="0"/>
              <w:marRight w:val="0"/>
              <w:marTop w:val="0"/>
              <w:marBottom w:val="0"/>
              <w:divBdr>
                <w:top w:val="none" w:sz="0" w:space="0" w:color="auto"/>
                <w:left w:val="none" w:sz="0" w:space="0" w:color="auto"/>
                <w:bottom w:val="none" w:sz="0" w:space="0" w:color="auto"/>
                <w:right w:val="none" w:sz="0" w:space="0" w:color="auto"/>
              </w:divBdr>
            </w:div>
            <w:div w:id="126094298">
              <w:marLeft w:val="0"/>
              <w:marRight w:val="0"/>
              <w:marTop w:val="0"/>
              <w:marBottom w:val="0"/>
              <w:divBdr>
                <w:top w:val="none" w:sz="0" w:space="0" w:color="auto"/>
                <w:left w:val="none" w:sz="0" w:space="0" w:color="auto"/>
                <w:bottom w:val="none" w:sz="0" w:space="0" w:color="auto"/>
                <w:right w:val="none" w:sz="0" w:space="0" w:color="auto"/>
              </w:divBdr>
            </w:div>
            <w:div w:id="1086806424">
              <w:marLeft w:val="0"/>
              <w:marRight w:val="0"/>
              <w:marTop w:val="0"/>
              <w:marBottom w:val="0"/>
              <w:divBdr>
                <w:top w:val="none" w:sz="0" w:space="0" w:color="auto"/>
                <w:left w:val="none" w:sz="0" w:space="0" w:color="auto"/>
                <w:bottom w:val="none" w:sz="0" w:space="0" w:color="auto"/>
                <w:right w:val="none" w:sz="0" w:space="0" w:color="auto"/>
              </w:divBdr>
            </w:div>
            <w:div w:id="1070881205">
              <w:marLeft w:val="0"/>
              <w:marRight w:val="0"/>
              <w:marTop w:val="0"/>
              <w:marBottom w:val="0"/>
              <w:divBdr>
                <w:top w:val="none" w:sz="0" w:space="0" w:color="auto"/>
                <w:left w:val="none" w:sz="0" w:space="0" w:color="auto"/>
                <w:bottom w:val="none" w:sz="0" w:space="0" w:color="auto"/>
                <w:right w:val="none" w:sz="0" w:space="0" w:color="auto"/>
              </w:divBdr>
            </w:div>
            <w:div w:id="417168251">
              <w:marLeft w:val="0"/>
              <w:marRight w:val="0"/>
              <w:marTop w:val="0"/>
              <w:marBottom w:val="0"/>
              <w:divBdr>
                <w:top w:val="none" w:sz="0" w:space="0" w:color="auto"/>
                <w:left w:val="none" w:sz="0" w:space="0" w:color="auto"/>
                <w:bottom w:val="none" w:sz="0" w:space="0" w:color="auto"/>
                <w:right w:val="none" w:sz="0" w:space="0" w:color="auto"/>
              </w:divBdr>
            </w:div>
            <w:div w:id="1988242786">
              <w:marLeft w:val="0"/>
              <w:marRight w:val="0"/>
              <w:marTop w:val="0"/>
              <w:marBottom w:val="0"/>
              <w:divBdr>
                <w:top w:val="none" w:sz="0" w:space="0" w:color="auto"/>
                <w:left w:val="none" w:sz="0" w:space="0" w:color="auto"/>
                <w:bottom w:val="none" w:sz="0" w:space="0" w:color="auto"/>
                <w:right w:val="none" w:sz="0" w:space="0" w:color="auto"/>
              </w:divBdr>
            </w:div>
            <w:div w:id="372657687">
              <w:marLeft w:val="0"/>
              <w:marRight w:val="0"/>
              <w:marTop w:val="0"/>
              <w:marBottom w:val="0"/>
              <w:divBdr>
                <w:top w:val="none" w:sz="0" w:space="0" w:color="auto"/>
                <w:left w:val="none" w:sz="0" w:space="0" w:color="auto"/>
                <w:bottom w:val="none" w:sz="0" w:space="0" w:color="auto"/>
                <w:right w:val="none" w:sz="0" w:space="0" w:color="auto"/>
              </w:divBdr>
            </w:div>
            <w:div w:id="1950235344">
              <w:marLeft w:val="0"/>
              <w:marRight w:val="0"/>
              <w:marTop w:val="0"/>
              <w:marBottom w:val="0"/>
              <w:divBdr>
                <w:top w:val="none" w:sz="0" w:space="0" w:color="auto"/>
                <w:left w:val="none" w:sz="0" w:space="0" w:color="auto"/>
                <w:bottom w:val="none" w:sz="0" w:space="0" w:color="auto"/>
                <w:right w:val="none" w:sz="0" w:space="0" w:color="auto"/>
              </w:divBdr>
            </w:div>
            <w:div w:id="1555971748">
              <w:marLeft w:val="0"/>
              <w:marRight w:val="0"/>
              <w:marTop w:val="0"/>
              <w:marBottom w:val="0"/>
              <w:divBdr>
                <w:top w:val="none" w:sz="0" w:space="0" w:color="auto"/>
                <w:left w:val="none" w:sz="0" w:space="0" w:color="auto"/>
                <w:bottom w:val="none" w:sz="0" w:space="0" w:color="auto"/>
                <w:right w:val="none" w:sz="0" w:space="0" w:color="auto"/>
              </w:divBdr>
            </w:div>
            <w:div w:id="832063122">
              <w:marLeft w:val="0"/>
              <w:marRight w:val="0"/>
              <w:marTop w:val="0"/>
              <w:marBottom w:val="0"/>
              <w:divBdr>
                <w:top w:val="none" w:sz="0" w:space="0" w:color="auto"/>
                <w:left w:val="none" w:sz="0" w:space="0" w:color="auto"/>
                <w:bottom w:val="none" w:sz="0" w:space="0" w:color="auto"/>
                <w:right w:val="none" w:sz="0" w:space="0" w:color="auto"/>
              </w:divBdr>
            </w:div>
            <w:div w:id="1723822520">
              <w:marLeft w:val="0"/>
              <w:marRight w:val="0"/>
              <w:marTop w:val="0"/>
              <w:marBottom w:val="0"/>
              <w:divBdr>
                <w:top w:val="none" w:sz="0" w:space="0" w:color="auto"/>
                <w:left w:val="none" w:sz="0" w:space="0" w:color="auto"/>
                <w:bottom w:val="none" w:sz="0" w:space="0" w:color="auto"/>
                <w:right w:val="none" w:sz="0" w:space="0" w:color="auto"/>
              </w:divBdr>
            </w:div>
            <w:div w:id="1121680418">
              <w:marLeft w:val="0"/>
              <w:marRight w:val="0"/>
              <w:marTop w:val="0"/>
              <w:marBottom w:val="0"/>
              <w:divBdr>
                <w:top w:val="none" w:sz="0" w:space="0" w:color="auto"/>
                <w:left w:val="none" w:sz="0" w:space="0" w:color="auto"/>
                <w:bottom w:val="none" w:sz="0" w:space="0" w:color="auto"/>
                <w:right w:val="none" w:sz="0" w:space="0" w:color="auto"/>
              </w:divBdr>
            </w:div>
            <w:div w:id="1588999672">
              <w:marLeft w:val="0"/>
              <w:marRight w:val="0"/>
              <w:marTop w:val="0"/>
              <w:marBottom w:val="0"/>
              <w:divBdr>
                <w:top w:val="none" w:sz="0" w:space="0" w:color="auto"/>
                <w:left w:val="none" w:sz="0" w:space="0" w:color="auto"/>
                <w:bottom w:val="none" w:sz="0" w:space="0" w:color="auto"/>
                <w:right w:val="none" w:sz="0" w:space="0" w:color="auto"/>
              </w:divBdr>
            </w:div>
            <w:div w:id="1947958207">
              <w:marLeft w:val="0"/>
              <w:marRight w:val="0"/>
              <w:marTop w:val="0"/>
              <w:marBottom w:val="0"/>
              <w:divBdr>
                <w:top w:val="none" w:sz="0" w:space="0" w:color="auto"/>
                <w:left w:val="none" w:sz="0" w:space="0" w:color="auto"/>
                <w:bottom w:val="none" w:sz="0" w:space="0" w:color="auto"/>
                <w:right w:val="none" w:sz="0" w:space="0" w:color="auto"/>
              </w:divBdr>
            </w:div>
            <w:div w:id="62142687">
              <w:marLeft w:val="0"/>
              <w:marRight w:val="0"/>
              <w:marTop w:val="0"/>
              <w:marBottom w:val="0"/>
              <w:divBdr>
                <w:top w:val="none" w:sz="0" w:space="0" w:color="auto"/>
                <w:left w:val="none" w:sz="0" w:space="0" w:color="auto"/>
                <w:bottom w:val="none" w:sz="0" w:space="0" w:color="auto"/>
                <w:right w:val="none" w:sz="0" w:space="0" w:color="auto"/>
              </w:divBdr>
            </w:div>
            <w:div w:id="1363434965">
              <w:marLeft w:val="0"/>
              <w:marRight w:val="0"/>
              <w:marTop w:val="0"/>
              <w:marBottom w:val="0"/>
              <w:divBdr>
                <w:top w:val="none" w:sz="0" w:space="0" w:color="auto"/>
                <w:left w:val="none" w:sz="0" w:space="0" w:color="auto"/>
                <w:bottom w:val="none" w:sz="0" w:space="0" w:color="auto"/>
                <w:right w:val="none" w:sz="0" w:space="0" w:color="auto"/>
              </w:divBdr>
            </w:div>
            <w:div w:id="1770353429">
              <w:marLeft w:val="0"/>
              <w:marRight w:val="0"/>
              <w:marTop w:val="0"/>
              <w:marBottom w:val="0"/>
              <w:divBdr>
                <w:top w:val="none" w:sz="0" w:space="0" w:color="auto"/>
                <w:left w:val="none" w:sz="0" w:space="0" w:color="auto"/>
                <w:bottom w:val="none" w:sz="0" w:space="0" w:color="auto"/>
                <w:right w:val="none" w:sz="0" w:space="0" w:color="auto"/>
              </w:divBdr>
            </w:div>
            <w:div w:id="594480273">
              <w:marLeft w:val="0"/>
              <w:marRight w:val="0"/>
              <w:marTop w:val="0"/>
              <w:marBottom w:val="0"/>
              <w:divBdr>
                <w:top w:val="none" w:sz="0" w:space="0" w:color="auto"/>
                <w:left w:val="none" w:sz="0" w:space="0" w:color="auto"/>
                <w:bottom w:val="none" w:sz="0" w:space="0" w:color="auto"/>
                <w:right w:val="none" w:sz="0" w:space="0" w:color="auto"/>
              </w:divBdr>
            </w:div>
            <w:div w:id="321204226">
              <w:marLeft w:val="0"/>
              <w:marRight w:val="0"/>
              <w:marTop w:val="0"/>
              <w:marBottom w:val="0"/>
              <w:divBdr>
                <w:top w:val="none" w:sz="0" w:space="0" w:color="auto"/>
                <w:left w:val="none" w:sz="0" w:space="0" w:color="auto"/>
                <w:bottom w:val="none" w:sz="0" w:space="0" w:color="auto"/>
                <w:right w:val="none" w:sz="0" w:space="0" w:color="auto"/>
              </w:divBdr>
            </w:div>
            <w:div w:id="1152334729">
              <w:marLeft w:val="0"/>
              <w:marRight w:val="0"/>
              <w:marTop w:val="0"/>
              <w:marBottom w:val="0"/>
              <w:divBdr>
                <w:top w:val="none" w:sz="0" w:space="0" w:color="auto"/>
                <w:left w:val="none" w:sz="0" w:space="0" w:color="auto"/>
                <w:bottom w:val="none" w:sz="0" w:space="0" w:color="auto"/>
                <w:right w:val="none" w:sz="0" w:space="0" w:color="auto"/>
              </w:divBdr>
            </w:div>
            <w:div w:id="532229608">
              <w:marLeft w:val="0"/>
              <w:marRight w:val="0"/>
              <w:marTop w:val="0"/>
              <w:marBottom w:val="0"/>
              <w:divBdr>
                <w:top w:val="none" w:sz="0" w:space="0" w:color="auto"/>
                <w:left w:val="none" w:sz="0" w:space="0" w:color="auto"/>
                <w:bottom w:val="none" w:sz="0" w:space="0" w:color="auto"/>
                <w:right w:val="none" w:sz="0" w:space="0" w:color="auto"/>
              </w:divBdr>
            </w:div>
            <w:div w:id="881746418">
              <w:marLeft w:val="0"/>
              <w:marRight w:val="0"/>
              <w:marTop w:val="0"/>
              <w:marBottom w:val="0"/>
              <w:divBdr>
                <w:top w:val="none" w:sz="0" w:space="0" w:color="auto"/>
                <w:left w:val="none" w:sz="0" w:space="0" w:color="auto"/>
                <w:bottom w:val="none" w:sz="0" w:space="0" w:color="auto"/>
                <w:right w:val="none" w:sz="0" w:space="0" w:color="auto"/>
              </w:divBdr>
            </w:div>
            <w:div w:id="660082594">
              <w:marLeft w:val="0"/>
              <w:marRight w:val="0"/>
              <w:marTop w:val="0"/>
              <w:marBottom w:val="0"/>
              <w:divBdr>
                <w:top w:val="none" w:sz="0" w:space="0" w:color="auto"/>
                <w:left w:val="none" w:sz="0" w:space="0" w:color="auto"/>
                <w:bottom w:val="none" w:sz="0" w:space="0" w:color="auto"/>
                <w:right w:val="none" w:sz="0" w:space="0" w:color="auto"/>
              </w:divBdr>
            </w:div>
            <w:div w:id="948900444">
              <w:marLeft w:val="0"/>
              <w:marRight w:val="0"/>
              <w:marTop w:val="0"/>
              <w:marBottom w:val="0"/>
              <w:divBdr>
                <w:top w:val="none" w:sz="0" w:space="0" w:color="auto"/>
                <w:left w:val="none" w:sz="0" w:space="0" w:color="auto"/>
                <w:bottom w:val="none" w:sz="0" w:space="0" w:color="auto"/>
                <w:right w:val="none" w:sz="0" w:space="0" w:color="auto"/>
              </w:divBdr>
            </w:div>
            <w:div w:id="532501452">
              <w:marLeft w:val="0"/>
              <w:marRight w:val="0"/>
              <w:marTop w:val="0"/>
              <w:marBottom w:val="0"/>
              <w:divBdr>
                <w:top w:val="none" w:sz="0" w:space="0" w:color="auto"/>
                <w:left w:val="none" w:sz="0" w:space="0" w:color="auto"/>
                <w:bottom w:val="none" w:sz="0" w:space="0" w:color="auto"/>
                <w:right w:val="none" w:sz="0" w:space="0" w:color="auto"/>
              </w:divBdr>
            </w:div>
            <w:div w:id="1106778427">
              <w:marLeft w:val="0"/>
              <w:marRight w:val="0"/>
              <w:marTop w:val="0"/>
              <w:marBottom w:val="0"/>
              <w:divBdr>
                <w:top w:val="none" w:sz="0" w:space="0" w:color="auto"/>
                <w:left w:val="none" w:sz="0" w:space="0" w:color="auto"/>
                <w:bottom w:val="none" w:sz="0" w:space="0" w:color="auto"/>
                <w:right w:val="none" w:sz="0" w:space="0" w:color="auto"/>
              </w:divBdr>
            </w:div>
            <w:div w:id="2022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4455">
      <w:bodyDiv w:val="1"/>
      <w:marLeft w:val="0"/>
      <w:marRight w:val="0"/>
      <w:marTop w:val="0"/>
      <w:marBottom w:val="0"/>
      <w:divBdr>
        <w:top w:val="none" w:sz="0" w:space="0" w:color="auto"/>
        <w:left w:val="none" w:sz="0" w:space="0" w:color="auto"/>
        <w:bottom w:val="none" w:sz="0" w:space="0" w:color="auto"/>
        <w:right w:val="none" w:sz="0" w:space="0" w:color="auto"/>
      </w:divBdr>
      <w:divsChild>
        <w:div w:id="514735522">
          <w:marLeft w:val="0"/>
          <w:marRight w:val="0"/>
          <w:marTop w:val="0"/>
          <w:marBottom w:val="0"/>
          <w:divBdr>
            <w:top w:val="none" w:sz="0" w:space="0" w:color="auto"/>
            <w:left w:val="none" w:sz="0" w:space="0" w:color="auto"/>
            <w:bottom w:val="none" w:sz="0" w:space="0" w:color="auto"/>
            <w:right w:val="none" w:sz="0" w:space="0" w:color="auto"/>
          </w:divBdr>
          <w:divsChild>
            <w:div w:id="1251892591">
              <w:marLeft w:val="0"/>
              <w:marRight w:val="0"/>
              <w:marTop w:val="0"/>
              <w:marBottom w:val="0"/>
              <w:divBdr>
                <w:top w:val="none" w:sz="0" w:space="0" w:color="auto"/>
                <w:left w:val="none" w:sz="0" w:space="0" w:color="auto"/>
                <w:bottom w:val="none" w:sz="0" w:space="0" w:color="auto"/>
                <w:right w:val="none" w:sz="0" w:space="0" w:color="auto"/>
              </w:divBdr>
            </w:div>
          </w:divsChild>
        </w:div>
        <w:div w:id="1276524300">
          <w:marLeft w:val="0"/>
          <w:marRight w:val="0"/>
          <w:marTop w:val="0"/>
          <w:marBottom w:val="0"/>
          <w:divBdr>
            <w:top w:val="none" w:sz="0" w:space="0" w:color="auto"/>
            <w:left w:val="none" w:sz="0" w:space="0" w:color="auto"/>
            <w:bottom w:val="none" w:sz="0" w:space="0" w:color="auto"/>
            <w:right w:val="none" w:sz="0" w:space="0" w:color="auto"/>
          </w:divBdr>
          <w:divsChild>
            <w:div w:id="116024526">
              <w:marLeft w:val="0"/>
              <w:marRight w:val="0"/>
              <w:marTop w:val="0"/>
              <w:marBottom w:val="0"/>
              <w:divBdr>
                <w:top w:val="none" w:sz="0" w:space="0" w:color="auto"/>
                <w:left w:val="none" w:sz="0" w:space="0" w:color="auto"/>
                <w:bottom w:val="none" w:sz="0" w:space="0" w:color="auto"/>
                <w:right w:val="none" w:sz="0" w:space="0" w:color="auto"/>
              </w:divBdr>
              <w:divsChild>
                <w:div w:id="15195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1344">
          <w:marLeft w:val="0"/>
          <w:marRight w:val="0"/>
          <w:marTop w:val="0"/>
          <w:marBottom w:val="0"/>
          <w:divBdr>
            <w:top w:val="none" w:sz="0" w:space="0" w:color="auto"/>
            <w:left w:val="none" w:sz="0" w:space="0" w:color="auto"/>
            <w:bottom w:val="none" w:sz="0" w:space="0" w:color="auto"/>
            <w:right w:val="none" w:sz="0" w:space="0" w:color="auto"/>
          </w:divBdr>
        </w:div>
        <w:div w:id="140856558">
          <w:marLeft w:val="0"/>
          <w:marRight w:val="0"/>
          <w:marTop w:val="0"/>
          <w:marBottom w:val="0"/>
          <w:divBdr>
            <w:top w:val="none" w:sz="0" w:space="0" w:color="auto"/>
            <w:left w:val="none" w:sz="0" w:space="0" w:color="auto"/>
            <w:bottom w:val="none" w:sz="0" w:space="0" w:color="auto"/>
            <w:right w:val="none" w:sz="0" w:space="0" w:color="auto"/>
          </w:divBdr>
        </w:div>
        <w:div w:id="1264801688">
          <w:marLeft w:val="0"/>
          <w:marRight w:val="0"/>
          <w:marTop w:val="0"/>
          <w:marBottom w:val="0"/>
          <w:divBdr>
            <w:top w:val="none" w:sz="0" w:space="0" w:color="auto"/>
            <w:left w:val="none" w:sz="0" w:space="0" w:color="auto"/>
            <w:bottom w:val="none" w:sz="0" w:space="0" w:color="auto"/>
            <w:right w:val="none" w:sz="0" w:space="0" w:color="auto"/>
          </w:divBdr>
          <w:divsChild>
            <w:div w:id="2052413148">
              <w:marLeft w:val="0"/>
              <w:marRight w:val="0"/>
              <w:marTop w:val="0"/>
              <w:marBottom w:val="0"/>
              <w:divBdr>
                <w:top w:val="none" w:sz="0" w:space="0" w:color="auto"/>
                <w:left w:val="none" w:sz="0" w:space="0" w:color="auto"/>
                <w:bottom w:val="none" w:sz="0" w:space="0" w:color="auto"/>
                <w:right w:val="none" w:sz="0" w:space="0" w:color="auto"/>
              </w:divBdr>
              <w:divsChild>
                <w:div w:id="1547595743">
                  <w:marLeft w:val="0"/>
                  <w:marRight w:val="0"/>
                  <w:marTop w:val="0"/>
                  <w:marBottom w:val="0"/>
                  <w:divBdr>
                    <w:top w:val="none" w:sz="0" w:space="0" w:color="auto"/>
                    <w:left w:val="none" w:sz="0" w:space="0" w:color="auto"/>
                    <w:bottom w:val="none" w:sz="0" w:space="0" w:color="auto"/>
                    <w:right w:val="none" w:sz="0" w:space="0" w:color="auto"/>
                  </w:divBdr>
                </w:div>
              </w:divsChild>
            </w:div>
            <w:div w:id="1668749884">
              <w:marLeft w:val="0"/>
              <w:marRight w:val="0"/>
              <w:marTop w:val="0"/>
              <w:marBottom w:val="0"/>
              <w:divBdr>
                <w:top w:val="none" w:sz="0" w:space="0" w:color="auto"/>
                <w:left w:val="none" w:sz="0" w:space="0" w:color="auto"/>
                <w:bottom w:val="none" w:sz="0" w:space="0" w:color="auto"/>
                <w:right w:val="none" w:sz="0" w:space="0" w:color="auto"/>
              </w:divBdr>
              <w:divsChild>
                <w:div w:id="1544828144">
                  <w:marLeft w:val="0"/>
                  <w:marRight w:val="0"/>
                  <w:marTop w:val="0"/>
                  <w:marBottom w:val="0"/>
                  <w:divBdr>
                    <w:top w:val="none" w:sz="0" w:space="0" w:color="auto"/>
                    <w:left w:val="none" w:sz="0" w:space="0" w:color="auto"/>
                    <w:bottom w:val="none" w:sz="0" w:space="0" w:color="auto"/>
                    <w:right w:val="none" w:sz="0" w:space="0" w:color="auto"/>
                  </w:divBdr>
                </w:div>
              </w:divsChild>
            </w:div>
            <w:div w:id="45567860">
              <w:marLeft w:val="0"/>
              <w:marRight w:val="0"/>
              <w:marTop w:val="0"/>
              <w:marBottom w:val="0"/>
              <w:divBdr>
                <w:top w:val="none" w:sz="0" w:space="0" w:color="auto"/>
                <w:left w:val="none" w:sz="0" w:space="0" w:color="auto"/>
                <w:bottom w:val="none" w:sz="0" w:space="0" w:color="auto"/>
                <w:right w:val="none" w:sz="0" w:space="0" w:color="auto"/>
              </w:divBdr>
              <w:divsChild>
                <w:div w:id="313221647">
                  <w:marLeft w:val="0"/>
                  <w:marRight w:val="0"/>
                  <w:marTop w:val="0"/>
                  <w:marBottom w:val="0"/>
                  <w:divBdr>
                    <w:top w:val="none" w:sz="0" w:space="0" w:color="auto"/>
                    <w:left w:val="none" w:sz="0" w:space="0" w:color="auto"/>
                    <w:bottom w:val="none" w:sz="0" w:space="0" w:color="auto"/>
                    <w:right w:val="none" w:sz="0" w:space="0" w:color="auto"/>
                  </w:divBdr>
                </w:div>
              </w:divsChild>
            </w:div>
            <w:div w:id="249967090">
              <w:marLeft w:val="0"/>
              <w:marRight w:val="0"/>
              <w:marTop w:val="0"/>
              <w:marBottom w:val="0"/>
              <w:divBdr>
                <w:top w:val="none" w:sz="0" w:space="0" w:color="auto"/>
                <w:left w:val="none" w:sz="0" w:space="0" w:color="auto"/>
                <w:bottom w:val="none" w:sz="0" w:space="0" w:color="auto"/>
                <w:right w:val="none" w:sz="0" w:space="0" w:color="auto"/>
              </w:divBdr>
              <w:divsChild>
                <w:div w:id="1026954105">
                  <w:marLeft w:val="0"/>
                  <w:marRight w:val="0"/>
                  <w:marTop w:val="0"/>
                  <w:marBottom w:val="0"/>
                  <w:divBdr>
                    <w:top w:val="none" w:sz="0" w:space="0" w:color="auto"/>
                    <w:left w:val="none" w:sz="0" w:space="0" w:color="auto"/>
                    <w:bottom w:val="none" w:sz="0" w:space="0" w:color="auto"/>
                    <w:right w:val="none" w:sz="0" w:space="0" w:color="auto"/>
                  </w:divBdr>
                </w:div>
              </w:divsChild>
            </w:div>
            <w:div w:id="276445741">
              <w:marLeft w:val="0"/>
              <w:marRight w:val="0"/>
              <w:marTop w:val="0"/>
              <w:marBottom w:val="0"/>
              <w:divBdr>
                <w:top w:val="none" w:sz="0" w:space="0" w:color="auto"/>
                <w:left w:val="none" w:sz="0" w:space="0" w:color="auto"/>
                <w:bottom w:val="none" w:sz="0" w:space="0" w:color="auto"/>
                <w:right w:val="none" w:sz="0" w:space="0" w:color="auto"/>
              </w:divBdr>
              <w:divsChild>
                <w:div w:id="960458099">
                  <w:marLeft w:val="0"/>
                  <w:marRight w:val="0"/>
                  <w:marTop w:val="0"/>
                  <w:marBottom w:val="0"/>
                  <w:divBdr>
                    <w:top w:val="none" w:sz="0" w:space="0" w:color="auto"/>
                    <w:left w:val="none" w:sz="0" w:space="0" w:color="auto"/>
                    <w:bottom w:val="none" w:sz="0" w:space="0" w:color="auto"/>
                    <w:right w:val="none" w:sz="0" w:space="0" w:color="auto"/>
                  </w:divBdr>
                </w:div>
              </w:divsChild>
            </w:div>
            <w:div w:id="245695953">
              <w:marLeft w:val="0"/>
              <w:marRight w:val="0"/>
              <w:marTop w:val="0"/>
              <w:marBottom w:val="0"/>
              <w:divBdr>
                <w:top w:val="none" w:sz="0" w:space="0" w:color="auto"/>
                <w:left w:val="none" w:sz="0" w:space="0" w:color="auto"/>
                <w:bottom w:val="none" w:sz="0" w:space="0" w:color="auto"/>
                <w:right w:val="none" w:sz="0" w:space="0" w:color="auto"/>
              </w:divBdr>
              <w:divsChild>
                <w:div w:id="1681354813">
                  <w:marLeft w:val="0"/>
                  <w:marRight w:val="0"/>
                  <w:marTop w:val="0"/>
                  <w:marBottom w:val="0"/>
                  <w:divBdr>
                    <w:top w:val="none" w:sz="0" w:space="0" w:color="auto"/>
                    <w:left w:val="none" w:sz="0" w:space="0" w:color="auto"/>
                    <w:bottom w:val="none" w:sz="0" w:space="0" w:color="auto"/>
                    <w:right w:val="none" w:sz="0" w:space="0" w:color="auto"/>
                  </w:divBdr>
                </w:div>
              </w:divsChild>
            </w:div>
            <w:div w:id="170217996">
              <w:marLeft w:val="0"/>
              <w:marRight w:val="0"/>
              <w:marTop w:val="0"/>
              <w:marBottom w:val="0"/>
              <w:divBdr>
                <w:top w:val="none" w:sz="0" w:space="0" w:color="auto"/>
                <w:left w:val="none" w:sz="0" w:space="0" w:color="auto"/>
                <w:bottom w:val="none" w:sz="0" w:space="0" w:color="auto"/>
                <w:right w:val="none" w:sz="0" w:space="0" w:color="auto"/>
              </w:divBdr>
              <w:divsChild>
                <w:div w:id="522862570">
                  <w:marLeft w:val="0"/>
                  <w:marRight w:val="0"/>
                  <w:marTop w:val="0"/>
                  <w:marBottom w:val="0"/>
                  <w:divBdr>
                    <w:top w:val="none" w:sz="0" w:space="0" w:color="auto"/>
                    <w:left w:val="none" w:sz="0" w:space="0" w:color="auto"/>
                    <w:bottom w:val="none" w:sz="0" w:space="0" w:color="auto"/>
                    <w:right w:val="none" w:sz="0" w:space="0" w:color="auto"/>
                  </w:divBdr>
                </w:div>
              </w:divsChild>
            </w:div>
            <w:div w:id="224951058">
              <w:marLeft w:val="0"/>
              <w:marRight w:val="0"/>
              <w:marTop w:val="0"/>
              <w:marBottom w:val="0"/>
              <w:divBdr>
                <w:top w:val="none" w:sz="0" w:space="0" w:color="auto"/>
                <w:left w:val="none" w:sz="0" w:space="0" w:color="auto"/>
                <w:bottom w:val="none" w:sz="0" w:space="0" w:color="auto"/>
                <w:right w:val="none" w:sz="0" w:space="0" w:color="auto"/>
              </w:divBdr>
              <w:divsChild>
                <w:div w:id="738939623">
                  <w:marLeft w:val="0"/>
                  <w:marRight w:val="0"/>
                  <w:marTop w:val="0"/>
                  <w:marBottom w:val="0"/>
                  <w:divBdr>
                    <w:top w:val="none" w:sz="0" w:space="0" w:color="auto"/>
                    <w:left w:val="none" w:sz="0" w:space="0" w:color="auto"/>
                    <w:bottom w:val="none" w:sz="0" w:space="0" w:color="auto"/>
                    <w:right w:val="none" w:sz="0" w:space="0" w:color="auto"/>
                  </w:divBdr>
                </w:div>
              </w:divsChild>
            </w:div>
            <w:div w:id="1240406917">
              <w:marLeft w:val="0"/>
              <w:marRight w:val="0"/>
              <w:marTop w:val="0"/>
              <w:marBottom w:val="0"/>
              <w:divBdr>
                <w:top w:val="none" w:sz="0" w:space="0" w:color="auto"/>
                <w:left w:val="none" w:sz="0" w:space="0" w:color="auto"/>
                <w:bottom w:val="none" w:sz="0" w:space="0" w:color="auto"/>
                <w:right w:val="none" w:sz="0" w:space="0" w:color="auto"/>
              </w:divBdr>
              <w:divsChild>
                <w:div w:id="491600498">
                  <w:marLeft w:val="0"/>
                  <w:marRight w:val="0"/>
                  <w:marTop w:val="0"/>
                  <w:marBottom w:val="0"/>
                  <w:divBdr>
                    <w:top w:val="none" w:sz="0" w:space="0" w:color="auto"/>
                    <w:left w:val="none" w:sz="0" w:space="0" w:color="auto"/>
                    <w:bottom w:val="none" w:sz="0" w:space="0" w:color="auto"/>
                    <w:right w:val="none" w:sz="0" w:space="0" w:color="auto"/>
                  </w:divBdr>
                </w:div>
              </w:divsChild>
            </w:div>
            <w:div w:id="1620642564">
              <w:marLeft w:val="0"/>
              <w:marRight w:val="0"/>
              <w:marTop w:val="0"/>
              <w:marBottom w:val="0"/>
              <w:divBdr>
                <w:top w:val="none" w:sz="0" w:space="0" w:color="auto"/>
                <w:left w:val="none" w:sz="0" w:space="0" w:color="auto"/>
                <w:bottom w:val="none" w:sz="0" w:space="0" w:color="auto"/>
                <w:right w:val="none" w:sz="0" w:space="0" w:color="auto"/>
              </w:divBdr>
              <w:divsChild>
                <w:div w:id="1299913759">
                  <w:marLeft w:val="0"/>
                  <w:marRight w:val="0"/>
                  <w:marTop w:val="0"/>
                  <w:marBottom w:val="0"/>
                  <w:divBdr>
                    <w:top w:val="none" w:sz="0" w:space="0" w:color="auto"/>
                    <w:left w:val="none" w:sz="0" w:space="0" w:color="auto"/>
                    <w:bottom w:val="none" w:sz="0" w:space="0" w:color="auto"/>
                    <w:right w:val="none" w:sz="0" w:space="0" w:color="auto"/>
                  </w:divBdr>
                </w:div>
              </w:divsChild>
            </w:div>
            <w:div w:id="868420758">
              <w:marLeft w:val="0"/>
              <w:marRight w:val="0"/>
              <w:marTop w:val="0"/>
              <w:marBottom w:val="0"/>
              <w:divBdr>
                <w:top w:val="none" w:sz="0" w:space="0" w:color="auto"/>
                <w:left w:val="none" w:sz="0" w:space="0" w:color="auto"/>
                <w:bottom w:val="none" w:sz="0" w:space="0" w:color="auto"/>
                <w:right w:val="none" w:sz="0" w:space="0" w:color="auto"/>
              </w:divBdr>
              <w:divsChild>
                <w:div w:id="832455909">
                  <w:marLeft w:val="0"/>
                  <w:marRight w:val="0"/>
                  <w:marTop w:val="0"/>
                  <w:marBottom w:val="0"/>
                  <w:divBdr>
                    <w:top w:val="none" w:sz="0" w:space="0" w:color="auto"/>
                    <w:left w:val="none" w:sz="0" w:space="0" w:color="auto"/>
                    <w:bottom w:val="none" w:sz="0" w:space="0" w:color="auto"/>
                    <w:right w:val="none" w:sz="0" w:space="0" w:color="auto"/>
                  </w:divBdr>
                </w:div>
              </w:divsChild>
            </w:div>
            <w:div w:id="974914419">
              <w:marLeft w:val="0"/>
              <w:marRight w:val="0"/>
              <w:marTop w:val="0"/>
              <w:marBottom w:val="0"/>
              <w:divBdr>
                <w:top w:val="none" w:sz="0" w:space="0" w:color="auto"/>
                <w:left w:val="none" w:sz="0" w:space="0" w:color="auto"/>
                <w:bottom w:val="none" w:sz="0" w:space="0" w:color="auto"/>
                <w:right w:val="none" w:sz="0" w:space="0" w:color="auto"/>
              </w:divBdr>
              <w:divsChild>
                <w:div w:id="1714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9364">
          <w:marLeft w:val="0"/>
          <w:marRight w:val="0"/>
          <w:marTop w:val="0"/>
          <w:marBottom w:val="0"/>
          <w:divBdr>
            <w:top w:val="none" w:sz="0" w:space="0" w:color="auto"/>
            <w:left w:val="none" w:sz="0" w:space="0" w:color="auto"/>
            <w:bottom w:val="none" w:sz="0" w:space="0" w:color="auto"/>
            <w:right w:val="none" w:sz="0" w:space="0" w:color="auto"/>
          </w:divBdr>
          <w:divsChild>
            <w:div w:id="579564011">
              <w:marLeft w:val="0"/>
              <w:marRight w:val="0"/>
              <w:marTop w:val="0"/>
              <w:marBottom w:val="0"/>
              <w:divBdr>
                <w:top w:val="none" w:sz="0" w:space="0" w:color="auto"/>
                <w:left w:val="none" w:sz="0" w:space="0" w:color="auto"/>
                <w:bottom w:val="none" w:sz="0" w:space="0" w:color="auto"/>
                <w:right w:val="none" w:sz="0" w:space="0" w:color="auto"/>
              </w:divBdr>
              <w:divsChild>
                <w:div w:id="152337891">
                  <w:marLeft w:val="0"/>
                  <w:marRight w:val="0"/>
                  <w:marTop w:val="0"/>
                  <w:marBottom w:val="0"/>
                  <w:divBdr>
                    <w:top w:val="none" w:sz="0" w:space="0" w:color="auto"/>
                    <w:left w:val="none" w:sz="0" w:space="0" w:color="auto"/>
                    <w:bottom w:val="none" w:sz="0" w:space="0" w:color="auto"/>
                    <w:right w:val="none" w:sz="0" w:space="0" w:color="auto"/>
                  </w:divBdr>
                </w:div>
              </w:divsChild>
            </w:div>
            <w:div w:id="1215242473">
              <w:marLeft w:val="0"/>
              <w:marRight w:val="0"/>
              <w:marTop w:val="0"/>
              <w:marBottom w:val="0"/>
              <w:divBdr>
                <w:top w:val="none" w:sz="0" w:space="0" w:color="auto"/>
                <w:left w:val="none" w:sz="0" w:space="0" w:color="auto"/>
                <w:bottom w:val="none" w:sz="0" w:space="0" w:color="auto"/>
                <w:right w:val="none" w:sz="0" w:space="0" w:color="auto"/>
              </w:divBdr>
              <w:divsChild>
                <w:div w:id="1835536313">
                  <w:marLeft w:val="0"/>
                  <w:marRight w:val="0"/>
                  <w:marTop w:val="0"/>
                  <w:marBottom w:val="0"/>
                  <w:divBdr>
                    <w:top w:val="none" w:sz="0" w:space="0" w:color="auto"/>
                    <w:left w:val="none" w:sz="0" w:space="0" w:color="auto"/>
                    <w:bottom w:val="none" w:sz="0" w:space="0" w:color="auto"/>
                    <w:right w:val="none" w:sz="0" w:space="0" w:color="auto"/>
                  </w:divBdr>
                </w:div>
              </w:divsChild>
            </w:div>
            <w:div w:id="214702980">
              <w:marLeft w:val="0"/>
              <w:marRight w:val="0"/>
              <w:marTop w:val="0"/>
              <w:marBottom w:val="0"/>
              <w:divBdr>
                <w:top w:val="none" w:sz="0" w:space="0" w:color="auto"/>
                <w:left w:val="none" w:sz="0" w:space="0" w:color="auto"/>
                <w:bottom w:val="none" w:sz="0" w:space="0" w:color="auto"/>
                <w:right w:val="none" w:sz="0" w:space="0" w:color="auto"/>
              </w:divBdr>
              <w:divsChild>
                <w:div w:id="252589317">
                  <w:marLeft w:val="0"/>
                  <w:marRight w:val="0"/>
                  <w:marTop w:val="0"/>
                  <w:marBottom w:val="0"/>
                  <w:divBdr>
                    <w:top w:val="none" w:sz="0" w:space="0" w:color="auto"/>
                    <w:left w:val="none" w:sz="0" w:space="0" w:color="auto"/>
                    <w:bottom w:val="none" w:sz="0" w:space="0" w:color="auto"/>
                    <w:right w:val="none" w:sz="0" w:space="0" w:color="auto"/>
                  </w:divBdr>
                </w:div>
              </w:divsChild>
            </w:div>
            <w:div w:id="300115585">
              <w:marLeft w:val="0"/>
              <w:marRight w:val="0"/>
              <w:marTop w:val="0"/>
              <w:marBottom w:val="0"/>
              <w:divBdr>
                <w:top w:val="none" w:sz="0" w:space="0" w:color="auto"/>
                <w:left w:val="none" w:sz="0" w:space="0" w:color="auto"/>
                <w:bottom w:val="none" w:sz="0" w:space="0" w:color="auto"/>
                <w:right w:val="none" w:sz="0" w:space="0" w:color="auto"/>
              </w:divBdr>
              <w:divsChild>
                <w:div w:id="952786444">
                  <w:marLeft w:val="0"/>
                  <w:marRight w:val="0"/>
                  <w:marTop w:val="0"/>
                  <w:marBottom w:val="0"/>
                  <w:divBdr>
                    <w:top w:val="none" w:sz="0" w:space="0" w:color="auto"/>
                    <w:left w:val="none" w:sz="0" w:space="0" w:color="auto"/>
                    <w:bottom w:val="none" w:sz="0" w:space="0" w:color="auto"/>
                    <w:right w:val="none" w:sz="0" w:space="0" w:color="auto"/>
                  </w:divBdr>
                </w:div>
              </w:divsChild>
            </w:div>
            <w:div w:id="1449011113">
              <w:marLeft w:val="0"/>
              <w:marRight w:val="0"/>
              <w:marTop w:val="0"/>
              <w:marBottom w:val="0"/>
              <w:divBdr>
                <w:top w:val="none" w:sz="0" w:space="0" w:color="auto"/>
                <w:left w:val="none" w:sz="0" w:space="0" w:color="auto"/>
                <w:bottom w:val="none" w:sz="0" w:space="0" w:color="auto"/>
                <w:right w:val="none" w:sz="0" w:space="0" w:color="auto"/>
              </w:divBdr>
              <w:divsChild>
                <w:div w:id="256521379">
                  <w:marLeft w:val="0"/>
                  <w:marRight w:val="0"/>
                  <w:marTop w:val="0"/>
                  <w:marBottom w:val="0"/>
                  <w:divBdr>
                    <w:top w:val="none" w:sz="0" w:space="0" w:color="auto"/>
                    <w:left w:val="none" w:sz="0" w:space="0" w:color="auto"/>
                    <w:bottom w:val="none" w:sz="0" w:space="0" w:color="auto"/>
                    <w:right w:val="none" w:sz="0" w:space="0" w:color="auto"/>
                  </w:divBdr>
                </w:div>
              </w:divsChild>
            </w:div>
            <w:div w:id="2096976892">
              <w:marLeft w:val="0"/>
              <w:marRight w:val="0"/>
              <w:marTop w:val="0"/>
              <w:marBottom w:val="0"/>
              <w:divBdr>
                <w:top w:val="none" w:sz="0" w:space="0" w:color="auto"/>
                <w:left w:val="none" w:sz="0" w:space="0" w:color="auto"/>
                <w:bottom w:val="none" w:sz="0" w:space="0" w:color="auto"/>
                <w:right w:val="none" w:sz="0" w:space="0" w:color="auto"/>
              </w:divBdr>
              <w:divsChild>
                <w:div w:id="106697929">
                  <w:marLeft w:val="0"/>
                  <w:marRight w:val="0"/>
                  <w:marTop w:val="0"/>
                  <w:marBottom w:val="0"/>
                  <w:divBdr>
                    <w:top w:val="none" w:sz="0" w:space="0" w:color="auto"/>
                    <w:left w:val="none" w:sz="0" w:space="0" w:color="auto"/>
                    <w:bottom w:val="none" w:sz="0" w:space="0" w:color="auto"/>
                    <w:right w:val="none" w:sz="0" w:space="0" w:color="auto"/>
                  </w:divBdr>
                </w:div>
              </w:divsChild>
            </w:div>
            <w:div w:id="1000618666">
              <w:marLeft w:val="0"/>
              <w:marRight w:val="0"/>
              <w:marTop w:val="0"/>
              <w:marBottom w:val="0"/>
              <w:divBdr>
                <w:top w:val="none" w:sz="0" w:space="0" w:color="auto"/>
                <w:left w:val="none" w:sz="0" w:space="0" w:color="auto"/>
                <w:bottom w:val="none" w:sz="0" w:space="0" w:color="auto"/>
                <w:right w:val="none" w:sz="0" w:space="0" w:color="auto"/>
              </w:divBdr>
              <w:divsChild>
                <w:div w:id="2047095276">
                  <w:marLeft w:val="0"/>
                  <w:marRight w:val="0"/>
                  <w:marTop w:val="0"/>
                  <w:marBottom w:val="0"/>
                  <w:divBdr>
                    <w:top w:val="none" w:sz="0" w:space="0" w:color="auto"/>
                    <w:left w:val="none" w:sz="0" w:space="0" w:color="auto"/>
                    <w:bottom w:val="none" w:sz="0" w:space="0" w:color="auto"/>
                    <w:right w:val="none" w:sz="0" w:space="0" w:color="auto"/>
                  </w:divBdr>
                </w:div>
              </w:divsChild>
            </w:div>
            <w:div w:id="934677710">
              <w:marLeft w:val="0"/>
              <w:marRight w:val="0"/>
              <w:marTop w:val="0"/>
              <w:marBottom w:val="0"/>
              <w:divBdr>
                <w:top w:val="none" w:sz="0" w:space="0" w:color="auto"/>
                <w:left w:val="none" w:sz="0" w:space="0" w:color="auto"/>
                <w:bottom w:val="none" w:sz="0" w:space="0" w:color="auto"/>
                <w:right w:val="none" w:sz="0" w:space="0" w:color="auto"/>
              </w:divBdr>
              <w:divsChild>
                <w:div w:id="468591620">
                  <w:marLeft w:val="0"/>
                  <w:marRight w:val="0"/>
                  <w:marTop w:val="0"/>
                  <w:marBottom w:val="0"/>
                  <w:divBdr>
                    <w:top w:val="none" w:sz="0" w:space="0" w:color="auto"/>
                    <w:left w:val="none" w:sz="0" w:space="0" w:color="auto"/>
                    <w:bottom w:val="none" w:sz="0" w:space="0" w:color="auto"/>
                    <w:right w:val="none" w:sz="0" w:space="0" w:color="auto"/>
                  </w:divBdr>
                </w:div>
              </w:divsChild>
            </w:div>
            <w:div w:id="1247105631">
              <w:marLeft w:val="0"/>
              <w:marRight w:val="0"/>
              <w:marTop w:val="0"/>
              <w:marBottom w:val="0"/>
              <w:divBdr>
                <w:top w:val="none" w:sz="0" w:space="0" w:color="auto"/>
                <w:left w:val="none" w:sz="0" w:space="0" w:color="auto"/>
                <w:bottom w:val="none" w:sz="0" w:space="0" w:color="auto"/>
                <w:right w:val="none" w:sz="0" w:space="0" w:color="auto"/>
              </w:divBdr>
              <w:divsChild>
                <w:div w:id="1427075452">
                  <w:marLeft w:val="0"/>
                  <w:marRight w:val="0"/>
                  <w:marTop w:val="0"/>
                  <w:marBottom w:val="0"/>
                  <w:divBdr>
                    <w:top w:val="none" w:sz="0" w:space="0" w:color="auto"/>
                    <w:left w:val="none" w:sz="0" w:space="0" w:color="auto"/>
                    <w:bottom w:val="none" w:sz="0" w:space="0" w:color="auto"/>
                    <w:right w:val="none" w:sz="0" w:space="0" w:color="auto"/>
                  </w:divBdr>
                </w:div>
              </w:divsChild>
            </w:div>
            <w:div w:id="1036660664">
              <w:marLeft w:val="0"/>
              <w:marRight w:val="0"/>
              <w:marTop w:val="0"/>
              <w:marBottom w:val="0"/>
              <w:divBdr>
                <w:top w:val="none" w:sz="0" w:space="0" w:color="auto"/>
                <w:left w:val="none" w:sz="0" w:space="0" w:color="auto"/>
                <w:bottom w:val="none" w:sz="0" w:space="0" w:color="auto"/>
                <w:right w:val="none" w:sz="0" w:space="0" w:color="auto"/>
              </w:divBdr>
              <w:divsChild>
                <w:div w:id="461001308">
                  <w:marLeft w:val="0"/>
                  <w:marRight w:val="0"/>
                  <w:marTop w:val="0"/>
                  <w:marBottom w:val="0"/>
                  <w:divBdr>
                    <w:top w:val="none" w:sz="0" w:space="0" w:color="auto"/>
                    <w:left w:val="none" w:sz="0" w:space="0" w:color="auto"/>
                    <w:bottom w:val="none" w:sz="0" w:space="0" w:color="auto"/>
                    <w:right w:val="none" w:sz="0" w:space="0" w:color="auto"/>
                  </w:divBdr>
                </w:div>
              </w:divsChild>
            </w:div>
            <w:div w:id="1912544369">
              <w:marLeft w:val="0"/>
              <w:marRight w:val="0"/>
              <w:marTop w:val="0"/>
              <w:marBottom w:val="0"/>
              <w:divBdr>
                <w:top w:val="none" w:sz="0" w:space="0" w:color="auto"/>
                <w:left w:val="none" w:sz="0" w:space="0" w:color="auto"/>
                <w:bottom w:val="none" w:sz="0" w:space="0" w:color="auto"/>
                <w:right w:val="none" w:sz="0" w:space="0" w:color="auto"/>
              </w:divBdr>
              <w:divsChild>
                <w:div w:id="1177381308">
                  <w:marLeft w:val="0"/>
                  <w:marRight w:val="0"/>
                  <w:marTop w:val="0"/>
                  <w:marBottom w:val="0"/>
                  <w:divBdr>
                    <w:top w:val="none" w:sz="0" w:space="0" w:color="auto"/>
                    <w:left w:val="none" w:sz="0" w:space="0" w:color="auto"/>
                    <w:bottom w:val="none" w:sz="0" w:space="0" w:color="auto"/>
                    <w:right w:val="none" w:sz="0" w:space="0" w:color="auto"/>
                  </w:divBdr>
                </w:div>
              </w:divsChild>
            </w:div>
            <w:div w:id="1384713294">
              <w:marLeft w:val="0"/>
              <w:marRight w:val="0"/>
              <w:marTop w:val="0"/>
              <w:marBottom w:val="0"/>
              <w:divBdr>
                <w:top w:val="none" w:sz="0" w:space="0" w:color="auto"/>
                <w:left w:val="none" w:sz="0" w:space="0" w:color="auto"/>
                <w:bottom w:val="none" w:sz="0" w:space="0" w:color="auto"/>
                <w:right w:val="none" w:sz="0" w:space="0" w:color="auto"/>
              </w:divBdr>
              <w:divsChild>
                <w:div w:id="53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047">
          <w:marLeft w:val="0"/>
          <w:marRight w:val="0"/>
          <w:marTop w:val="0"/>
          <w:marBottom w:val="0"/>
          <w:divBdr>
            <w:top w:val="none" w:sz="0" w:space="0" w:color="auto"/>
            <w:left w:val="none" w:sz="0" w:space="0" w:color="auto"/>
            <w:bottom w:val="none" w:sz="0" w:space="0" w:color="auto"/>
            <w:right w:val="none" w:sz="0" w:space="0" w:color="auto"/>
          </w:divBdr>
        </w:div>
        <w:div w:id="602300992">
          <w:marLeft w:val="0"/>
          <w:marRight w:val="0"/>
          <w:marTop w:val="0"/>
          <w:marBottom w:val="0"/>
          <w:divBdr>
            <w:top w:val="none" w:sz="0" w:space="0" w:color="auto"/>
            <w:left w:val="none" w:sz="0" w:space="0" w:color="auto"/>
            <w:bottom w:val="none" w:sz="0" w:space="0" w:color="auto"/>
            <w:right w:val="none" w:sz="0" w:space="0" w:color="auto"/>
          </w:divBdr>
        </w:div>
        <w:div w:id="141503515">
          <w:marLeft w:val="0"/>
          <w:marRight w:val="0"/>
          <w:marTop w:val="0"/>
          <w:marBottom w:val="0"/>
          <w:divBdr>
            <w:top w:val="none" w:sz="0" w:space="0" w:color="auto"/>
            <w:left w:val="none" w:sz="0" w:space="0" w:color="auto"/>
            <w:bottom w:val="none" w:sz="0" w:space="0" w:color="auto"/>
            <w:right w:val="none" w:sz="0" w:space="0" w:color="auto"/>
          </w:divBdr>
          <w:divsChild>
            <w:div w:id="1494759081">
              <w:marLeft w:val="0"/>
              <w:marRight w:val="0"/>
              <w:marTop w:val="0"/>
              <w:marBottom w:val="0"/>
              <w:divBdr>
                <w:top w:val="none" w:sz="0" w:space="0" w:color="auto"/>
                <w:left w:val="none" w:sz="0" w:space="0" w:color="auto"/>
                <w:bottom w:val="none" w:sz="0" w:space="0" w:color="auto"/>
                <w:right w:val="none" w:sz="0" w:space="0" w:color="auto"/>
              </w:divBdr>
              <w:divsChild>
                <w:div w:id="12770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3209">
          <w:marLeft w:val="0"/>
          <w:marRight w:val="0"/>
          <w:marTop w:val="0"/>
          <w:marBottom w:val="0"/>
          <w:divBdr>
            <w:top w:val="none" w:sz="0" w:space="0" w:color="auto"/>
            <w:left w:val="none" w:sz="0" w:space="0" w:color="auto"/>
            <w:bottom w:val="none" w:sz="0" w:space="0" w:color="auto"/>
            <w:right w:val="none" w:sz="0" w:space="0" w:color="auto"/>
          </w:divBdr>
          <w:divsChild>
            <w:div w:id="1701468575">
              <w:marLeft w:val="0"/>
              <w:marRight w:val="0"/>
              <w:marTop w:val="0"/>
              <w:marBottom w:val="0"/>
              <w:divBdr>
                <w:top w:val="none" w:sz="0" w:space="0" w:color="auto"/>
                <w:left w:val="none" w:sz="0" w:space="0" w:color="auto"/>
                <w:bottom w:val="none" w:sz="0" w:space="0" w:color="auto"/>
                <w:right w:val="none" w:sz="0" w:space="0" w:color="auto"/>
              </w:divBdr>
              <w:divsChild>
                <w:div w:id="203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374">
          <w:marLeft w:val="0"/>
          <w:marRight w:val="0"/>
          <w:marTop w:val="0"/>
          <w:marBottom w:val="0"/>
          <w:divBdr>
            <w:top w:val="none" w:sz="0" w:space="0" w:color="auto"/>
            <w:left w:val="none" w:sz="0" w:space="0" w:color="auto"/>
            <w:bottom w:val="none" w:sz="0" w:space="0" w:color="auto"/>
            <w:right w:val="none" w:sz="0" w:space="0" w:color="auto"/>
          </w:divBdr>
        </w:div>
        <w:div w:id="2013292864">
          <w:marLeft w:val="0"/>
          <w:marRight w:val="0"/>
          <w:marTop w:val="0"/>
          <w:marBottom w:val="0"/>
          <w:divBdr>
            <w:top w:val="none" w:sz="0" w:space="0" w:color="auto"/>
            <w:left w:val="none" w:sz="0" w:space="0" w:color="auto"/>
            <w:bottom w:val="none" w:sz="0" w:space="0" w:color="auto"/>
            <w:right w:val="none" w:sz="0" w:space="0" w:color="auto"/>
          </w:divBdr>
          <w:divsChild>
            <w:div w:id="1998604100">
              <w:marLeft w:val="0"/>
              <w:marRight w:val="0"/>
              <w:marTop w:val="0"/>
              <w:marBottom w:val="0"/>
              <w:divBdr>
                <w:top w:val="none" w:sz="0" w:space="0" w:color="auto"/>
                <w:left w:val="none" w:sz="0" w:space="0" w:color="auto"/>
                <w:bottom w:val="none" w:sz="0" w:space="0" w:color="auto"/>
                <w:right w:val="none" w:sz="0" w:space="0" w:color="auto"/>
              </w:divBdr>
              <w:divsChild>
                <w:div w:id="2050689758">
                  <w:marLeft w:val="0"/>
                  <w:marRight w:val="0"/>
                  <w:marTop w:val="0"/>
                  <w:marBottom w:val="0"/>
                  <w:divBdr>
                    <w:top w:val="none" w:sz="0" w:space="0" w:color="auto"/>
                    <w:left w:val="none" w:sz="0" w:space="0" w:color="auto"/>
                    <w:bottom w:val="none" w:sz="0" w:space="0" w:color="auto"/>
                    <w:right w:val="none" w:sz="0" w:space="0" w:color="auto"/>
                  </w:divBdr>
                </w:div>
              </w:divsChild>
            </w:div>
            <w:div w:id="348021904">
              <w:marLeft w:val="0"/>
              <w:marRight w:val="0"/>
              <w:marTop w:val="0"/>
              <w:marBottom w:val="0"/>
              <w:divBdr>
                <w:top w:val="none" w:sz="0" w:space="0" w:color="auto"/>
                <w:left w:val="none" w:sz="0" w:space="0" w:color="auto"/>
                <w:bottom w:val="none" w:sz="0" w:space="0" w:color="auto"/>
                <w:right w:val="none" w:sz="0" w:space="0" w:color="auto"/>
              </w:divBdr>
              <w:divsChild>
                <w:div w:id="504633723">
                  <w:marLeft w:val="0"/>
                  <w:marRight w:val="0"/>
                  <w:marTop w:val="0"/>
                  <w:marBottom w:val="0"/>
                  <w:divBdr>
                    <w:top w:val="none" w:sz="0" w:space="0" w:color="auto"/>
                    <w:left w:val="none" w:sz="0" w:space="0" w:color="auto"/>
                    <w:bottom w:val="none" w:sz="0" w:space="0" w:color="auto"/>
                    <w:right w:val="none" w:sz="0" w:space="0" w:color="auto"/>
                  </w:divBdr>
                </w:div>
              </w:divsChild>
            </w:div>
            <w:div w:id="1994680320">
              <w:marLeft w:val="0"/>
              <w:marRight w:val="0"/>
              <w:marTop w:val="0"/>
              <w:marBottom w:val="0"/>
              <w:divBdr>
                <w:top w:val="none" w:sz="0" w:space="0" w:color="auto"/>
                <w:left w:val="none" w:sz="0" w:space="0" w:color="auto"/>
                <w:bottom w:val="none" w:sz="0" w:space="0" w:color="auto"/>
                <w:right w:val="none" w:sz="0" w:space="0" w:color="auto"/>
              </w:divBdr>
              <w:divsChild>
                <w:div w:id="311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2025">
          <w:marLeft w:val="0"/>
          <w:marRight w:val="0"/>
          <w:marTop w:val="0"/>
          <w:marBottom w:val="0"/>
          <w:divBdr>
            <w:top w:val="none" w:sz="0" w:space="0" w:color="auto"/>
            <w:left w:val="none" w:sz="0" w:space="0" w:color="auto"/>
            <w:bottom w:val="none" w:sz="0" w:space="0" w:color="auto"/>
            <w:right w:val="none" w:sz="0" w:space="0" w:color="auto"/>
          </w:divBdr>
          <w:divsChild>
            <w:div w:id="1300261124">
              <w:marLeft w:val="0"/>
              <w:marRight w:val="0"/>
              <w:marTop w:val="0"/>
              <w:marBottom w:val="0"/>
              <w:divBdr>
                <w:top w:val="none" w:sz="0" w:space="0" w:color="auto"/>
                <w:left w:val="none" w:sz="0" w:space="0" w:color="auto"/>
                <w:bottom w:val="none" w:sz="0" w:space="0" w:color="auto"/>
                <w:right w:val="none" w:sz="0" w:space="0" w:color="auto"/>
              </w:divBdr>
              <w:divsChild>
                <w:div w:id="15685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04">
          <w:marLeft w:val="0"/>
          <w:marRight w:val="0"/>
          <w:marTop w:val="0"/>
          <w:marBottom w:val="0"/>
          <w:divBdr>
            <w:top w:val="none" w:sz="0" w:space="0" w:color="auto"/>
            <w:left w:val="none" w:sz="0" w:space="0" w:color="auto"/>
            <w:bottom w:val="none" w:sz="0" w:space="0" w:color="auto"/>
            <w:right w:val="none" w:sz="0" w:space="0" w:color="auto"/>
          </w:divBdr>
          <w:divsChild>
            <w:div w:id="1238974783">
              <w:marLeft w:val="0"/>
              <w:marRight w:val="0"/>
              <w:marTop w:val="0"/>
              <w:marBottom w:val="0"/>
              <w:divBdr>
                <w:top w:val="none" w:sz="0" w:space="0" w:color="auto"/>
                <w:left w:val="none" w:sz="0" w:space="0" w:color="auto"/>
                <w:bottom w:val="none" w:sz="0" w:space="0" w:color="auto"/>
                <w:right w:val="none" w:sz="0" w:space="0" w:color="auto"/>
              </w:divBdr>
              <w:divsChild>
                <w:div w:id="1135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316">
          <w:marLeft w:val="0"/>
          <w:marRight w:val="0"/>
          <w:marTop w:val="0"/>
          <w:marBottom w:val="0"/>
          <w:divBdr>
            <w:top w:val="none" w:sz="0" w:space="0" w:color="auto"/>
            <w:left w:val="none" w:sz="0" w:space="0" w:color="auto"/>
            <w:bottom w:val="none" w:sz="0" w:space="0" w:color="auto"/>
            <w:right w:val="none" w:sz="0" w:space="0" w:color="auto"/>
          </w:divBdr>
          <w:divsChild>
            <w:div w:id="1434475901">
              <w:marLeft w:val="0"/>
              <w:marRight w:val="0"/>
              <w:marTop w:val="0"/>
              <w:marBottom w:val="0"/>
              <w:divBdr>
                <w:top w:val="none" w:sz="0" w:space="0" w:color="auto"/>
                <w:left w:val="none" w:sz="0" w:space="0" w:color="auto"/>
                <w:bottom w:val="none" w:sz="0" w:space="0" w:color="auto"/>
                <w:right w:val="none" w:sz="0" w:space="0" w:color="auto"/>
              </w:divBdr>
              <w:divsChild>
                <w:div w:id="3007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9228">
          <w:marLeft w:val="0"/>
          <w:marRight w:val="0"/>
          <w:marTop w:val="0"/>
          <w:marBottom w:val="0"/>
          <w:divBdr>
            <w:top w:val="none" w:sz="0" w:space="0" w:color="auto"/>
            <w:left w:val="none" w:sz="0" w:space="0" w:color="auto"/>
            <w:bottom w:val="none" w:sz="0" w:space="0" w:color="auto"/>
            <w:right w:val="none" w:sz="0" w:space="0" w:color="auto"/>
          </w:divBdr>
          <w:divsChild>
            <w:div w:id="237059099">
              <w:marLeft w:val="0"/>
              <w:marRight w:val="0"/>
              <w:marTop w:val="0"/>
              <w:marBottom w:val="0"/>
              <w:divBdr>
                <w:top w:val="none" w:sz="0" w:space="0" w:color="auto"/>
                <w:left w:val="none" w:sz="0" w:space="0" w:color="auto"/>
                <w:bottom w:val="none" w:sz="0" w:space="0" w:color="auto"/>
                <w:right w:val="none" w:sz="0" w:space="0" w:color="auto"/>
              </w:divBdr>
              <w:divsChild>
                <w:div w:id="5109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422">
          <w:marLeft w:val="0"/>
          <w:marRight w:val="0"/>
          <w:marTop w:val="0"/>
          <w:marBottom w:val="0"/>
          <w:divBdr>
            <w:top w:val="none" w:sz="0" w:space="0" w:color="auto"/>
            <w:left w:val="none" w:sz="0" w:space="0" w:color="auto"/>
            <w:bottom w:val="none" w:sz="0" w:space="0" w:color="auto"/>
            <w:right w:val="none" w:sz="0" w:space="0" w:color="auto"/>
          </w:divBdr>
        </w:div>
        <w:div w:id="1760637302">
          <w:marLeft w:val="0"/>
          <w:marRight w:val="0"/>
          <w:marTop w:val="0"/>
          <w:marBottom w:val="0"/>
          <w:divBdr>
            <w:top w:val="none" w:sz="0" w:space="0" w:color="auto"/>
            <w:left w:val="none" w:sz="0" w:space="0" w:color="auto"/>
            <w:bottom w:val="none" w:sz="0" w:space="0" w:color="auto"/>
            <w:right w:val="none" w:sz="0" w:space="0" w:color="auto"/>
          </w:divBdr>
          <w:divsChild>
            <w:div w:id="1677729075">
              <w:marLeft w:val="0"/>
              <w:marRight w:val="0"/>
              <w:marTop w:val="0"/>
              <w:marBottom w:val="0"/>
              <w:divBdr>
                <w:top w:val="none" w:sz="0" w:space="0" w:color="auto"/>
                <w:left w:val="none" w:sz="0" w:space="0" w:color="auto"/>
                <w:bottom w:val="none" w:sz="0" w:space="0" w:color="auto"/>
                <w:right w:val="none" w:sz="0" w:space="0" w:color="auto"/>
              </w:divBdr>
              <w:divsChild>
                <w:div w:id="1205211934">
                  <w:marLeft w:val="0"/>
                  <w:marRight w:val="0"/>
                  <w:marTop w:val="0"/>
                  <w:marBottom w:val="0"/>
                  <w:divBdr>
                    <w:top w:val="none" w:sz="0" w:space="0" w:color="auto"/>
                    <w:left w:val="none" w:sz="0" w:space="0" w:color="auto"/>
                    <w:bottom w:val="none" w:sz="0" w:space="0" w:color="auto"/>
                    <w:right w:val="none" w:sz="0" w:space="0" w:color="auto"/>
                  </w:divBdr>
                </w:div>
              </w:divsChild>
            </w:div>
            <w:div w:id="290089382">
              <w:marLeft w:val="0"/>
              <w:marRight w:val="0"/>
              <w:marTop w:val="0"/>
              <w:marBottom w:val="0"/>
              <w:divBdr>
                <w:top w:val="none" w:sz="0" w:space="0" w:color="auto"/>
                <w:left w:val="none" w:sz="0" w:space="0" w:color="auto"/>
                <w:bottom w:val="none" w:sz="0" w:space="0" w:color="auto"/>
                <w:right w:val="none" w:sz="0" w:space="0" w:color="auto"/>
              </w:divBdr>
              <w:divsChild>
                <w:div w:id="984623104">
                  <w:marLeft w:val="0"/>
                  <w:marRight w:val="0"/>
                  <w:marTop w:val="0"/>
                  <w:marBottom w:val="0"/>
                  <w:divBdr>
                    <w:top w:val="none" w:sz="0" w:space="0" w:color="auto"/>
                    <w:left w:val="none" w:sz="0" w:space="0" w:color="auto"/>
                    <w:bottom w:val="none" w:sz="0" w:space="0" w:color="auto"/>
                    <w:right w:val="none" w:sz="0" w:space="0" w:color="auto"/>
                  </w:divBdr>
                </w:div>
              </w:divsChild>
            </w:div>
            <w:div w:id="390421787">
              <w:marLeft w:val="0"/>
              <w:marRight w:val="0"/>
              <w:marTop w:val="0"/>
              <w:marBottom w:val="0"/>
              <w:divBdr>
                <w:top w:val="none" w:sz="0" w:space="0" w:color="auto"/>
                <w:left w:val="none" w:sz="0" w:space="0" w:color="auto"/>
                <w:bottom w:val="none" w:sz="0" w:space="0" w:color="auto"/>
                <w:right w:val="none" w:sz="0" w:space="0" w:color="auto"/>
              </w:divBdr>
              <w:divsChild>
                <w:div w:id="852651356">
                  <w:marLeft w:val="0"/>
                  <w:marRight w:val="0"/>
                  <w:marTop w:val="0"/>
                  <w:marBottom w:val="0"/>
                  <w:divBdr>
                    <w:top w:val="none" w:sz="0" w:space="0" w:color="auto"/>
                    <w:left w:val="none" w:sz="0" w:space="0" w:color="auto"/>
                    <w:bottom w:val="none" w:sz="0" w:space="0" w:color="auto"/>
                    <w:right w:val="none" w:sz="0" w:space="0" w:color="auto"/>
                  </w:divBdr>
                </w:div>
              </w:divsChild>
            </w:div>
            <w:div w:id="1657149377">
              <w:marLeft w:val="0"/>
              <w:marRight w:val="0"/>
              <w:marTop w:val="0"/>
              <w:marBottom w:val="0"/>
              <w:divBdr>
                <w:top w:val="none" w:sz="0" w:space="0" w:color="auto"/>
                <w:left w:val="none" w:sz="0" w:space="0" w:color="auto"/>
                <w:bottom w:val="none" w:sz="0" w:space="0" w:color="auto"/>
                <w:right w:val="none" w:sz="0" w:space="0" w:color="auto"/>
              </w:divBdr>
              <w:divsChild>
                <w:div w:id="1986541531">
                  <w:marLeft w:val="0"/>
                  <w:marRight w:val="0"/>
                  <w:marTop w:val="0"/>
                  <w:marBottom w:val="0"/>
                  <w:divBdr>
                    <w:top w:val="none" w:sz="0" w:space="0" w:color="auto"/>
                    <w:left w:val="none" w:sz="0" w:space="0" w:color="auto"/>
                    <w:bottom w:val="none" w:sz="0" w:space="0" w:color="auto"/>
                    <w:right w:val="none" w:sz="0" w:space="0" w:color="auto"/>
                  </w:divBdr>
                </w:div>
              </w:divsChild>
            </w:div>
            <w:div w:id="330260997">
              <w:marLeft w:val="0"/>
              <w:marRight w:val="0"/>
              <w:marTop w:val="0"/>
              <w:marBottom w:val="0"/>
              <w:divBdr>
                <w:top w:val="none" w:sz="0" w:space="0" w:color="auto"/>
                <w:left w:val="none" w:sz="0" w:space="0" w:color="auto"/>
                <w:bottom w:val="none" w:sz="0" w:space="0" w:color="auto"/>
                <w:right w:val="none" w:sz="0" w:space="0" w:color="auto"/>
              </w:divBdr>
              <w:divsChild>
                <w:div w:id="1280601289">
                  <w:marLeft w:val="0"/>
                  <w:marRight w:val="0"/>
                  <w:marTop w:val="0"/>
                  <w:marBottom w:val="0"/>
                  <w:divBdr>
                    <w:top w:val="none" w:sz="0" w:space="0" w:color="auto"/>
                    <w:left w:val="none" w:sz="0" w:space="0" w:color="auto"/>
                    <w:bottom w:val="none" w:sz="0" w:space="0" w:color="auto"/>
                    <w:right w:val="none" w:sz="0" w:space="0" w:color="auto"/>
                  </w:divBdr>
                </w:div>
              </w:divsChild>
            </w:div>
            <w:div w:id="799030805">
              <w:marLeft w:val="0"/>
              <w:marRight w:val="0"/>
              <w:marTop w:val="0"/>
              <w:marBottom w:val="0"/>
              <w:divBdr>
                <w:top w:val="none" w:sz="0" w:space="0" w:color="auto"/>
                <w:left w:val="none" w:sz="0" w:space="0" w:color="auto"/>
                <w:bottom w:val="none" w:sz="0" w:space="0" w:color="auto"/>
                <w:right w:val="none" w:sz="0" w:space="0" w:color="auto"/>
              </w:divBdr>
              <w:divsChild>
                <w:div w:id="2034838272">
                  <w:marLeft w:val="0"/>
                  <w:marRight w:val="0"/>
                  <w:marTop w:val="0"/>
                  <w:marBottom w:val="0"/>
                  <w:divBdr>
                    <w:top w:val="none" w:sz="0" w:space="0" w:color="auto"/>
                    <w:left w:val="none" w:sz="0" w:space="0" w:color="auto"/>
                    <w:bottom w:val="none" w:sz="0" w:space="0" w:color="auto"/>
                    <w:right w:val="none" w:sz="0" w:space="0" w:color="auto"/>
                  </w:divBdr>
                </w:div>
              </w:divsChild>
            </w:div>
            <w:div w:id="1358698837">
              <w:marLeft w:val="0"/>
              <w:marRight w:val="0"/>
              <w:marTop w:val="0"/>
              <w:marBottom w:val="0"/>
              <w:divBdr>
                <w:top w:val="none" w:sz="0" w:space="0" w:color="auto"/>
                <w:left w:val="none" w:sz="0" w:space="0" w:color="auto"/>
                <w:bottom w:val="none" w:sz="0" w:space="0" w:color="auto"/>
                <w:right w:val="none" w:sz="0" w:space="0" w:color="auto"/>
              </w:divBdr>
              <w:divsChild>
                <w:div w:id="1223567165">
                  <w:marLeft w:val="0"/>
                  <w:marRight w:val="0"/>
                  <w:marTop w:val="0"/>
                  <w:marBottom w:val="0"/>
                  <w:divBdr>
                    <w:top w:val="none" w:sz="0" w:space="0" w:color="auto"/>
                    <w:left w:val="none" w:sz="0" w:space="0" w:color="auto"/>
                    <w:bottom w:val="none" w:sz="0" w:space="0" w:color="auto"/>
                    <w:right w:val="none" w:sz="0" w:space="0" w:color="auto"/>
                  </w:divBdr>
                </w:div>
              </w:divsChild>
            </w:div>
            <w:div w:id="530996177">
              <w:marLeft w:val="0"/>
              <w:marRight w:val="0"/>
              <w:marTop w:val="0"/>
              <w:marBottom w:val="0"/>
              <w:divBdr>
                <w:top w:val="none" w:sz="0" w:space="0" w:color="auto"/>
                <w:left w:val="none" w:sz="0" w:space="0" w:color="auto"/>
                <w:bottom w:val="none" w:sz="0" w:space="0" w:color="auto"/>
                <w:right w:val="none" w:sz="0" w:space="0" w:color="auto"/>
              </w:divBdr>
              <w:divsChild>
                <w:div w:id="1452939093">
                  <w:marLeft w:val="0"/>
                  <w:marRight w:val="0"/>
                  <w:marTop w:val="0"/>
                  <w:marBottom w:val="0"/>
                  <w:divBdr>
                    <w:top w:val="none" w:sz="0" w:space="0" w:color="auto"/>
                    <w:left w:val="none" w:sz="0" w:space="0" w:color="auto"/>
                    <w:bottom w:val="none" w:sz="0" w:space="0" w:color="auto"/>
                    <w:right w:val="none" w:sz="0" w:space="0" w:color="auto"/>
                  </w:divBdr>
                </w:div>
              </w:divsChild>
            </w:div>
            <w:div w:id="827207707">
              <w:marLeft w:val="0"/>
              <w:marRight w:val="0"/>
              <w:marTop w:val="0"/>
              <w:marBottom w:val="0"/>
              <w:divBdr>
                <w:top w:val="none" w:sz="0" w:space="0" w:color="auto"/>
                <w:left w:val="none" w:sz="0" w:space="0" w:color="auto"/>
                <w:bottom w:val="none" w:sz="0" w:space="0" w:color="auto"/>
                <w:right w:val="none" w:sz="0" w:space="0" w:color="auto"/>
              </w:divBdr>
              <w:divsChild>
                <w:div w:id="286589950">
                  <w:marLeft w:val="0"/>
                  <w:marRight w:val="0"/>
                  <w:marTop w:val="0"/>
                  <w:marBottom w:val="0"/>
                  <w:divBdr>
                    <w:top w:val="none" w:sz="0" w:space="0" w:color="auto"/>
                    <w:left w:val="none" w:sz="0" w:space="0" w:color="auto"/>
                    <w:bottom w:val="none" w:sz="0" w:space="0" w:color="auto"/>
                    <w:right w:val="none" w:sz="0" w:space="0" w:color="auto"/>
                  </w:divBdr>
                </w:div>
              </w:divsChild>
            </w:div>
            <w:div w:id="2139370882">
              <w:marLeft w:val="0"/>
              <w:marRight w:val="0"/>
              <w:marTop w:val="0"/>
              <w:marBottom w:val="0"/>
              <w:divBdr>
                <w:top w:val="none" w:sz="0" w:space="0" w:color="auto"/>
                <w:left w:val="none" w:sz="0" w:space="0" w:color="auto"/>
                <w:bottom w:val="none" w:sz="0" w:space="0" w:color="auto"/>
                <w:right w:val="none" w:sz="0" w:space="0" w:color="auto"/>
              </w:divBdr>
              <w:divsChild>
                <w:div w:id="356078324">
                  <w:marLeft w:val="0"/>
                  <w:marRight w:val="0"/>
                  <w:marTop w:val="0"/>
                  <w:marBottom w:val="0"/>
                  <w:divBdr>
                    <w:top w:val="none" w:sz="0" w:space="0" w:color="auto"/>
                    <w:left w:val="none" w:sz="0" w:space="0" w:color="auto"/>
                    <w:bottom w:val="none" w:sz="0" w:space="0" w:color="auto"/>
                    <w:right w:val="none" w:sz="0" w:space="0" w:color="auto"/>
                  </w:divBdr>
                </w:div>
              </w:divsChild>
            </w:div>
            <w:div w:id="749161700">
              <w:marLeft w:val="0"/>
              <w:marRight w:val="0"/>
              <w:marTop w:val="0"/>
              <w:marBottom w:val="0"/>
              <w:divBdr>
                <w:top w:val="none" w:sz="0" w:space="0" w:color="auto"/>
                <w:left w:val="none" w:sz="0" w:space="0" w:color="auto"/>
                <w:bottom w:val="none" w:sz="0" w:space="0" w:color="auto"/>
                <w:right w:val="none" w:sz="0" w:space="0" w:color="auto"/>
              </w:divBdr>
              <w:divsChild>
                <w:div w:id="1687754868">
                  <w:marLeft w:val="0"/>
                  <w:marRight w:val="0"/>
                  <w:marTop w:val="0"/>
                  <w:marBottom w:val="0"/>
                  <w:divBdr>
                    <w:top w:val="none" w:sz="0" w:space="0" w:color="auto"/>
                    <w:left w:val="none" w:sz="0" w:space="0" w:color="auto"/>
                    <w:bottom w:val="none" w:sz="0" w:space="0" w:color="auto"/>
                    <w:right w:val="none" w:sz="0" w:space="0" w:color="auto"/>
                  </w:divBdr>
                </w:div>
              </w:divsChild>
            </w:div>
            <w:div w:id="475342311">
              <w:marLeft w:val="0"/>
              <w:marRight w:val="0"/>
              <w:marTop w:val="0"/>
              <w:marBottom w:val="0"/>
              <w:divBdr>
                <w:top w:val="none" w:sz="0" w:space="0" w:color="auto"/>
                <w:left w:val="none" w:sz="0" w:space="0" w:color="auto"/>
                <w:bottom w:val="none" w:sz="0" w:space="0" w:color="auto"/>
                <w:right w:val="none" w:sz="0" w:space="0" w:color="auto"/>
              </w:divBdr>
              <w:divsChild>
                <w:div w:id="1491747241">
                  <w:marLeft w:val="0"/>
                  <w:marRight w:val="0"/>
                  <w:marTop w:val="0"/>
                  <w:marBottom w:val="0"/>
                  <w:divBdr>
                    <w:top w:val="none" w:sz="0" w:space="0" w:color="auto"/>
                    <w:left w:val="none" w:sz="0" w:space="0" w:color="auto"/>
                    <w:bottom w:val="none" w:sz="0" w:space="0" w:color="auto"/>
                    <w:right w:val="none" w:sz="0" w:space="0" w:color="auto"/>
                  </w:divBdr>
                </w:div>
              </w:divsChild>
            </w:div>
            <w:div w:id="859856616">
              <w:marLeft w:val="0"/>
              <w:marRight w:val="0"/>
              <w:marTop w:val="0"/>
              <w:marBottom w:val="0"/>
              <w:divBdr>
                <w:top w:val="none" w:sz="0" w:space="0" w:color="auto"/>
                <w:left w:val="none" w:sz="0" w:space="0" w:color="auto"/>
                <w:bottom w:val="none" w:sz="0" w:space="0" w:color="auto"/>
                <w:right w:val="none" w:sz="0" w:space="0" w:color="auto"/>
              </w:divBdr>
              <w:divsChild>
                <w:div w:id="290064839">
                  <w:marLeft w:val="0"/>
                  <w:marRight w:val="0"/>
                  <w:marTop w:val="0"/>
                  <w:marBottom w:val="0"/>
                  <w:divBdr>
                    <w:top w:val="none" w:sz="0" w:space="0" w:color="auto"/>
                    <w:left w:val="none" w:sz="0" w:space="0" w:color="auto"/>
                    <w:bottom w:val="none" w:sz="0" w:space="0" w:color="auto"/>
                    <w:right w:val="none" w:sz="0" w:space="0" w:color="auto"/>
                  </w:divBdr>
                </w:div>
              </w:divsChild>
            </w:div>
            <w:div w:id="1767731307">
              <w:marLeft w:val="0"/>
              <w:marRight w:val="0"/>
              <w:marTop w:val="0"/>
              <w:marBottom w:val="0"/>
              <w:divBdr>
                <w:top w:val="none" w:sz="0" w:space="0" w:color="auto"/>
                <w:left w:val="none" w:sz="0" w:space="0" w:color="auto"/>
                <w:bottom w:val="none" w:sz="0" w:space="0" w:color="auto"/>
                <w:right w:val="none" w:sz="0" w:space="0" w:color="auto"/>
              </w:divBdr>
              <w:divsChild>
                <w:div w:id="565652726">
                  <w:marLeft w:val="0"/>
                  <w:marRight w:val="0"/>
                  <w:marTop w:val="0"/>
                  <w:marBottom w:val="0"/>
                  <w:divBdr>
                    <w:top w:val="none" w:sz="0" w:space="0" w:color="auto"/>
                    <w:left w:val="none" w:sz="0" w:space="0" w:color="auto"/>
                    <w:bottom w:val="none" w:sz="0" w:space="0" w:color="auto"/>
                    <w:right w:val="none" w:sz="0" w:space="0" w:color="auto"/>
                  </w:divBdr>
                </w:div>
              </w:divsChild>
            </w:div>
            <w:div w:id="1519006639">
              <w:marLeft w:val="0"/>
              <w:marRight w:val="0"/>
              <w:marTop w:val="0"/>
              <w:marBottom w:val="0"/>
              <w:divBdr>
                <w:top w:val="none" w:sz="0" w:space="0" w:color="auto"/>
                <w:left w:val="none" w:sz="0" w:space="0" w:color="auto"/>
                <w:bottom w:val="none" w:sz="0" w:space="0" w:color="auto"/>
                <w:right w:val="none" w:sz="0" w:space="0" w:color="auto"/>
              </w:divBdr>
              <w:divsChild>
                <w:div w:id="1423376396">
                  <w:marLeft w:val="0"/>
                  <w:marRight w:val="0"/>
                  <w:marTop w:val="0"/>
                  <w:marBottom w:val="0"/>
                  <w:divBdr>
                    <w:top w:val="none" w:sz="0" w:space="0" w:color="auto"/>
                    <w:left w:val="none" w:sz="0" w:space="0" w:color="auto"/>
                    <w:bottom w:val="none" w:sz="0" w:space="0" w:color="auto"/>
                    <w:right w:val="none" w:sz="0" w:space="0" w:color="auto"/>
                  </w:divBdr>
                </w:div>
              </w:divsChild>
            </w:div>
            <w:div w:id="2067873800">
              <w:marLeft w:val="0"/>
              <w:marRight w:val="0"/>
              <w:marTop w:val="0"/>
              <w:marBottom w:val="0"/>
              <w:divBdr>
                <w:top w:val="none" w:sz="0" w:space="0" w:color="auto"/>
                <w:left w:val="none" w:sz="0" w:space="0" w:color="auto"/>
                <w:bottom w:val="none" w:sz="0" w:space="0" w:color="auto"/>
                <w:right w:val="none" w:sz="0" w:space="0" w:color="auto"/>
              </w:divBdr>
              <w:divsChild>
                <w:div w:id="1440948786">
                  <w:marLeft w:val="0"/>
                  <w:marRight w:val="0"/>
                  <w:marTop w:val="0"/>
                  <w:marBottom w:val="0"/>
                  <w:divBdr>
                    <w:top w:val="none" w:sz="0" w:space="0" w:color="auto"/>
                    <w:left w:val="none" w:sz="0" w:space="0" w:color="auto"/>
                    <w:bottom w:val="none" w:sz="0" w:space="0" w:color="auto"/>
                    <w:right w:val="none" w:sz="0" w:space="0" w:color="auto"/>
                  </w:divBdr>
                </w:div>
              </w:divsChild>
            </w:div>
            <w:div w:id="1806197669">
              <w:marLeft w:val="0"/>
              <w:marRight w:val="0"/>
              <w:marTop w:val="0"/>
              <w:marBottom w:val="0"/>
              <w:divBdr>
                <w:top w:val="none" w:sz="0" w:space="0" w:color="auto"/>
                <w:left w:val="none" w:sz="0" w:space="0" w:color="auto"/>
                <w:bottom w:val="none" w:sz="0" w:space="0" w:color="auto"/>
                <w:right w:val="none" w:sz="0" w:space="0" w:color="auto"/>
              </w:divBdr>
              <w:divsChild>
                <w:div w:id="461652222">
                  <w:marLeft w:val="0"/>
                  <w:marRight w:val="0"/>
                  <w:marTop w:val="0"/>
                  <w:marBottom w:val="0"/>
                  <w:divBdr>
                    <w:top w:val="none" w:sz="0" w:space="0" w:color="auto"/>
                    <w:left w:val="none" w:sz="0" w:space="0" w:color="auto"/>
                    <w:bottom w:val="none" w:sz="0" w:space="0" w:color="auto"/>
                    <w:right w:val="none" w:sz="0" w:space="0" w:color="auto"/>
                  </w:divBdr>
                </w:div>
              </w:divsChild>
            </w:div>
            <w:div w:id="2030134602">
              <w:marLeft w:val="0"/>
              <w:marRight w:val="0"/>
              <w:marTop w:val="0"/>
              <w:marBottom w:val="0"/>
              <w:divBdr>
                <w:top w:val="none" w:sz="0" w:space="0" w:color="auto"/>
                <w:left w:val="none" w:sz="0" w:space="0" w:color="auto"/>
                <w:bottom w:val="none" w:sz="0" w:space="0" w:color="auto"/>
                <w:right w:val="none" w:sz="0" w:space="0" w:color="auto"/>
              </w:divBdr>
              <w:divsChild>
                <w:div w:id="12288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3689">
          <w:marLeft w:val="0"/>
          <w:marRight w:val="0"/>
          <w:marTop w:val="0"/>
          <w:marBottom w:val="0"/>
          <w:divBdr>
            <w:top w:val="none" w:sz="0" w:space="0" w:color="auto"/>
            <w:left w:val="none" w:sz="0" w:space="0" w:color="auto"/>
            <w:bottom w:val="none" w:sz="0" w:space="0" w:color="auto"/>
            <w:right w:val="none" w:sz="0" w:space="0" w:color="auto"/>
          </w:divBdr>
          <w:divsChild>
            <w:div w:id="1321811931">
              <w:marLeft w:val="0"/>
              <w:marRight w:val="0"/>
              <w:marTop w:val="0"/>
              <w:marBottom w:val="0"/>
              <w:divBdr>
                <w:top w:val="none" w:sz="0" w:space="0" w:color="auto"/>
                <w:left w:val="none" w:sz="0" w:space="0" w:color="auto"/>
                <w:bottom w:val="none" w:sz="0" w:space="0" w:color="auto"/>
                <w:right w:val="none" w:sz="0" w:space="0" w:color="auto"/>
              </w:divBdr>
              <w:divsChild>
                <w:div w:id="277568841">
                  <w:marLeft w:val="0"/>
                  <w:marRight w:val="0"/>
                  <w:marTop w:val="0"/>
                  <w:marBottom w:val="0"/>
                  <w:divBdr>
                    <w:top w:val="none" w:sz="0" w:space="0" w:color="auto"/>
                    <w:left w:val="none" w:sz="0" w:space="0" w:color="auto"/>
                    <w:bottom w:val="none" w:sz="0" w:space="0" w:color="auto"/>
                    <w:right w:val="none" w:sz="0" w:space="0" w:color="auto"/>
                  </w:divBdr>
                </w:div>
              </w:divsChild>
            </w:div>
            <w:div w:id="857355608">
              <w:marLeft w:val="0"/>
              <w:marRight w:val="0"/>
              <w:marTop w:val="0"/>
              <w:marBottom w:val="0"/>
              <w:divBdr>
                <w:top w:val="none" w:sz="0" w:space="0" w:color="auto"/>
                <w:left w:val="none" w:sz="0" w:space="0" w:color="auto"/>
                <w:bottom w:val="none" w:sz="0" w:space="0" w:color="auto"/>
                <w:right w:val="none" w:sz="0" w:space="0" w:color="auto"/>
              </w:divBdr>
              <w:divsChild>
                <w:div w:id="1439836267">
                  <w:marLeft w:val="0"/>
                  <w:marRight w:val="0"/>
                  <w:marTop w:val="0"/>
                  <w:marBottom w:val="0"/>
                  <w:divBdr>
                    <w:top w:val="none" w:sz="0" w:space="0" w:color="auto"/>
                    <w:left w:val="none" w:sz="0" w:space="0" w:color="auto"/>
                    <w:bottom w:val="none" w:sz="0" w:space="0" w:color="auto"/>
                    <w:right w:val="none" w:sz="0" w:space="0" w:color="auto"/>
                  </w:divBdr>
                </w:div>
              </w:divsChild>
            </w:div>
            <w:div w:id="1154568168">
              <w:marLeft w:val="0"/>
              <w:marRight w:val="0"/>
              <w:marTop w:val="0"/>
              <w:marBottom w:val="0"/>
              <w:divBdr>
                <w:top w:val="none" w:sz="0" w:space="0" w:color="auto"/>
                <w:left w:val="none" w:sz="0" w:space="0" w:color="auto"/>
                <w:bottom w:val="none" w:sz="0" w:space="0" w:color="auto"/>
                <w:right w:val="none" w:sz="0" w:space="0" w:color="auto"/>
              </w:divBdr>
              <w:divsChild>
                <w:div w:id="311493540">
                  <w:marLeft w:val="0"/>
                  <w:marRight w:val="0"/>
                  <w:marTop w:val="0"/>
                  <w:marBottom w:val="0"/>
                  <w:divBdr>
                    <w:top w:val="none" w:sz="0" w:space="0" w:color="auto"/>
                    <w:left w:val="none" w:sz="0" w:space="0" w:color="auto"/>
                    <w:bottom w:val="none" w:sz="0" w:space="0" w:color="auto"/>
                    <w:right w:val="none" w:sz="0" w:space="0" w:color="auto"/>
                  </w:divBdr>
                </w:div>
              </w:divsChild>
            </w:div>
            <w:div w:id="1529685792">
              <w:marLeft w:val="0"/>
              <w:marRight w:val="0"/>
              <w:marTop w:val="0"/>
              <w:marBottom w:val="0"/>
              <w:divBdr>
                <w:top w:val="none" w:sz="0" w:space="0" w:color="auto"/>
                <w:left w:val="none" w:sz="0" w:space="0" w:color="auto"/>
                <w:bottom w:val="none" w:sz="0" w:space="0" w:color="auto"/>
                <w:right w:val="none" w:sz="0" w:space="0" w:color="auto"/>
              </w:divBdr>
              <w:divsChild>
                <w:div w:id="313026993">
                  <w:marLeft w:val="0"/>
                  <w:marRight w:val="0"/>
                  <w:marTop w:val="0"/>
                  <w:marBottom w:val="0"/>
                  <w:divBdr>
                    <w:top w:val="none" w:sz="0" w:space="0" w:color="auto"/>
                    <w:left w:val="none" w:sz="0" w:space="0" w:color="auto"/>
                    <w:bottom w:val="none" w:sz="0" w:space="0" w:color="auto"/>
                    <w:right w:val="none" w:sz="0" w:space="0" w:color="auto"/>
                  </w:divBdr>
                </w:div>
              </w:divsChild>
            </w:div>
            <w:div w:id="1602491062">
              <w:marLeft w:val="0"/>
              <w:marRight w:val="0"/>
              <w:marTop w:val="0"/>
              <w:marBottom w:val="0"/>
              <w:divBdr>
                <w:top w:val="none" w:sz="0" w:space="0" w:color="auto"/>
                <w:left w:val="none" w:sz="0" w:space="0" w:color="auto"/>
                <w:bottom w:val="none" w:sz="0" w:space="0" w:color="auto"/>
                <w:right w:val="none" w:sz="0" w:space="0" w:color="auto"/>
              </w:divBdr>
              <w:divsChild>
                <w:div w:id="2128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0204">
          <w:marLeft w:val="0"/>
          <w:marRight w:val="0"/>
          <w:marTop w:val="0"/>
          <w:marBottom w:val="0"/>
          <w:divBdr>
            <w:top w:val="none" w:sz="0" w:space="0" w:color="auto"/>
            <w:left w:val="none" w:sz="0" w:space="0" w:color="auto"/>
            <w:bottom w:val="none" w:sz="0" w:space="0" w:color="auto"/>
            <w:right w:val="none" w:sz="0" w:space="0" w:color="auto"/>
          </w:divBdr>
          <w:divsChild>
            <w:div w:id="1593777432">
              <w:marLeft w:val="0"/>
              <w:marRight w:val="0"/>
              <w:marTop w:val="0"/>
              <w:marBottom w:val="0"/>
              <w:divBdr>
                <w:top w:val="none" w:sz="0" w:space="0" w:color="auto"/>
                <w:left w:val="none" w:sz="0" w:space="0" w:color="auto"/>
                <w:bottom w:val="none" w:sz="0" w:space="0" w:color="auto"/>
                <w:right w:val="none" w:sz="0" w:space="0" w:color="auto"/>
              </w:divBdr>
              <w:divsChild>
                <w:div w:id="1912037078">
                  <w:marLeft w:val="0"/>
                  <w:marRight w:val="0"/>
                  <w:marTop w:val="0"/>
                  <w:marBottom w:val="0"/>
                  <w:divBdr>
                    <w:top w:val="none" w:sz="0" w:space="0" w:color="auto"/>
                    <w:left w:val="none" w:sz="0" w:space="0" w:color="auto"/>
                    <w:bottom w:val="none" w:sz="0" w:space="0" w:color="auto"/>
                    <w:right w:val="none" w:sz="0" w:space="0" w:color="auto"/>
                  </w:divBdr>
                </w:div>
              </w:divsChild>
            </w:div>
            <w:div w:id="217281423">
              <w:marLeft w:val="0"/>
              <w:marRight w:val="0"/>
              <w:marTop w:val="0"/>
              <w:marBottom w:val="0"/>
              <w:divBdr>
                <w:top w:val="none" w:sz="0" w:space="0" w:color="auto"/>
                <w:left w:val="none" w:sz="0" w:space="0" w:color="auto"/>
                <w:bottom w:val="none" w:sz="0" w:space="0" w:color="auto"/>
                <w:right w:val="none" w:sz="0" w:space="0" w:color="auto"/>
              </w:divBdr>
              <w:divsChild>
                <w:div w:id="646665426">
                  <w:marLeft w:val="0"/>
                  <w:marRight w:val="0"/>
                  <w:marTop w:val="0"/>
                  <w:marBottom w:val="0"/>
                  <w:divBdr>
                    <w:top w:val="none" w:sz="0" w:space="0" w:color="auto"/>
                    <w:left w:val="none" w:sz="0" w:space="0" w:color="auto"/>
                    <w:bottom w:val="none" w:sz="0" w:space="0" w:color="auto"/>
                    <w:right w:val="none" w:sz="0" w:space="0" w:color="auto"/>
                  </w:divBdr>
                </w:div>
              </w:divsChild>
            </w:div>
            <w:div w:id="1847747951">
              <w:marLeft w:val="0"/>
              <w:marRight w:val="0"/>
              <w:marTop w:val="0"/>
              <w:marBottom w:val="0"/>
              <w:divBdr>
                <w:top w:val="none" w:sz="0" w:space="0" w:color="auto"/>
                <w:left w:val="none" w:sz="0" w:space="0" w:color="auto"/>
                <w:bottom w:val="none" w:sz="0" w:space="0" w:color="auto"/>
                <w:right w:val="none" w:sz="0" w:space="0" w:color="auto"/>
              </w:divBdr>
              <w:divsChild>
                <w:div w:id="1303656561">
                  <w:marLeft w:val="0"/>
                  <w:marRight w:val="0"/>
                  <w:marTop w:val="0"/>
                  <w:marBottom w:val="0"/>
                  <w:divBdr>
                    <w:top w:val="none" w:sz="0" w:space="0" w:color="auto"/>
                    <w:left w:val="none" w:sz="0" w:space="0" w:color="auto"/>
                    <w:bottom w:val="none" w:sz="0" w:space="0" w:color="auto"/>
                    <w:right w:val="none" w:sz="0" w:space="0" w:color="auto"/>
                  </w:divBdr>
                </w:div>
              </w:divsChild>
            </w:div>
            <w:div w:id="561062226">
              <w:marLeft w:val="0"/>
              <w:marRight w:val="0"/>
              <w:marTop w:val="0"/>
              <w:marBottom w:val="0"/>
              <w:divBdr>
                <w:top w:val="none" w:sz="0" w:space="0" w:color="auto"/>
                <w:left w:val="none" w:sz="0" w:space="0" w:color="auto"/>
                <w:bottom w:val="none" w:sz="0" w:space="0" w:color="auto"/>
                <w:right w:val="none" w:sz="0" w:space="0" w:color="auto"/>
              </w:divBdr>
              <w:divsChild>
                <w:div w:id="168563674">
                  <w:marLeft w:val="0"/>
                  <w:marRight w:val="0"/>
                  <w:marTop w:val="0"/>
                  <w:marBottom w:val="0"/>
                  <w:divBdr>
                    <w:top w:val="none" w:sz="0" w:space="0" w:color="auto"/>
                    <w:left w:val="none" w:sz="0" w:space="0" w:color="auto"/>
                    <w:bottom w:val="none" w:sz="0" w:space="0" w:color="auto"/>
                    <w:right w:val="none" w:sz="0" w:space="0" w:color="auto"/>
                  </w:divBdr>
                </w:div>
              </w:divsChild>
            </w:div>
            <w:div w:id="1830831411">
              <w:marLeft w:val="0"/>
              <w:marRight w:val="0"/>
              <w:marTop w:val="0"/>
              <w:marBottom w:val="0"/>
              <w:divBdr>
                <w:top w:val="none" w:sz="0" w:space="0" w:color="auto"/>
                <w:left w:val="none" w:sz="0" w:space="0" w:color="auto"/>
                <w:bottom w:val="none" w:sz="0" w:space="0" w:color="auto"/>
                <w:right w:val="none" w:sz="0" w:space="0" w:color="auto"/>
              </w:divBdr>
              <w:divsChild>
                <w:div w:id="1410465958">
                  <w:marLeft w:val="0"/>
                  <w:marRight w:val="0"/>
                  <w:marTop w:val="0"/>
                  <w:marBottom w:val="0"/>
                  <w:divBdr>
                    <w:top w:val="none" w:sz="0" w:space="0" w:color="auto"/>
                    <w:left w:val="none" w:sz="0" w:space="0" w:color="auto"/>
                    <w:bottom w:val="none" w:sz="0" w:space="0" w:color="auto"/>
                    <w:right w:val="none" w:sz="0" w:space="0" w:color="auto"/>
                  </w:divBdr>
                </w:div>
              </w:divsChild>
            </w:div>
            <w:div w:id="1795364668">
              <w:marLeft w:val="0"/>
              <w:marRight w:val="0"/>
              <w:marTop w:val="0"/>
              <w:marBottom w:val="0"/>
              <w:divBdr>
                <w:top w:val="none" w:sz="0" w:space="0" w:color="auto"/>
                <w:left w:val="none" w:sz="0" w:space="0" w:color="auto"/>
                <w:bottom w:val="none" w:sz="0" w:space="0" w:color="auto"/>
                <w:right w:val="none" w:sz="0" w:space="0" w:color="auto"/>
              </w:divBdr>
              <w:divsChild>
                <w:div w:id="1374958538">
                  <w:marLeft w:val="0"/>
                  <w:marRight w:val="0"/>
                  <w:marTop w:val="0"/>
                  <w:marBottom w:val="0"/>
                  <w:divBdr>
                    <w:top w:val="none" w:sz="0" w:space="0" w:color="auto"/>
                    <w:left w:val="none" w:sz="0" w:space="0" w:color="auto"/>
                    <w:bottom w:val="none" w:sz="0" w:space="0" w:color="auto"/>
                    <w:right w:val="none" w:sz="0" w:space="0" w:color="auto"/>
                  </w:divBdr>
                </w:div>
              </w:divsChild>
            </w:div>
            <w:div w:id="169835781">
              <w:marLeft w:val="0"/>
              <w:marRight w:val="0"/>
              <w:marTop w:val="0"/>
              <w:marBottom w:val="0"/>
              <w:divBdr>
                <w:top w:val="none" w:sz="0" w:space="0" w:color="auto"/>
                <w:left w:val="none" w:sz="0" w:space="0" w:color="auto"/>
                <w:bottom w:val="none" w:sz="0" w:space="0" w:color="auto"/>
                <w:right w:val="none" w:sz="0" w:space="0" w:color="auto"/>
              </w:divBdr>
              <w:divsChild>
                <w:div w:id="1755203289">
                  <w:marLeft w:val="0"/>
                  <w:marRight w:val="0"/>
                  <w:marTop w:val="0"/>
                  <w:marBottom w:val="0"/>
                  <w:divBdr>
                    <w:top w:val="none" w:sz="0" w:space="0" w:color="auto"/>
                    <w:left w:val="none" w:sz="0" w:space="0" w:color="auto"/>
                    <w:bottom w:val="none" w:sz="0" w:space="0" w:color="auto"/>
                    <w:right w:val="none" w:sz="0" w:space="0" w:color="auto"/>
                  </w:divBdr>
                </w:div>
              </w:divsChild>
            </w:div>
            <w:div w:id="1116481023">
              <w:marLeft w:val="0"/>
              <w:marRight w:val="0"/>
              <w:marTop w:val="0"/>
              <w:marBottom w:val="0"/>
              <w:divBdr>
                <w:top w:val="none" w:sz="0" w:space="0" w:color="auto"/>
                <w:left w:val="none" w:sz="0" w:space="0" w:color="auto"/>
                <w:bottom w:val="none" w:sz="0" w:space="0" w:color="auto"/>
                <w:right w:val="none" w:sz="0" w:space="0" w:color="auto"/>
              </w:divBdr>
              <w:divsChild>
                <w:div w:id="1650017383">
                  <w:marLeft w:val="0"/>
                  <w:marRight w:val="0"/>
                  <w:marTop w:val="0"/>
                  <w:marBottom w:val="0"/>
                  <w:divBdr>
                    <w:top w:val="none" w:sz="0" w:space="0" w:color="auto"/>
                    <w:left w:val="none" w:sz="0" w:space="0" w:color="auto"/>
                    <w:bottom w:val="none" w:sz="0" w:space="0" w:color="auto"/>
                    <w:right w:val="none" w:sz="0" w:space="0" w:color="auto"/>
                  </w:divBdr>
                </w:div>
              </w:divsChild>
            </w:div>
            <w:div w:id="1385904915">
              <w:marLeft w:val="0"/>
              <w:marRight w:val="0"/>
              <w:marTop w:val="0"/>
              <w:marBottom w:val="0"/>
              <w:divBdr>
                <w:top w:val="none" w:sz="0" w:space="0" w:color="auto"/>
                <w:left w:val="none" w:sz="0" w:space="0" w:color="auto"/>
                <w:bottom w:val="none" w:sz="0" w:space="0" w:color="auto"/>
                <w:right w:val="none" w:sz="0" w:space="0" w:color="auto"/>
              </w:divBdr>
              <w:divsChild>
                <w:div w:id="993341912">
                  <w:marLeft w:val="0"/>
                  <w:marRight w:val="0"/>
                  <w:marTop w:val="0"/>
                  <w:marBottom w:val="0"/>
                  <w:divBdr>
                    <w:top w:val="none" w:sz="0" w:space="0" w:color="auto"/>
                    <w:left w:val="none" w:sz="0" w:space="0" w:color="auto"/>
                    <w:bottom w:val="none" w:sz="0" w:space="0" w:color="auto"/>
                    <w:right w:val="none" w:sz="0" w:space="0" w:color="auto"/>
                  </w:divBdr>
                </w:div>
              </w:divsChild>
            </w:div>
            <w:div w:id="729882197">
              <w:marLeft w:val="0"/>
              <w:marRight w:val="0"/>
              <w:marTop w:val="0"/>
              <w:marBottom w:val="0"/>
              <w:divBdr>
                <w:top w:val="none" w:sz="0" w:space="0" w:color="auto"/>
                <w:left w:val="none" w:sz="0" w:space="0" w:color="auto"/>
                <w:bottom w:val="none" w:sz="0" w:space="0" w:color="auto"/>
                <w:right w:val="none" w:sz="0" w:space="0" w:color="auto"/>
              </w:divBdr>
              <w:divsChild>
                <w:div w:id="1506625705">
                  <w:marLeft w:val="0"/>
                  <w:marRight w:val="0"/>
                  <w:marTop w:val="0"/>
                  <w:marBottom w:val="0"/>
                  <w:divBdr>
                    <w:top w:val="none" w:sz="0" w:space="0" w:color="auto"/>
                    <w:left w:val="none" w:sz="0" w:space="0" w:color="auto"/>
                    <w:bottom w:val="none" w:sz="0" w:space="0" w:color="auto"/>
                    <w:right w:val="none" w:sz="0" w:space="0" w:color="auto"/>
                  </w:divBdr>
                </w:div>
              </w:divsChild>
            </w:div>
            <w:div w:id="173038946">
              <w:marLeft w:val="0"/>
              <w:marRight w:val="0"/>
              <w:marTop w:val="0"/>
              <w:marBottom w:val="0"/>
              <w:divBdr>
                <w:top w:val="none" w:sz="0" w:space="0" w:color="auto"/>
                <w:left w:val="none" w:sz="0" w:space="0" w:color="auto"/>
                <w:bottom w:val="none" w:sz="0" w:space="0" w:color="auto"/>
                <w:right w:val="none" w:sz="0" w:space="0" w:color="auto"/>
              </w:divBdr>
              <w:divsChild>
                <w:div w:id="1169905834">
                  <w:marLeft w:val="0"/>
                  <w:marRight w:val="0"/>
                  <w:marTop w:val="0"/>
                  <w:marBottom w:val="0"/>
                  <w:divBdr>
                    <w:top w:val="none" w:sz="0" w:space="0" w:color="auto"/>
                    <w:left w:val="none" w:sz="0" w:space="0" w:color="auto"/>
                    <w:bottom w:val="none" w:sz="0" w:space="0" w:color="auto"/>
                    <w:right w:val="none" w:sz="0" w:space="0" w:color="auto"/>
                  </w:divBdr>
                </w:div>
              </w:divsChild>
            </w:div>
            <w:div w:id="360476055">
              <w:marLeft w:val="0"/>
              <w:marRight w:val="0"/>
              <w:marTop w:val="0"/>
              <w:marBottom w:val="0"/>
              <w:divBdr>
                <w:top w:val="none" w:sz="0" w:space="0" w:color="auto"/>
                <w:left w:val="none" w:sz="0" w:space="0" w:color="auto"/>
                <w:bottom w:val="none" w:sz="0" w:space="0" w:color="auto"/>
                <w:right w:val="none" w:sz="0" w:space="0" w:color="auto"/>
              </w:divBdr>
              <w:divsChild>
                <w:div w:id="691414603">
                  <w:marLeft w:val="0"/>
                  <w:marRight w:val="0"/>
                  <w:marTop w:val="0"/>
                  <w:marBottom w:val="0"/>
                  <w:divBdr>
                    <w:top w:val="none" w:sz="0" w:space="0" w:color="auto"/>
                    <w:left w:val="none" w:sz="0" w:space="0" w:color="auto"/>
                    <w:bottom w:val="none" w:sz="0" w:space="0" w:color="auto"/>
                    <w:right w:val="none" w:sz="0" w:space="0" w:color="auto"/>
                  </w:divBdr>
                </w:div>
              </w:divsChild>
            </w:div>
            <w:div w:id="1206329019">
              <w:marLeft w:val="0"/>
              <w:marRight w:val="0"/>
              <w:marTop w:val="0"/>
              <w:marBottom w:val="0"/>
              <w:divBdr>
                <w:top w:val="none" w:sz="0" w:space="0" w:color="auto"/>
                <w:left w:val="none" w:sz="0" w:space="0" w:color="auto"/>
                <w:bottom w:val="none" w:sz="0" w:space="0" w:color="auto"/>
                <w:right w:val="none" w:sz="0" w:space="0" w:color="auto"/>
              </w:divBdr>
              <w:divsChild>
                <w:div w:id="1514417213">
                  <w:marLeft w:val="0"/>
                  <w:marRight w:val="0"/>
                  <w:marTop w:val="0"/>
                  <w:marBottom w:val="0"/>
                  <w:divBdr>
                    <w:top w:val="none" w:sz="0" w:space="0" w:color="auto"/>
                    <w:left w:val="none" w:sz="0" w:space="0" w:color="auto"/>
                    <w:bottom w:val="none" w:sz="0" w:space="0" w:color="auto"/>
                    <w:right w:val="none" w:sz="0" w:space="0" w:color="auto"/>
                  </w:divBdr>
                </w:div>
              </w:divsChild>
            </w:div>
            <w:div w:id="84694692">
              <w:marLeft w:val="0"/>
              <w:marRight w:val="0"/>
              <w:marTop w:val="0"/>
              <w:marBottom w:val="0"/>
              <w:divBdr>
                <w:top w:val="none" w:sz="0" w:space="0" w:color="auto"/>
                <w:left w:val="none" w:sz="0" w:space="0" w:color="auto"/>
                <w:bottom w:val="none" w:sz="0" w:space="0" w:color="auto"/>
                <w:right w:val="none" w:sz="0" w:space="0" w:color="auto"/>
              </w:divBdr>
              <w:divsChild>
                <w:div w:id="1798068187">
                  <w:marLeft w:val="0"/>
                  <w:marRight w:val="0"/>
                  <w:marTop w:val="0"/>
                  <w:marBottom w:val="0"/>
                  <w:divBdr>
                    <w:top w:val="none" w:sz="0" w:space="0" w:color="auto"/>
                    <w:left w:val="none" w:sz="0" w:space="0" w:color="auto"/>
                    <w:bottom w:val="none" w:sz="0" w:space="0" w:color="auto"/>
                    <w:right w:val="none" w:sz="0" w:space="0" w:color="auto"/>
                  </w:divBdr>
                </w:div>
              </w:divsChild>
            </w:div>
            <w:div w:id="1503624364">
              <w:marLeft w:val="0"/>
              <w:marRight w:val="0"/>
              <w:marTop w:val="0"/>
              <w:marBottom w:val="0"/>
              <w:divBdr>
                <w:top w:val="none" w:sz="0" w:space="0" w:color="auto"/>
                <w:left w:val="none" w:sz="0" w:space="0" w:color="auto"/>
                <w:bottom w:val="none" w:sz="0" w:space="0" w:color="auto"/>
                <w:right w:val="none" w:sz="0" w:space="0" w:color="auto"/>
              </w:divBdr>
              <w:divsChild>
                <w:div w:id="402246">
                  <w:marLeft w:val="0"/>
                  <w:marRight w:val="0"/>
                  <w:marTop w:val="0"/>
                  <w:marBottom w:val="0"/>
                  <w:divBdr>
                    <w:top w:val="none" w:sz="0" w:space="0" w:color="auto"/>
                    <w:left w:val="none" w:sz="0" w:space="0" w:color="auto"/>
                    <w:bottom w:val="none" w:sz="0" w:space="0" w:color="auto"/>
                    <w:right w:val="none" w:sz="0" w:space="0" w:color="auto"/>
                  </w:divBdr>
                </w:div>
              </w:divsChild>
            </w:div>
            <w:div w:id="323508835">
              <w:marLeft w:val="0"/>
              <w:marRight w:val="0"/>
              <w:marTop w:val="0"/>
              <w:marBottom w:val="0"/>
              <w:divBdr>
                <w:top w:val="none" w:sz="0" w:space="0" w:color="auto"/>
                <w:left w:val="none" w:sz="0" w:space="0" w:color="auto"/>
                <w:bottom w:val="none" w:sz="0" w:space="0" w:color="auto"/>
                <w:right w:val="none" w:sz="0" w:space="0" w:color="auto"/>
              </w:divBdr>
              <w:divsChild>
                <w:div w:id="284895008">
                  <w:marLeft w:val="0"/>
                  <w:marRight w:val="0"/>
                  <w:marTop w:val="0"/>
                  <w:marBottom w:val="0"/>
                  <w:divBdr>
                    <w:top w:val="none" w:sz="0" w:space="0" w:color="auto"/>
                    <w:left w:val="none" w:sz="0" w:space="0" w:color="auto"/>
                    <w:bottom w:val="none" w:sz="0" w:space="0" w:color="auto"/>
                    <w:right w:val="none" w:sz="0" w:space="0" w:color="auto"/>
                  </w:divBdr>
                </w:div>
              </w:divsChild>
            </w:div>
            <w:div w:id="298995205">
              <w:marLeft w:val="0"/>
              <w:marRight w:val="0"/>
              <w:marTop w:val="0"/>
              <w:marBottom w:val="0"/>
              <w:divBdr>
                <w:top w:val="none" w:sz="0" w:space="0" w:color="auto"/>
                <w:left w:val="none" w:sz="0" w:space="0" w:color="auto"/>
                <w:bottom w:val="none" w:sz="0" w:space="0" w:color="auto"/>
                <w:right w:val="none" w:sz="0" w:space="0" w:color="auto"/>
              </w:divBdr>
              <w:divsChild>
                <w:div w:id="726339422">
                  <w:marLeft w:val="0"/>
                  <w:marRight w:val="0"/>
                  <w:marTop w:val="0"/>
                  <w:marBottom w:val="0"/>
                  <w:divBdr>
                    <w:top w:val="none" w:sz="0" w:space="0" w:color="auto"/>
                    <w:left w:val="none" w:sz="0" w:space="0" w:color="auto"/>
                    <w:bottom w:val="none" w:sz="0" w:space="0" w:color="auto"/>
                    <w:right w:val="none" w:sz="0" w:space="0" w:color="auto"/>
                  </w:divBdr>
                </w:div>
              </w:divsChild>
            </w:div>
            <w:div w:id="835219943">
              <w:marLeft w:val="0"/>
              <w:marRight w:val="0"/>
              <w:marTop w:val="0"/>
              <w:marBottom w:val="0"/>
              <w:divBdr>
                <w:top w:val="none" w:sz="0" w:space="0" w:color="auto"/>
                <w:left w:val="none" w:sz="0" w:space="0" w:color="auto"/>
                <w:bottom w:val="none" w:sz="0" w:space="0" w:color="auto"/>
                <w:right w:val="none" w:sz="0" w:space="0" w:color="auto"/>
              </w:divBdr>
              <w:divsChild>
                <w:div w:id="775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451">
          <w:marLeft w:val="0"/>
          <w:marRight w:val="0"/>
          <w:marTop w:val="0"/>
          <w:marBottom w:val="0"/>
          <w:divBdr>
            <w:top w:val="none" w:sz="0" w:space="0" w:color="auto"/>
            <w:left w:val="none" w:sz="0" w:space="0" w:color="auto"/>
            <w:bottom w:val="none" w:sz="0" w:space="0" w:color="auto"/>
            <w:right w:val="none" w:sz="0" w:space="0" w:color="auto"/>
          </w:divBdr>
          <w:divsChild>
            <w:div w:id="1882086229">
              <w:marLeft w:val="0"/>
              <w:marRight w:val="0"/>
              <w:marTop w:val="0"/>
              <w:marBottom w:val="0"/>
              <w:divBdr>
                <w:top w:val="none" w:sz="0" w:space="0" w:color="auto"/>
                <w:left w:val="none" w:sz="0" w:space="0" w:color="auto"/>
                <w:bottom w:val="none" w:sz="0" w:space="0" w:color="auto"/>
                <w:right w:val="none" w:sz="0" w:space="0" w:color="auto"/>
              </w:divBdr>
              <w:divsChild>
                <w:div w:id="745422939">
                  <w:marLeft w:val="0"/>
                  <w:marRight w:val="0"/>
                  <w:marTop w:val="0"/>
                  <w:marBottom w:val="0"/>
                  <w:divBdr>
                    <w:top w:val="none" w:sz="0" w:space="0" w:color="auto"/>
                    <w:left w:val="none" w:sz="0" w:space="0" w:color="auto"/>
                    <w:bottom w:val="none" w:sz="0" w:space="0" w:color="auto"/>
                    <w:right w:val="none" w:sz="0" w:space="0" w:color="auto"/>
                  </w:divBdr>
                </w:div>
              </w:divsChild>
            </w:div>
            <w:div w:id="533857509">
              <w:marLeft w:val="0"/>
              <w:marRight w:val="0"/>
              <w:marTop w:val="0"/>
              <w:marBottom w:val="0"/>
              <w:divBdr>
                <w:top w:val="none" w:sz="0" w:space="0" w:color="auto"/>
                <w:left w:val="none" w:sz="0" w:space="0" w:color="auto"/>
                <w:bottom w:val="none" w:sz="0" w:space="0" w:color="auto"/>
                <w:right w:val="none" w:sz="0" w:space="0" w:color="auto"/>
              </w:divBdr>
              <w:divsChild>
                <w:div w:id="2001537836">
                  <w:marLeft w:val="0"/>
                  <w:marRight w:val="0"/>
                  <w:marTop w:val="0"/>
                  <w:marBottom w:val="0"/>
                  <w:divBdr>
                    <w:top w:val="none" w:sz="0" w:space="0" w:color="auto"/>
                    <w:left w:val="none" w:sz="0" w:space="0" w:color="auto"/>
                    <w:bottom w:val="none" w:sz="0" w:space="0" w:color="auto"/>
                    <w:right w:val="none" w:sz="0" w:space="0" w:color="auto"/>
                  </w:divBdr>
                </w:div>
              </w:divsChild>
            </w:div>
            <w:div w:id="1246718904">
              <w:marLeft w:val="0"/>
              <w:marRight w:val="0"/>
              <w:marTop w:val="0"/>
              <w:marBottom w:val="0"/>
              <w:divBdr>
                <w:top w:val="none" w:sz="0" w:space="0" w:color="auto"/>
                <w:left w:val="none" w:sz="0" w:space="0" w:color="auto"/>
                <w:bottom w:val="none" w:sz="0" w:space="0" w:color="auto"/>
                <w:right w:val="none" w:sz="0" w:space="0" w:color="auto"/>
              </w:divBdr>
              <w:divsChild>
                <w:div w:id="1508132227">
                  <w:marLeft w:val="0"/>
                  <w:marRight w:val="0"/>
                  <w:marTop w:val="0"/>
                  <w:marBottom w:val="0"/>
                  <w:divBdr>
                    <w:top w:val="none" w:sz="0" w:space="0" w:color="auto"/>
                    <w:left w:val="none" w:sz="0" w:space="0" w:color="auto"/>
                    <w:bottom w:val="none" w:sz="0" w:space="0" w:color="auto"/>
                    <w:right w:val="none" w:sz="0" w:space="0" w:color="auto"/>
                  </w:divBdr>
                </w:div>
              </w:divsChild>
            </w:div>
            <w:div w:id="1458643453">
              <w:marLeft w:val="0"/>
              <w:marRight w:val="0"/>
              <w:marTop w:val="0"/>
              <w:marBottom w:val="0"/>
              <w:divBdr>
                <w:top w:val="none" w:sz="0" w:space="0" w:color="auto"/>
                <w:left w:val="none" w:sz="0" w:space="0" w:color="auto"/>
                <w:bottom w:val="none" w:sz="0" w:space="0" w:color="auto"/>
                <w:right w:val="none" w:sz="0" w:space="0" w:color="auto"/>
              </w:divBdr>
              <w:divsChild>
                <w:div w:id="414860732">
                  <w:marLeft w:val="0"/>
                  <w:marRight w:val="0"/>
                  <w:marTop w:val="0"/>
                  <w:marBottom w:val="0"/>
                  <w:divBdr>
                    <w:top w:val="none" w:sz="0" w:space="0" w:color="auto"/>
                    <w:left w:val="none" w:sz="0" w:space="0" w:color="auto"/>
                    <w:bottom w:val="none" w:sz="0" w:space="0" w:color="auto"/>
                    <w:right w:val="none" w:sz="0" w:space="0" w:color="auto"/>
                  </w:divBdr>
                </w:div>
              </w:divsChild>
            </w:div>
            <w:div w:id="1331252556">
              <w:marLeft w:val="0"/>
              <w:marRight w:val="0"/>
              <w:marTop w:val="0"/>
              <w:marBottom w:val="0"/>
              <w:divBdr>
                <w:top w:val="none" w:sz="0" w:space="0" w:color="auto"/>
                <w:left w:val="none" w:sz="0" w:space="0" w:color="auto"/>
                <w:bottom w:val="none" w:sz="0" w:space="0" w:color="auto"/>
                <w:right w:val="none" w:sz="0" w:space="0" w:color="auto"/>
              </w:divBdr>
              <w:divsChild>
                <w:div w:id="1790470790">
                  <w:marLeft w:val="0"/>
                  <w:marRight w:val="0"/>
                  <w:marTop w:val="0"/>
                  <w:marBottom w:val="0"/>
                  <w:divBdr>
                    <w:top w:val="none" w:sz="0" w:space="0" w:color="auto"/>
                    <w:left w:val="none" w:sz="0" w:space="0" w:color="auto"/>
                    <w:bottom w:val="none" w:sz="0" w:space="0" w:color="auto"/>
                    <w:right w:val="none" w:sz="0" w:space="0" w:color="auto"/>
                  </w:divBdr>
                </w:div>
              </w:divsChild>
            </w:div>
            <w:div w:id="635716951">
              <w:marLeft w:val="0"/>
              <w:marRight w:val="0"/>
              <w:marTop w:val="0"/>
              <w:marBottom w:val="0"/>
              <w:divBdr>
                <w:top w:val="none" w:sz="0" w:space="0" w:color="auto"/>
                <w:left w:val="none" w:sz="0" w:space="0" w:color="auto"/>
                <w:bottom w:val="none" w:sz="0" w:space="0" w:color="auto"/>
                <w:right w:val="none" w:sz="0" w:space="0" w:color="auto"/>
              </w:divBdr>
              <w:divsChild>
                <w:div w:id="2104448871">
                  <w:marLeft w:val="0"/>
                  <w:marRight w:val="0"/>
                  <w:marTop w:val="0"/>
                  <w:marBottom w:val="0"/>
                  <w:divBdr>
                    <w:top w:val="none" w:sz="0" w:space="0" w:color="auto"/>
                    <w:left w:val="none" w:sz="0" w:space="0" w:color="auto"/>
                    <w:bottom w:val="none" w:sz="0" w:space="0" w:color="auto"/>
                    <w:right w:val="none" w:sz="0" w:space="0" w:color="auto"/>
                  </w:divBdr>
                </w:div>
              </w:divsChild>
            </w:div>
            <w:div w:id="611744667">
              <w:marLeft w:val="0"/>
              <w:marRight w:val="0"/>
              <w:marTop w:val="0"/>
              <w:marBottom w:val="0"/>
              <w:divBdr>
                <w:top w:val="none" w:sz="0" w:space="0" w:color="auto"/>
                <w:left w:val="none" w:sz="0" w:space="0" w:color="auto"/>
                <w:bottom w:val="none" w:sz="0" w:space="0" w:color="auto"/>
                <w:right w:val="none" w:sz="0" w:space="0" w:color="auto"/>
              </w:divBdr>
              <w:divsChild>
                <w:div w:id="774523383">
                  <w:marLeft w:val="0"/>
                  <w:marRight w:val="0"/>
                  <w:marTop w:val="0"/>
                  <w:marBottom w:val="0"/>
                  <w:divBdr>
                    <w:top w:val="none" w:sz="0" w:space="0" w:color="auto"/>
                    <w:left w:val="none" w:sz="0" w:space="0" w:color="auto"/>
                    <w:bottom w:val="none" w:sz="0" w:space="0" w:color="auto"/>
                    <w:right w:val="none" w:sz="0" w:space="0" w:color="auto"/>
                  </w:divBdr>
                </w:div>
              </w:divsChild>
            </w:div>
            <w:div w:id="197669859">
              <w:marLeft w:val="0"/>
              <w:marRight w:val="0"/>
              <w:marTop w:val="0"/>
              <w:marBottom w:val="0"/>
              <w:divBdr>
                <w:top w:val="none" w:sz="0" w:space="0" w:color="auto"/>
                <w:left w:val="none" w:sz="0" w:space="0" w:color="auto"/>
                <w:bottom w:val="none" w:sz="0" w:space="0" w:color="auto"/>
                <w:right w:val="none" w:sz="0" w:space="0" w:color="auto"/>
              </w:divBdr>
              <w:divsChild>
                <w:div w:id="526144982">
                  <w:marLeft w:val="0"/>
                  <w:marRight w:val="0"/>
                  <w:marTop w:val="0"/>
                  <w:marBottom w:val="0"/>
                  <w:divBdr>
                    <w:top w:val="none" w:sz="0" w:space="0" w:color="auto"/>
                    <w:left w:val="none" w:sz="0" w:space="0" w:color="auto"/>
                    <w:bottom w:val="none" w:sz="0" w:space="0" w:color="auto"/>
                    <w:right w:val="none" w:sz="0" w:space="0" w:color="auto"/>
                  </w:divBdr>
                </w:div>
              </w:divsChild>
            </w:div>
            <w:div w:id="886910551">
              <w:marLeft w:val="0"/>
              <w:marRight w:val="0"/>
              <w:marTop w:val="0"/>
              <w:marBottom w:val="0"/>
              <w:divBdr>
                <w:top w:val="none" w:sz="0" w:space="0" w:color="auto"/>
                <w:left w:val="none" w:sz="0" w:space="0" w:color="auto"/>
                <w:bottom w:val="none" w:sz="0" w:space="0" w:color="auto"/>
                <w:right w:val="none" w:sz="0" w:space="0" w:color="auto"/>
              </w:divBdr>
              <w:divsChild>
                <w:div w:id="409810869">
                  <w:marLeft w:val="0"/>
                  <w:marRight w:val="0"/>
                  <w:marTop w:val="0"/>
                  <w:marBottom w:val="0"/>
                  <w:divBdr>
                    <w:top w:val="none" w:sz="0" w:space="0" w:color="auto"/>
                    <w:left w:val="none" w:sz="0" w:space="0" w:color="auto"/>
                    <w:bottom w:val="none" w:sz="0" w:space="0" w:color="auto"/>
                    <w:right w:val="none" w:sz="0" w:space="0" w:color="auto"/>
                  </w:divBdr>
                </w:div>
              </w:divsChild>
            </w:div>
            <w:div w:id="1283657239">
              <w:marLeft w:val="0"/>
              <w:marRight w:val="0"/>
              <w:marTop w:val="0"/>
              <w:marBottom w:val="0"/>
              <w:divBdr>
                <w:top w:val="none" w:sz="0" w:space="0" w:color="auto"/>
                <w:left w:val="none" w:sz="0" w:space="0" w:color="auto"/>
                <w:bottom w:val="none" w:sz="0" w:space="0" w:color="auto"/>
                <w:right w:val="none" w:sz="0" w:space="0" w:color="auto"/>
              </w:divBdr>
              <w:divsChild>
                <w:div w:id="1480875800">
                  <w:marLeft w:val="0"/>
                  <w:marRight w:val="0"/>
                  <w:marTop w:val="0"/>
                  <w:marBottom w:val="0"/>
                  <w:divBdr>
                    <w:top w:val="none" w:sz="0" w:space="0" w:color="auto"/>
                    <w:left w:val="none" w:sz="0" w:space="0" w:color="auto"/>
                    <w:bottom w:val="none" w:sz="0" w:space="0" w:color="auto"/>
                    <w:right w:val="none" w:sz="0" w:space="0" w:color="auto"/>
                  </w:divBdr>
                </w:div>
              </w:divsChild>
            </w:div>
            <w:div w:id="1385520479">
              <w:marLeft w:val="0"/>
              <w:marRight w:val="0"/>
              <w:marTop w:val="0"/>
              <w:marBottom w:val="0"/>
              <w:divBdr>
                <w:top w:val="none" w:sz="0" w:space="0" w:color="auto"/>
                <w:left w:val="none" w:sz="0" w:space="0" w:color="auto"/>
                <w:bottom w:val="none" w:sz="0" w:space="0" w:color="auto"/>
                <w:right w:val="none" w:sz="0" w:space="0" w:color="auto"/>
              </w:divBdr>
              <w:divsChild>
                <w:div w:id="557474485">
                  <w:marLeft w:val="0"/>
                  <w:marRight w:val="0"/>
                  <w:marTop w:val="0"/>
                  <w:marBottom w:val="0"/>
                  <w:divBdr>
                    <w:top w:val="none" w:sz="0" w:space="0" w:color="auto"/>
                    <w:left w:val="none" w:sz="0" w:space="0" w:color="auto"/>
                    <w:bottom w:val="none" w:sz="0" w:space="0" w:color="auto"/>
                    <w:right w:val="none" w:sz="0" w:space="0" w:color="auto"/>
                  </w:divBdr>
                </w:div>
              </w:divsChild>
            </w:div>
            <w:div w:id="1734543538">
              <w:marLeft w:val="0"/>
              <w:marRight w:val="0"/>
              <w:marTop w:val="0"/>
              <w:marBottom w:val="0"/>
              <w:divBdr>
                <w:top w:val="none" w:sz="0" w:space="0" w:color="auto"/>
                <w:left w:val="none" w:sz="0" w:space="0" w:color="auto"/>
                <w:bottom w:val="none" w:sz="0" w:space="0" w:color="auto"/>
                <w:right w:val="none" w:sz="0" w:space="0" w:color="auto"/>
              </w:divBdr>
              <w:divsChild>
                <w:div w:id="675545247">
                  <w:marLeft w:val="0"/>
                  <w:marRight w:val="0"/>
                  <w:marTop w:val="0"/>
                  <w:marBottom w:val="0"/>
                  <w:divBdr>
                    <w:top w:val="none" w:sz="0" w:space="0" w:color="auto"/>
                    <w:left w:val="none" w:sz="0" w:space="0" w:color="auto"/>
                    <w:bottom w:val="none" w:sz="0" w:space="0" w:color="auto"/>
                    <w:right w:val="none" w:sz="0" w:space="0" w:color="auto"/>
                  </w:divBdr>
                </w:div>
              </w:divsChild>
            </w:div>
            <w:div w:id="1620061969">
              <w:marLeft w:val="0"/>
              <w:marRight w:val="0"/>
              <w:marTop w:val="0"/>
              <w:marBottom w:val="0"/>
              <w:divBdr>
                <w:top w:val="none" w:sz="0" w:space="0" w:color="auto"/>
                <w:left w:val="none" w:sz="0" w:space="0" w:color="auto"/>
                <w:bottom w:val="none" w:sz="0" w:space="0" w:color="auto"/>
                <w:right w:val="none" w:sz="0" w:space="0" w:color="auto"/>
              </w:divBdr>
              <w:divsChild>
                <w:div w:id="378864729">
                  <w:marLeft w:val="0"/>
                  <w:marRight w:val="0"/>
                  <w:marTop w:val="0"/>
                  <w:marBottom w:val="0"/>
                  <w:divBdr>
                    <w:top w:val="none" w:sz="0" w:space="0" w:color="auto"/>
                    <w:left w:val="none" w:sz="0" w:space="0" w:color="auto"/>
                    <w:bottom w:val="none" w:sz="0" w:space="0" w:color="auto"/>
                    <w:right w:val="none" w:sz="0" w:space="0" w:color="auto"/>
                  </w:divBdr>
                </w:div>
              </w:divsChild>
            </w:div>
            <w:div w:id="335427798">
              <w:marLeft w:val="0"/>
              <w:marRight w:val="0"/>
              <w:marTop w:val="0"/>
              <w:marBottom w:val="0"/>
              <w:divBdr>
                <w:top w:val="none" w:sz="0" w:space="0" w:color="auto"/>
                <w:left w:val="none" w:sz="0" w:space="0" w:color="auto"/>
                <w:bottom w:val="none" w:sz="0" w:space="0" w:color="auto"/>
                <w:right w:val="none" w:sz="0" w:space="0" w:color="auto"/>
              </w:divBdr>
              <w:divsChild>
                <w:div w:id="1018506030">
                  <w:marLeft w:val="0"/>
                  <w:marRight w:val="0"/>
                  <w:marTop w:val="0"/>
                  <w:marBottom w:val="0"/>
                  <w:divBdr>
                    <w:top w:val="none" w:sz="0" w:space="0" w:color="auto"/>
                    <w:left w:val="none" w:sz="0" w:space="0" w:color="auto"/>
                    <w:bottom w:val="none" w:sz="0" w:space="0" w:color="auto"/>
                    <w:right w:val="none" w:sz="0" w:space="0" w:color="auto"/>
                  </w:divBdr>
                </w:div>
              </w:divsChild>
            </w:div>
            <w:div w:id="1805661966">
              <w:marLeft w:val="0"/>
              <w:marRight w:val="0"/>
              <w:marTop w:val="0"/>
              <w:marBottom w:val="0"/>
              <w:divBdr>
                <w:top w:val="none" w:sz="0" w:space="0" w:color="auto"/>
                <w:left w:val="none" w:sz="0" w:space="0" w:color="auto"/>
                <w:bottom w:val="none" w:sz="0" w:space="0" w:color="auto"/>
                <w:right w:val="none" w:sz="0" w:space="0" w:color="auto"/>
              </w:divBdr>
              <w:divsChild>
                <w:div w:id="47801087">
                  <w:marLeft w:val="0"/>
                  <w:marRight w:val="0"/>
                  <w:marTop w:val="0"/>
                  <w:marBottom w:val="0"/>
                  <w:divBdr>
                    <w:top w:val="none" w:sz="0" w:space="0" w:color="auto"/>
                    <w:left w:val="none" w:sz="0" w:space="0" w:color="auto"/>
                    <w:bottom w:val="none" w:sz="0" w:space="0" w:color="auto"/>
                    <w:right w:val="none" w:sz="0" w:space="0" w:color="auto"/>
                  </w:divBdr>
                </w:div>
              </w:divsChild>
            </w:div>
            <w:div w:id="21977742">
              <w:marLeft w:val="0"/>
              <w:marRight w:val="0"/>
              <w:marTop w:val="0"/>
              <w:marBottom w:val="0"/>
              <w:divBdr>
                <w:top w:val="none" w:sz="0" w:space="0" w:color="auto"/>
                <w:left w:val="none" w:sz="0" w:space="0" w:color="auto"/>
                <w:bottom w:val="none" w:sz="0" w:space="0" w:color="auto"/>
                <w:right w:val="none" w:sz="0" w:space="0" w:color="auto"/>
              </w:divBdr>
              <w:divsChild>
                <w:div w:id="990132505">
                  <w:marLeft w:val="0"/>
                  <w:marRight w:val="0"/>
                  <w:marTop w:val="0"/>
                  <w:marBottom w:val="0"/>
                  <w:divBdr>
                    <w:top w:val="none" w:sz="0" w:space="0" w:color="auto"/>
                    <w:left w:val="none" w:sz="0" w:space="0" w:color="auto"/>
                    <w:bottom w:val="none" w:sz="0" w:space="0" w:color="auto"/>
                    <w:right w:val="none" w:sz="0" w:space="0" w:color="auto"/>
                  </w:divBdr>
                </w:div>
              </w:divsChild>
            </w:div>
            <w:div w:id="971322210">
              <w:marLeft w:val="0"/>
              <w:marRight w:val="0"/>
              <w:marTop w:val="0"/>
              <w:marBottom w:val="0"/>
              <w:divBdr>
                <w:top w:val="none" w:sz="0" w:space="0" w:color="auto"/>
                <w:left w:val="none" w:sz="0" w:space="0" w:color="auto"/>
                <w:bottom w:val="none" w:sz="0" w:space="0" w:color="auto"/>
                <w:right w:val="none" w:sz="0" w:space="0" w:color="auto"/>
              </w:divBdr>
              <w:divsChild>
                <w:div w:id="268439801">
                  <w:marLeft w:val="0"/>
                  <w:marRight w:val="0"/>
                  <w:marTop w:val="0"/>
                  <w:marBottom w:val="0"/>
                  <w:divBdr>
                    <w:top w:val="none" w:sz="0" w:space="0" w:color="auto"/>
                    <w:left w:val="none" w:sz="0" w:space="0" w:color="auto"/>
                    <w:bottom w:val="none" w:sz="0" w:space="0" w:color="auto"/>
                    <w:right w:val="none" w:sz="0" w:space="0" w:color="auto"/>
                  </w:divBdr>
                </w:div>
              </w:divsChild>
            </w:div>
            <w:div w:id="341517912">
              <w:marLeft w:val="0"/>
              <w:marRight w:val="0"/>
              <w:marTop w:val="0"/>
              <w:marBottom w:val="0"/>
              <w:divBdr>
                <w:top w:val="none" w:sz="0" w:space="0" w:color="auto"/>
                <w:left w:val="none" w:sz="0" w:space="0" w:color="auto"/>
                <w:bottom w:val="none" w:sz="0" w:space="0" w:color="auto"/>
                <w:right w:val="none" w:sz="0" w:space="0" w:color="auto"/>
              </w:divBdr>
              <w:divsChild>
                <w:div w:id="1374816377">
                  <w:marLeft w:val="0"/>
                  <w:marRight w:val="0"/>
                  <w:marTop w:val="0"/>
                  <w:marBottom w:val="0"/>
                  <w:divBdr>
                    <w:top w:val="none" w:sz="0" w:space="0" w:color="auto"/>
                    <w:left w:val="none" w:sz="0" w:space="0" w:color="auto"/>
                    <w:bottom w:val="none" w:sz="0" w:space="0" w:color="auto"/>
                    <w:right w:val="none" w:sz="0" w:space="0" w:color="auto"/>
                  </w:divBdr>
                </w:div>
              </w:divsChild>
            </w:div>
            <w:div w:id="1012419835">
              <w:marLeft w:val="0"/>
              <w:marRight w:val="0"/>
              <w:marTop w:val="0"/>
              <w:marBottom w:val="0"/>
              <w:divBdr>
                <w:top w:val="none" w:sz="0" w:space="0" w:color="auto"/>
                <w:left w:val="none" w:sz="0" w:space="0" w:color="auto"/>
                <w:bottom w:val="none" w:sz="0" w:space="0" w:color="auto"/>
                <w:right w:val="none" w:sz="0" w:space="0" w:color="auto"/>
              </w:divBdr>
              <w:divsChild>
                <w:div w:id="275408681">
                  <w:marLeft w:val="0"/>
                  <w:marRight w:val="0"/>
                  <w:marTop w:val="0"/>
                  <w:marBottom w:val="0"/>
                  <w:divBdr>
                    <w:top w:val="none" w:sz="0" w:space="0" w:color="auto"/>
                    <w:left w:val="none" w:sz="0" w:space="0" w:color="auto"/>
                    <w:bottom w:val="none" w:sz="0" w:space="0" w:color="auto"/>
                    <w:right w:val="none" w:sz="0" w:space="0" w:color="auto"/>
                  </w:divBdr>
                </w:div>
              </w:divsChild>
            </w:div>
            <w:div w:id="5524235">
              <w:marLeft w:val="0"/>
              <w:marRight w:val="0"/>
              <w:marTop w:val="0"/>
              <w:marBottom w:val="0"/>
              <w:divBdr>
                <w:top w:val="none" w:sz="0" w:space="0" w:color="auto"/>
                <w:left w:val="none" w:sz="0" w:space="0" w:color="auto"/>
                <w:bottom w:val="none" w:sz="0" w:space="0" w:color="auto"/>
                <w:right w:val="none" w:sz="0" w:space="0" w:color="auto"/>
              </w:divBdr>
              <w:divsChild>
                <w:div w:id="1398360182">
                  <w:marLeft w:val="0"/>
                  <w:marRight w:val="0"/>
                  <w:marTop w:val="0"/>
                  <w:marBottom w:val="0"/>
                  <w:divBdr>
                    <w:top w:val="none" w:sz="0" w:space="0" w:color="auto"/>
                    <w:left w:val="none" w:sz="0" w:space="0" w:color="auto"/>
                    <w:bottom w:val="none" w:sz="0" w:space="0" w:color="auto"/>
                    <w:right w:val="none" w:sz="0" w:space="0" w:color="auto"/>
                  </w:divBdr>
                </w:div>
              </w:divsChild>
            </w:div>
            <w:div w:id="966548197">
              <w:marLeft w:val="0"/>
              <w:marRight w:val="0"/>
              <w:marTop w:val="0"/>
              <w:marBottom w:val="0"/>
              <w:divBdr>
                <w:top w:val="none" w:sz="0" w:space="0" w:color="auto"/>
                <w:left w:val="none" w:sz="0" w:space="0" w:color="auto"/>
                <w:bottom w:val="none" w:sz="0" w:space="0" w:color="auto"/>
                <w:right w:val="none" w:sz="0" w:space="0" w:color="auto"/>
              </w:divBdr>
              <w:divsChild>
                <w:div w:id="94058118">
                  <w:marLeft w:val="0"/>
                  <w:marRight w:val="0"/>
                  <w:marTop w:val="0"/>
                  <w:marBottom w:val="0"/>
                  <w:divBdr>
                    <w:top w:val="none" w:sz="0" w:space="0" w:color="auto"/>
                    <w:left w:val="none" w:sz="0" w:space="0" w:color="auto"/>
                    <w:bottom w:val="none" w:sz="0" w:space="0" w:color="auto"/>
                    <w:right w:val="none" w:sz="0" w:space="0" w:color="auto"/>
                  </w:divBdr>
                </w:div>
              </w:divsChild>
            </w:div>
            <w:div w:id="390427215">
              <w:marLeft w:val="0"/>
              <w:marRight w:val="0"/>
              <w:marTop w:val="0"/>
              <w:marBottom w:val="0"/>
              <w:divBdr>
                <w:top w:val="none" w:sz="0" w:space="0" w:color="auto"/>
                <w:left w:val="none" w:sz="0" w:space="0" w:color="auto"/>
                <w:bottom w:val="none" w:sz="0" w:space="0" w:color="auto"/>
                <w:right w:val="none" w:sz="0" w:space="0" w:color="auto"/>
              </w:divBdr>
              <w:divsChild>
                <w:div w:id="952905295">
                  <w:marLeft w:val="0"/>
                  <w:marRight w:val="0"/>
                  <w:marTop w:val="0"/>
                  <w:marBottom w:val="0"/>
                  <w:divBdr>
                    <w:top w:val="none" w:sz="0" w:space="0" w:color="auto"/>
                    <w:left w:val="none" w:sz="0" w:space="0" w:color="auto"/>
                    <w:bottom w:val="none" w:sz="0" w:space="0" w:color="auto"/>
                    <w:right w:val="none" w:sz="0" w:space="0" w:color="auto"/>
                  </w:divBdr>
                </w:div>
              </w:divsChild>
            </w:div>
            <w:div w:id="1942646880">
              <w:marLeft w:val="0"/>
              <w:marRight w:val="0"/>
              <w:marTop w:val="0"/>
              <w:marBottom w:val="0"/>
              <w:divBdr>
                <w:top w:val="none" w:sz="0" w:space="0" w:color="auto"/>
                <w:left w:val="none" w:sz="0" w:space="0" w:color="auto"/>
                <w:bottom w:val="none" w:sz="0" w:space="0" w:color="auto"/>
                <w:right w:val="none" w:sz="0" w:space="0" w:color="auto"/>
              </w:divBdr>
              <w:divsChild>
                <w:div w:id="20469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0496">
          <w:marLeft w:val="0"/>
          <w:marRight w:val="0"/>
          <w:marTop w:val="0"/>
          <w:marBottom w:val="0"/>
          <w:divBdr>
            <w:top w:val="none" w:sz="0" w:space="0" w:color="auto"/>
            <w:left w:val="none" w:sz="0" w:space="0" w:color="auto"/>
            <w:bottom w:val="none" w:sz="0" w:space="0" w:color="auto"/>
            <w:right w:val="none" w:sz="0" w:space="0" w:color="auto"/>
          </w:divBdr>
        </w:div>
        <w:div w:id="60639021">
          <w:marLeft w:val="0"/>
          <w:marRight w:val="0"/>
          <w:marTop w:val="0"/>
          <w:marBottom w:val="0"/>
          <w:divBdr>
            <w:top w:val="none" w:sz="0" w:space="0" w:color="auto"/>
            <w:left w:val="none" w:sz="0" w:space="0" w:color="auto"/>
            <w:bottom w:val="none" w:sz="0" w:space="0" w:color="auto"/>
            <w:right w:val="none" w:sz="0" w:space="0" w:color="auto"/>
          </w:divBdr>
          <w:divsChild>
            <w:div w:id="874779896">
              <w:marLeft w:val="0"/>
              <w:marRight w:val="0"/>
              <w:marTop w:val="0"/>
              <w:marBottom w:val="0"/>
              <w:divBdr>
                <w:top w:val="none" w:sz="0" w:space="0" w:color="auto"/>
                <w:left w:val="none" w:sz="0" w:space="0" w:color="auto"/>
                <w:bottom w:val="none" w:sz="0" w:space="0" w:color="auto"/>
                <w:right w:val="none" w:sz="0" w:space="0" w:color="auto"/>
              </w:divBdr>
              <w:divsChild>
                <w:div w:id="18078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4643">
          <w:marLeft w:val="0"/>
          <w:marRight w:val="0"/>
          <w:marTop w:val="0"/>
          <w:marBottom w:val="0"/>
          <w:divBdr>
            <w:top w:val="none" w:sz="0" w:space="0" w:color="auto"/>
            <w:left w:val="none" w:sz="0" w:space="0" w:color="auto"/>
            <w:bottom w:val="none" w:sz="0" w:space="0" w:color="auto"/>
            <w:right w:val="none" w:sz="0" w:space="0" w:color="auto"/>
          </w:divBdr>
          <w:divsChild>
            <w:div w:id="332488188">
              <w:marLeft w:val="0"/>
              <w:marRight w:val="0"/>
              <w:marTop w:val="0"/>
              <w:marBottom w:val="0"/>
              <w:divBdr>
                <w:top w:val="none" w:sz="0" w:space="0" w:color="auto"/>
                <w:left w:val="none" w:sz="0" w:space="0" w:color="auto"/>
                <w:bottom w:val="none" w:sz="0" w:space="0" w:color="auto"/>
                <w:right w:val="none" w:sz="0" w:space="0" w:color="auto"/>
              </w:divBdr>
              <w:divsChild>
                <w:div w:id="4422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123">
          <w:marLeft w:val="0"/>
          <w:marRight w:val="0"/>
          <w:marTop w:val="0"/>
          <w:marBottom w:val="0"/>
          <w:divBdr>
            <w:top w:val="none" w:sz="0" w:space="0" w:color="auto"/>
            <w:left w:val="none" w:sz="0" w:space="0" w:color="auto"/>
            <w:bottom w:val="none" w:sz="0" w:space="0" w:color="auto"/>
            <w:right w:val="none" w:sz="0" w:space="0" w:color="auto"/>
          </w:divBdr>
        </w:div>
        <w:div w:id="2018576319">
          <w:marLeft w:val="0"/>
          <w:marRight w:val="0"/>
          <w:marTop w:val="0"/>
          <w:marBottom w:val="0"/>
          <w:divBdr>
            <w:top w:val="none" w:sz="0" w:space="0" w:color="auto"/>
            <w:left w:val="none" w:sz="0" w:space="0" w:color="auto"/>
            <w:bottom w:val="none" w:sz="0" w:space="0" w:color="auto"/>
            <w:right w:val="none" w:sz="0" w:space="0" w:color="auto"/>
          </w:divBdr>
          <w:divsChild>
            <w:div w:id="151799778">
              <w:marLeft w:val="0"/>
              <w:marRight w:val="0"/>
              <w:marTop w:val="0"/>
              <w:marBottom w:val="0"/>
              <w:divBdr>
                <w:top w:val="none" w:sz="0" w:space="0" w:color="auto"/>
                <w:left w:val="none" w:sz="0" w:space="0" w:color="auto"/>
                <w:bottom w:val="none" w:sz="0" w:space="0" w:color="auto"/>
                <w:right w:val="none" w:sz="0" w:space="0" w:color="auto"/>
              </w:divBdr>
              <w:divsChild>
                <w:div w:id="1146358461">
                  <w:marLeft w:val="0"/>
                  <w:marRight w:val="0"/>
                  <w:marTop w:val="0"/>
                  <w:marBottom w:val="0"/>
                  <w:divBdr>
                    <w:top w:val="none" w:sz="0" w:space="0" w:color="auto"/>
                    <w:left w:val="none" w:sz="0" w:space="0" w:color="auto"/>
                    <w:bottom w:val="none" w:sz="0" w:space="0" w:color="auto"/>
                    <w:right w:val="none" w:sz="0" w:space="0" w:color="auto"/>
                  </w:divBdr>
                </w:div>
              </w:divsChild>
            </w:div>
            <w:div w:id="1028066660">
              <w:marLeft w:val="0"/>
              <w:marRight w:val="0"/>
              <w:marTop w:val="0"/>
              <w:marBottom w:val="0"/>
              <w:divBdr>
                <w:top w:val="none" w:sz="0" w:space="0" w:color="auto"/>
                <w:left w:val="none" w:sz="0" w:space="0" w:color="auto"/>
                <w:bottom w:val="none" w:sz="0" w:space="0" w:color="auto"/>
                <w:right w:val="none" w:sz="0" w:space="0" w:color="auto"/>
              </w:divBdr>
              <w:divsChild>
                <w:div w:id="1416781282">
                  <w:marLeft w:val="0"/>
                  <w:marRight w:val="0"/>
                  <w:marTop w:val="0"/>
                  <w:marBottom w:val="0"/>
                  <w:divBdr>
                    <w:top w:val="none" w:sz="0" w:space="0" w:color="auto"/>
                    <w:left w:val="none" w:sz="0" w:space="0" w:color="auto"/>
                    <w:bottom w:val="none" w:sz="0" w:space="0" w:color="auto"/>
                    <w:right w:val="none" w:sz="0" w:space="0" w:color="auto"/>
                  </w:divBdr>
                </w:div>
              </w:divsChild>
            </w:div>
            <w:div w:id="374895625">
              <w:marLeft w:val="0"/>
              <w:marRight w:val="0"/>
              <w:marTop w:val="0"/>
              <w:marBottom w:val="0"/>
              <w:divBdr>
                <w:top w:val="none" w:sz="0" w:space="0" w:color="auto"/>
                <w:left w:val="none" w:sz="0" w:space="0" w:color="auto"/>
                <w:bottom w:val="none" w:sz="0" w:space="0" w:color="auto"/>
                <w:right w:val="none" w:sz="0" w:space="0" w:color="auto"/>
              </w:divBdr>
              <w:divsChild>
                <w:div w:id="1326472032">
                  <w:marLeft w:val="0"/>
                  <w:marRight w:val="0"/>
                  <w:marTop w:val="0"/>
                  <w:marBottom w:val="0"/>
                  <w:divBdr>
                    <w:top w:val="none" w:sz="0" w:space="0" w:color="auto"/>
                    <w:left w:val="none" w:sz="0" w:space="0" w:color="auto"/>
                    <w:bottom w:val="none" w:sz="0" w:space="0" w:color="auto"/>
                    <w:right w:val="none" w:sz="0" w:space="0" w:color="auto"/>
                  </w:divBdr>
                </w:div>
              </w:divsChild>
            </w:div>
            <w:div w:id="1793281016">
              <w:marLeft w:val="0"/>
              <w:marRight w:val="0"/>
              <w:marTop w:val="0"/>
              <w:marBottom w:val="0"/>
              <w:divBdr>
                <w:top w:val="none" w:sz="0" w:space="0" w:color="auto"/>
                <w:left w:val="none" w:sz="0" w:space="0" w:color="auto"/>
                <w:bottom w:val="none" w:sz="0" w:space="0" w:color="auto"/>
                <w:right w:val="none" w:sz="0" w:space="0" w:color="auto"/>
              </w:divBdr>
              <w:divsChild>
                <w:div w:id="924649762">
                  <w:marLeft w:val="0"/>
                  <w:marRight w:val="0"/>
                  <w:marTop w:val="0"/>
                  <w:marBottom w:val="0"/>
                  <w:divBdr>
                    <w:top w:val="none" w:sz="0" w:space="0" w:color="auto"/>
                    <w:left w:val="none" w:sz="0" w:space="0" w:color="auto"/>
                    <w:bottom w:val="none" w:sz="0" w:space="0" w:color="auto"/>
                    <w:right w:val="none" w:sz="0" w:space="0" w:color="auto"/>
                  </w:divBdr>
                </w:div>
              </w:divsChild>
            </w:div>
            <w:div w:id="23143480">
              <w:marLeft w:val="0"/>
              <w:marRight w:val="0"/>
              <w:marTop w:val="0"/>
              <w:marBottom w:val="0"/>
              <w:divBdr>
                <w:top w:val="none" w:sz="0" w:space="0" w:color="auto"/>
                <w:left w:val="none" w:sz="0" w:space="0" w:color="auto"/>
                <w:bottom w:val="none" w:sz="0" w:space="0" w:color="auto"/>
                <w:right w:val="none" w:sz="0" w:space="0" w:color="auto"/>
              </w:divBdr>
              <w:divsChild>
                <w:div w:id="83428426">
                  <w:marLeft w:val="0"/>
                  <w:marRight w:val="0"/>
                  <w:marTop w:val="0"/>
                  <w:marBottom w:val="0"/>
                  <w:divBdr>
                    <w:top w:val="none" w:sz="0" w:space="0" w:color="auto"/>
                    <w:left w:val="none" w:sz="0" w:space="0" w:color="auto"/>
                    <w:bottom w:val="none" w:sz="0" w:space="0" w:color="auto"/>
                    <w:right w:val="none" w:sz="0" w:space="0" w:color="auto"/>
                  </w:divBdr>
                </w:div>
              </w:divsChild>
            </w:div>
            <w:div w:id="1221290348">
              <w:marLeft w:val="0"/>
              <w:marRight w:val="0"/>
              <w:marTop w:val="0"/>
              <w:marBottom w:val="0"/>
              <w:divBdr>
                <w:top w:val="none" w:sz="0" w:space="0" w:color="auto"/>
                <w:left w:val="none" w:sz="0" w:space="0" w:color="auto"/>
                <w:bottom w:val="none" w:sz="0" w:space="0" w:color="auto"/>
                <w:right w:val="none" w:sz="0" w:space="0" w:color="auto"/>
              </w:divBdr>
              <w:divsChild>
                <w:div w:id="103696858">
                  <w:marLeft w:val="0"/>
                  <w:marRight w:val="0"/>
                  <w:marTop w:val="0"/>
                  <w:marBottom w:val="0"/>
                  <w:divBdr>
                    <w:top w:val="none" w:sz="0" w:space="0" w:color="auto"/>
                    <w:left w:val="none" w:sz="0" w:space="0" w:color="auto"/>
                    <w:bottom w:val="none" w:sz="0" w:space="0" w:color="auto"/>
                    <w:right w:val="none" w:sz="0" w:space="0" w:color="auto"/>
                  </w:divBdr>
                </w:div>
              </w:divsChild>
            </w:div>
            <w:div w:id="1324971548">
              <w:marLeft w:val="0"/>
              <w:marRight w:val="0"/>
              <w:marTop w:val="0"/>
              <w:marBottom w:val="0"/>
              <w:divBdr>
                <w:top w:val="none" w:sz="0" w:space="0" w:color="auto"/>
                <w:left w:val="none" w:sz="0" w:space="0" w:color="auto"/>
                <w:bottom w:val="none" w:sz="0" w:space="0" w:color="auto"/>
                <w:right w:val="none" w:sz="0" w:space="0" w:color="auto"/>
              </w:divBdr>
              <w:divsChild>
                <w:div w:id="2004045942">
                  <w:marLeft w:val="0"/>
                  <w:marRight w:val="0"/>
                  <w:marTop w:val="0"/>
                  <w:marBottom w:val="0"/>
                  <w:divBdr>
                    <w:top w:val="none" w:sz="0" w:space="0" w:color="auto"/>
                    <w:left w:val="none" w:sz="0" w:space="0" w:color="auto"/>
                    <w:bottom w:val="none" w:sz="0" w:space="0" w:color="auto"/>
                    <w:right w:val="none" w:sz="0" w:space="0" w:color="auto"/>
                  </w:divBdr>
                </w:div>
              </w:divsChild>
            </w:div>
            <w:div w:id="111900454">
              <w:marLeft w:val="0"/>
              <w:marRight w:val="0"/>
              <w:marTop w:val="0"/>
              <w:marBottom w:val="0"/>
              <w:divBdr>
                <w:top w:val="none" w:sz="0" w:space="0" w:color="auto"/>
                <w:left w:val="none" w:sz="0" w:space="0" w:color="auto"/>
                <w:bottom w:val="none" w:sz="0" w:space="0" w:color="auto"/>
                <w:right w:val="none" w:sz="0" w:space="0" w:color="auto"/>
              </w:divBdr>
              <w:divsChild>
                <w:div w:id="1037317401">
                  <w:marLeft w:val="0"/>
                  <w:marRight w:val="0"/>
                  <w:marTop w:val="0"/>
                  <w:marBottom w:val="0"/>
                  <w:divBdr>
                    <w:top w:val="none" w:sz="0" w:space="0" w:color="auto"/>
                    <w:left w:val="none" w:sz="0" w:space="0" w:color="auto"/>
                    <w:bottom w:val="none" w:sz="0" w:space="0" w:color="auto"/>
                    <w:right w:val="none" w:sz="0" w:space="0" w:color="auto"/>
                  </w:divBdr>
                </w:div>
              </w:divsChild>
            </w:div>
            <w:div w:id="311716508">
              <w:marLeft w:val="0"/>
              <w:marRight w:val="0"/>
              <w:marTop w:val="0"/>
              <w:marBottom w:val="0"/>
              <w:divBdr>
                <w:top w:val="none" w:sz="0" w:space="0" w:color="auto"/>
                <w:left w:val="none" w:sz="0" w:space="0" w:color="auto"/>
                <w:bottom w:val="none" w:sz="0" w:space="0" w:color="auto"/>
                <w:right w:val="none" w:sz="0" w:space="0" w:color="auto"/>
              </w:divBdr>
              <w:divsChild>
                <w:div w:id="356079132">
                  <w:marLeft w:val="0"/>
                  <w:marRight w:val="0"/>
                  <w:marTop w:val="0"/>
                  <w:marBottom w:val="0"/>
                  <w:divBdr>
                    <w:top w:val="none" w:sz="0" w:space="0" w:color="auto"/>
                    <w:left w:val="none" w:sz="0" w:space="0" w:color="auto"/>
                    <w:bottom w:val="none" w:sz="0" w:space="0" w:color="auto"/>
                    <w:right w:val="none" w:sz="0" w:space="0" w:color="auto"/>
                  </w:divBdr>
                </w:div>
              </w:divsChild>
            </w:div>
            <w:div w:id="2061198640">
              <w:marLeft w:val="0"/>
              <w:marRight w:val="0"/>
              <w:marTop w:val="0"/>
              <w:marBottom w:val="0"/>
              <w:divBdr>
                <w:top w:val="none" w:sz="0" w:space="0" w:color="auto"/>
                <w:left w:val="none" w:sz="0" w:space="0" w:color="auto"/>
                <w:bottom w:val="none" w:sz="0" w:space="0" w:color="auto"/>
                <w:right w:val="none" w:sz="0" w:space="0" w:color="auto"/>
              </w:divBdr>
              <w:divsChild>
                <w:div w:id="359627641">
                  <w:marLeft w:val="0"/>
                  <w:marRight w:val="0"/>
                  <w:marTop w:val="0"/>
                  <w:marBottom w:val="0"/>
                  <w:divBdr>
                    <w:top w:val="none" w:sz="0" w:space="0" w:color="auto"/>
                    <w:left w:val="none" w:sz="0" w:space="0" w:color="auto"/>
                    <w:bottom w:val="none" w:sz="0" w:space="0" w:color="auto"/>
                    <w:right w:val="none" w:sz="0" w:space="0" w:color="auto"/>
                  </w:divBdr>
                </w:div>
              </w:divsChild>
            </w:div>
            <w:div w:id="112598139">
              <w:marLeft w:val="0"/>
              <w:marRight w:val="0"/>
              <w:marTop w:val="0"/>
              <w:marBottom w:val="0"/>
              <w:divBdr>
                <w:top w:val="none" w:sz="0" w:space="0" w:color="auto"/>
                <w:left w:val="none" w:sz="0" w:space="0" w:color="auto"/>
                <w:bottom w:val="none" w:sz="0" w:space="0" w:color="auto"/>
                <w:right w:val="none" w:sz="0" w:space="0" w:color="auto"/>
              </w:divBdr>
              <w:divsChild>
                <w:div w:id="2101826970">
                  <w:marLeft w:val="0"/>
                  <w:marRight w:val="0"/>
                  <w:marTop w:val="0"/>
                  <w:marBottom w:val="0"/>
                  <w:divBdr>
                    <w:top w:val="none" w:sz="0" w:space="0" w:color="auto"/>
                    <w:left w:val="none" w:sz="0" w:space="0" w:color="auto"/>
                    <w:bottom w:val="none" w:sz="0" w:space="0" w:color="auto"/>
                    <w:right w:val="none" w:sz="0" w:space="0" w:color="auto"/>
                  </w:divBdr>
                </w:div>
              </w:divsChild>
            </w:div>
            <w:div w:id="1557428036">
              <w:marLeft w:val="0"/>
              <w:marRight w:val="0"/>
              <w:marTop w:val="0"/>
              <w:marBottom w:val="0"/>
              <w:divBdr>
                <w:top w:val="none" w:sz="0" w:space="0" w:color="auto"/>
                <w:left w:val="none" w:sz="0" w:space="0" w:color="auto"/>
                <w:bottom w:val="none" w:sz="0" w:space="0" w:color="auto"/>
                <w:right w:val="none" w:sz="0" w:space="0" w:color="auto"/>
              </w:divBdr>
              <w:divsChild>
                <w:div w:id="1033268297">
                  <w:marLeft w:val="0"/>
                  <w:marRight w:val="0"/>
                  <w:marTop w:val="0"/>
                  <w:marBottom w:val="0"/>
                  <w:divBdr>
                    <w:top w:val="none" w:sz="0" w:space="0" w:color="auto"/>
                    <w:left w:val="none" w:sz="0" w:space="0" w:color="auto"/>
                    <w:bottom w:val="none" w:sz="0" w:space="0" w:color="auto"/>
                    <w:right w:val="none" w:sz="0" w:space="0" w:color="auto"/>
                  </w:divBdr>
                </w:div>
              </w:divsChild>
            </w:div>
            <w:div w:id="639845345">
              <w:marLeft w:val="0"/>
              <w:marRight w:val="0"/>
              <w:marTop w:val="0"/>
              <w:marBottom w:val="0"/>
              <w:divBdr>
                <w:top w:val="none" w:sz="0" w:space="0" w:color="auto"/>
                <w:left w:val="none" w:sz="0" w:space="0" w:color="auto"/>
                <w:bottom w:val="none" w:sz="0" w:space="0" w:color="auto"/>
                <w:right w:val="none" w:sz="0" w:space="0" w:color="auto"/>
              </w:divBdr>
              <w:divsChild>
                <w:div w:id="630093793">
                  <w:marLeft w:val="0"/>
                  <w:marRight w:val="0"/>
                  <w:marTop w:val="0"/>
                  <w:marBottom w:val="0"/>
                  <w:divBdr>
                    <w:top w:val="none" w:sz="0" w:space="0" w:color="auto"/>
                    <w:left w:val="none" w:sz="0" w:space="0" w:color="auto"/>
                    <w:bottom w:val="none" w:sz="0" w:space="0" w:color="auto"/>
                    <w:right w:val="none" w:sz="0" w:space="0" w:color="auto"/>
                  </w:divBdr>
                </w:div>
              </w:divsChild>
            </w:div>
            <w:div w:id="1976912811">
              <w:marLeft w:val="0"/>
              <w:marRight w:val="0"/>
              <w:marTop w:val="0"/>
              <w:marBottom w:val="0"/>
              <w:divBdr>
                <w:top w:val="none" w:sz="0" w:space="0" w:color="auto"/>
                <w:left w:val="none" w:sz="0" w:space="0" w:color="auto"/>
                <w:bottom w:val="none" w:sz="0" w:space="0" w:color="auto"/>
                <w:right w:val="none" w:sz="0" w:space="0" w:color="auto"/>
              </w:divBdr>
              <w:divsChild>
                <w:div w:id="601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6614">
          <w:marLeft w:val="0"/>
          <w:marRight w:val="0"/>
          <w:marTop w:val="0"/>
          <w:marBottom w:val="0"/>
          <w:divBdr>
            <w:top w:val="none" w:sz="0" w:space="0" w:color="auto"/>
            <w:left w:val="none" w:sz="0" w:space="0" w:color="auto"/>
            <w:bottom w:val="none" w:sz="0" w:space="0" w:color="auto"/>
            <w:right w:val="none" w:sz="0" w:space="0" w:color="auto"/>
          </w:divBdr>
          <w:divsChild>
            <w:div w:id="638388927">
              <w:marLeft w:val="0"/>
              <w:marRight w:val="0"/>
              <w:marTop w:val="0"/>
              <w:marBottom w:val="0"/>
              <w:divBdr>
                <w:top w:val="none" w:sz="0" w:space="0" w:color="auto"/>
                <w:left w:val="none" w:sz="0" w:space="0" w:color="auto"/>
                <w:bottom w:val="none" w:sz="0" w:space="0" w:color="auto"/>
                <w:right w:val="none" w:sz="0" w:space="0" w:color="auto"/>
              </w:divBdr>
              <w:divsChild>
                <w:div w:id="1000161068">
                  <w:marLeft w:val="0"/>
                  <w:marRight w:val="0"/>
                  <w:marTop w:val="0"/>
                  <w:marBottom w:val="0"/>
                  <w:divBdr>
                    <w:top w:val="none" w:sz="0" w:space="0" w:color="auto"/>
                    <w:left w:val="none" w:sz="0" w:space="0" w:color="auto"/>
                    <w:bottom w:val="none" w:sz="0" w:space="0" w:color="auto"/>
                    <w:right w:val="none" w:sz="0" w:space="0" w:color="auto"/>
                  </w:divBdr>
                </w:div>
              </w:divsChild>
            </w:div>
            <w:div w:id="478495517">
              <w:marLeft w:val="0"/>
              <w:marRight w:val="0"/>
              <w:marTop w:val="0"/>
              <w:marBottom w:val="0"/>
              <w:divBdr>
                <w:top w:val="none" w:sz="0" w:space="0" w:color="auto"/>
                <w:left w:val="none" w:sz="0" w:space="0" w:color="auto"/>
                <w:bottom w:val="none" w:sz="0" w:space="0" w:color="auto"/>
                <w:right w:val="none" w:sz="0" w:space="0" w:color="auto"/>
              </w:divBdr>
              <w:divsChild>
                <w:div w:id="1337615835">
                  <w:marLeft w:val="0"/>
                  <w:marRight w:val="0"/>
                  <w:marTop w:val="0"/>
                  <w:marBottom w:val="0"/>
                  <w:divBdr>
                    <w:top w:val="none" w:sz="0" w:space="0" w:color="auto"/>
                    <w:left w:val="none" w:sz="0" w:space="0" w:color="auto"/>
                    <w:bottom w:val="none" w:sz="0" w:space="0" w:color="auto"/>
                    <w:right w:val="none" w:sz="0" w:space="0" w:color="auto"/>
                  </w:divBdr>
                </w:div>
              </w:divsChild>
            </w:div>
            <w:div w:id="1584684511">
              <w:marLeft w:val="0"/>
              <w:marRight w:val="0"/>
              <w:marTop w:val="0"/>
              <w:marBottom w:val="0"/>
              <w:divBdr>
                <w:top w:val="none" w:sz="0" w:space="0" w:color="auto"/>
                <w:left w:val="none" w:sz="0" w:space="0" w:color="auto"/>
                <w:bottom w:val="none" w:sz="0" w:space="0" w:color="auto"/>
                <w:right w:val="none" w:sz="0" w:space="0" w:color="auto"/>
              </w:divBdr>
              <w:divsChild>
                <w:div w:id="1120761396">
                  <w:marLeft w:val="0"/>
                  <w:marRight w:val="0"/>
                  <w:marTop w:val="0"/>
                  <w:marBottom w:val="0"/>
                  <w:divBdr>
                    <w:top w:val="none" w:sz="0" w:space="0" w:color="auto"/>
                    <w:left w:val="none" w:sz="0" w:space="0" w:color="auto"/>
                    <w:bottom w:val="none" w:sz="0" w:space="0" w:color="auto"/>
                    <w:right w:val="none" w:sz="0" w:space="0" w:color="auto"/>
                  </w:divBdr>
                </w:div>
              </w:divsChild>
            </w:div>
            <w:div w:id="602996776">
              <w:marLeft w:val="0"/>
              <w:marRight w:val="0"/>
              <w:marTop w:val="0"/>
              <w:marBottom w:val="0"/>
              <w:divBdr>
                <w:top w:val="none" w:sz="0" w:space="0" w:color="auto"/>
                <w:left w:val="none" w:sz="0" w:space="0" w:color="auto"/>
                <w:bottom w:val="none" w:sz="0" w:space="0" w:color="auto"/>
                <w:right w:val="none" w:sz="0" w:space="0" w:color="auto"/>
              </w:divBdr>
              <w:divsChild>
                <w:div w:id="1579246660">
                  <w:marLeft w:val="0"/>
                  <w:marRight w:val="0"/>
                  <w:marTop w:val="0"/>
                  <w:marBottom w:val="0"/>
                  <w:divBdr>
                    <w:top w:val="none" w:sz="0" w:space="0" w:color="auto"/>
                    <w:left w:val="none" w:sz="0" w:space="0" w:color="auto"/>
                    <w:bottom w:val="none" w:sz="0" w:space="0" w:color="auto"/>
                    <w:right w:val="none" w:sz="0" w:space="0" w:color="auto"/>
                  </w:divBdr>
                </w:div>
              </w:divsChild>
            </w:div>
            <w:div w:id="1232472852">
              <w:marLeft w:val="0"/>
              <w:marRight w:val="0"/>
              <w:marTop w:val="0"/>
              <w:marBottom w:val="0"/>
              <w:divBdr>
                <w:top w:val="none" w:sz="0" w:space="0" w:color="auto"/>
                <w:left w:val="none" w:sz="0" w:space="0" w:color="auto"/>
                <w:bottom w:val="none" w:sz="0" w:space="0" w:color="auto"/>
                <w:right w:val="none" w:sz="0" w:space="0" w:color="auto"/>
              </w:divBdr>
              <w:divsChild>
                <w:div w:id="2078555886">
                  <w:marLeft w:val="0"/>
                  <w:marRight w:val="0"/>
                  <w:marTop w:val="0"/>
                  <w:marBottom w:val="0"/>
                  <w:divBdr>
                    <w:top w:val="none" w:sz="0" w:space="0" w:color="auto"/>
                    <w:left w:val="none" w:sz="0" w:space="0" w:color="auto"/>
                    <w:bottom w:val="none" w:sz="0" w:space="0" w:color="auto"/>
                    <w:right w:val="none" w:sz="0" w:space="0" w:color="auto"/>
                  </w:divBdr>
                </w:div>
              </w:divsChild>
            </w:div>
            <w:div w:id="970131888">
              <w:marLeft w:val="0"/>
              <w:marRight w:val="0"/>
              <w:marTop w:val="0"/>
              <w:marBottom w:val="0"/>
              <w:divBdr>
                <w:top w:val="none" w:sz="0" w:space="0" w:color="auto"/>
                <w:left w:val="none" w:sz="0" w:space="0" w:color="auto"/>
                <w:bottom w:val="none" w:sz="0" w:space="0" w:color="auto"/>
                <w:right w:val="none" w:sz="0" w:space="0" w:color="auto"/>
              </w:divBdr>
              <w:divsChild>
                <w:div w:id="459306697">
                  <w:marLeft w:val="0"/>
                  <w:marRight w:val="0"/>
                  <w:marTop w:val="0"/>
                  <w:marBottom w:val="0"/>
                  <w:divBdr>
                    <w:top w:val="none" w:sz="0" w:space="0" w:color="auto"/>
                    <w:left w:val="none" w:sz="0" w:space="0" w:color="auto"/>
                    <w:bottom w:val="none" w:sz="0" w:space="0" w:color="auto"/>
                    <w:right w:val="none" w:sz="0" w:space="0" w:color="auto"/>
                  </w:divBdr>
                </w:div>
              </w:divsChild>
            </w:div>
            <w:div w:id="307517236">
              <w:marLeft w:val="0"/>
              <w:marRight w:val="0"/>
              <w:marTop w:val="0"/>
              <w:marBottom w:val="0"/>
              <w:divBdr>
                <w:top w:val="none" w:sz="0" w:space="0" w:color="auto"/>
                <w:left w:val="none" w:sz="0" w:space="0" w:color="auto"/>
                <w:bottom w:val="none" w:sz="0" w:space="0" w:color="auto"/>
                <w:right w:val="none" w:sz="0" w:space="0" w:color="auto"/>
              </w:divBdr>
              <w:divsChild>
                <w:div w:id="799112074">
                  <w:marLeft w:val="0"/>
                  <w:marRight w:val="0"/>
                  <w:marTop w:val="0"/>
                  <w:marBottom w:val="0"/>
                  <w:divBdr>
                    <w:top w:val="none" w:sz="0" w:space="0" w:color="auto"/>
                    <w:left w:val="none" w:sz="0" w:space="0" w:color="auto"/>
                    <w:bottom w:val="none" w:sz="0" w:space="0" w:color="auto"/>
                    <w:right w:val="none" w:sz="0" w:space="0" w:color="auto"/>
                  </w:divBdr>
                </w:div>
              </w:divsChild>
            </w:div>
            <w:div w:id="1033962588">
              <w:marLeft w:val="0"/>
              <w:marRight w:val="0"/>
              <w:marTop w:val="0"/>
              <w:marBottom w:val="0"/>
              <w:divBdr>
                <w:top w:val="none" w:sz="0" w:space="0" w:color="auto"/>
                <w:left w:val="none" w:sz="0" w:space="0" w:color="auto"/>
                <w:bottom w:val="none" w:sz="0" w:space="0" w:color="auto"/>
                <w:right w:val="none" w:sz="0" w:space="0" w:color="auto"/>
              </w:divBdr>
              <w:divsChild>
                <w:div w:id="439106189">
                  <w:marLeft w:val="0"/>
                  <w:marRight w:val="0"/>
                  <w:marTop w:val="0"/>
                  <w:marBottom w:val="0"/>
                  <w:divBdr>
                    <w:top w:val="none" w:sz="0" w:space="0" w:color="auto"/>
                    <w:left w:val="none" w:sz="0" w:space="0" w:color="auto"/>
                    <w:bottom w:val="none" w:sz="0" w:space="0" w:color="auto"/>
                    <w:right w:val="none" w:sz="0" w:space="0" w:color="auto"/>
                  </w:divBdr>
                </w:div>
              </w:divsChild>
            </w:div>
            <w:div w:id="117914994">
              <w:marLeft w:val="0"/>
              <w:marRight w:val="0"/>
              <w:marTop w:val="0"/>
              <w:marBottom w:val="0"/>
              <w:divBdr>
                <w:top w:val="none" w:sz="0" w:space="0" w:color="auto"/>
                <w:left w:val="none" w:sz="0" w:space="0" w:color="auto"/>
                <w:bottom w:val="none" w:sz="0" w:space="0" w:color="auto"/>
                <w:right w:val="none" w:sz="0" w:space="0" w:color="auto"/>
              </w:divBdr>
              <w:divsChild>
                <w:div w:id="1176849727">
                  <w:marLeft w:val="0"/>
                  <w:marRight w:val="0"/>
                  <w:marTop w:val="0"/>
                  <w:marBottom w:val="0"/>
                  <w:divBdr>
                    <w:top w:val="none" w:sz="0" w:space="0" w:color="auto"/>
                    <w:left w:val="none" w:sz="0" w:space="0" w:color="auto"/>
                    <w:bottom w:val="none" w:sz="0" w:space="0" w:color="auto"/>
                    <w:right w:val="none" w:sz="0" w:space="0" w:color="auto"/>
                  </w:divBdr>
                </w:div>
              </w:divsChild>
            </w:div>
            <w:div w:id="890069647">
              <w:marLeft w:val="0"/>
              <w:marRight w:val="0"/>
              <w:marTop w:val="0"/>
              <w:marBottom w:val="0"/>
              <w:divBdr>
                <w:top w:val="none" w:sz="0" w:space="0" w:color="auto"/>
                <w:left w:val="none" w:sz="0" w:space="0" w:color="auto"/>
                <w:bottom w:val="none" w:sz="0" w:space="0" w:color="auto"/>
                <w:right w:val="none" w:sz="0" w:space="0" w:color="auto"/>
              </w:divBdr>
              <w:divsChild>
                <w:div w:id="1560242528">
                  <w:marLeft w:val="0"/>
                  <w:marRight w:val="0"/>
                  <w:marTop w:val="0"/>
                  <w:marBottom w:val="0"/>
                  <w:divBdr>
                    <w:top w:val="none" w:sz="0" w:space="0" w:color="auto"/>
                    <w:left w:val="none" w:sz="0" w:space="0" w:color="auto"/>
                    <w:bottom w:val="none" w:sz="0" w:space="0" w:color="auto"/>
                    <w:right w:val="none" w:sz="0" w:space="0" w:color="auto"/>
                  </w:divBdr>
                </w:div>
              </w:divsChild>
            </w:div>
            <w:div w:id="86076797">
              <w:marLeft w:val="0"/>
              <w:marRight w:val="0"/>
              <w:marTop w:val="0"/>
              <w:marBottom w:val="0"/>
              <w:divBdr>
                <w:top w:val="none" w:sz="0" w:space="0" w:color="auto"/>
                <w:left w:val="none" w:sz="0" w:space="0" w:color="auto"/>
                <w:bottom w:val="none" w:sz="0" w:space="0" w:color="auto"/>
                <w:right w:val="none" w:sz="0" w:space="0" w:color="auto"/>
              </w:divBdr>
              <w:divsChild>
                <w:div w:id="573972265">
                  <w:marLeft w:val="0"/>
                  <w:marRight w:val="0"/>
                  <w:marTop w:val="0"/>
                  <w:marBottom w:val="0"/>
                  <w:divBdr>
                    <w:top w:val="none" w:sz="0" w:space="0" w:color="auto"/>
                    <w:left w:val="none" w:sz="0" w:space="0" w:color="auto"/>
                    <w:bottom w:val="none" w:sz="0" w:space="0" w:color="auto"/>
                    <w:right w:val="none" w:sz="0" w:space="0" w:color="auto"/>
                  </w:divBdr>
                </w:div>
              </w:divsChild>
            </w:div>
            <w:div w:id="310719880">
              <w:marLeft w:val="0"/>
              <w:marRight w:val="0"/>
              <w:marTop w:val="0"/>
              <w:marBottom w:val="0"/>
              <w:divBdr>
                <w:top w:val="none" w:sz="0" w:space="0" w:color="auto"/>
                <w:left w:val="none" w:sz="0" w:space="0" w:color="auto"/>
                <w:bottom w:val="none" w:sz="0" w:space="0" w:color="auto"/>
                <w:right w:val="none" w:sz="0" w:space="0" w:color="auto"/>
              </w:divBdr>
              <w:divsChild>
                <w:div w:id="19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582">
          <w:marLeft w:val="0"/>
          <w:marRight w:val="0"/>
          <w:marTop w:val="0"/>
          <w:marBottom w:val="0"/>
          <w:divBdr>
            <w:top w:val="none" w:sz="0" w:space="0" w:color="auto"/>
            <w:left w:val="none" w:sz="0" w:space="0" w:color="auto"/>
            <w:bottom w:val="none" w:sz="0" w:space="0" w:color="auto"/>
            <w:right w:val="none" w:sz="0" w:space="0" w:color="auto"/>
          </w:divBdr>
          <w:divsChild>
            <w:div w:id="1022049810">
              <w:marLeft w:val="0"/>
              <w:marRight w:val="0"/>
              <w:marTop w:val="0"/>
              <w:marBottom w:val="0"/>
              <w:divBdr>
                <w:top w:val="none" w:sz="0" w:space="0" w:color="auto"/>
                <w:left w:val="none" w:sz="0" w:space="0" w:color="auto"/>
                <w:bottom w:val="none" w:sz="0" w:space="0" w:color="auto"/>
                <w:right w:val="none" w:sz="0" w:space="0" w:color="auto"/>
              </w:divBdr>
              <w:divsChild>
                <w:div w:id="1338341252">
                  <w:marLeft w:val="0"/>
                  <w:marRight w:val="0"/>
                  <w:marTop w:val="0"/>
                  <w:marBottom w:val="0"/>
                  <w:divBdr>
                    <w:top w:val="none" w:sz="0" w:space="0" w:color="auto"/>
                    <w:left w:val="none" w:sz="0" w:space="0" w:color="auto"/>
                    <w:bottom w:val="none" w:sz="0" w:space="0" w:color="auto"/>
                    <w:right w:val="none" w:sz="0" w:space="0" w:color="auto"/>
                  </w:divBdr>
                </w:div>
              </w:divsChild>
            </w:div>
            <w:div w:id="693310440">
              <w:marLeft w:val="0"/>
              <w:marRight w:val="0"/>
              <w:marTop w:val="0"/>
              <w:marBottom w:val="0"/>
              <w:divBdr>
                <w:top w:val="none" w:sz="0" w:space="0" w:color="auto"/>
                <w:left w:val="none" w:sz="0" w:space="0" w:color="auto"/>
                <w:bottom w:val="none" w:sz="0" w:space="0" w:color="auto"/>
                <w:right w:val="none" w:sz="0" w:space="0" w:color="auto"/>
              </w:divBdr>
              <w:divsChild>
                <w:div w:id="1265724962">
                  <w:marLeft w:val="0"/>
                  <w:marRight w:val="0"/>
                  <w:marTop w:val="0"/>
                  <w:marBottom w:val="0"/>
                  <w:divBdr>
                    <w:top w:val="none" w:sz="0" w:space="0" w:color="auto"/>
                    <w:left w:val="none" w:sz="0" w:space="0" w:color="auto"/>
                    <w:bottom w:val="none" w:sz="0" w:space="0" w:color="auto"/>
                    <w:right w:val="none" w:sz="0" w:space="0" w:color="auto"/>
                  </w:divBdr>
                </w:div>
              </w:divsChild>
            </w:div>
            <w:div w:id="1694575231">
              <w:marLeft w:val="0"/>
              <w:marRight w:val="0"/>
              <w:marTop w:val="0"/>
              <w:marBottom w:val="0"/>
              <w:divBdr>
                <w:top w:val="none" w:sz="0" w:space="0" w:color="auto"/>
                <w:left w:val="none" w:sz="0" w:space="0" w:color="auto"/>
                <w:bottom w:val="none" w:sz="0" w:space="0" w:color="auto"/>
                <w:right w:val="none" w:sz="0" w:space="0" w:color="auto"/>
              </w:divBdr>
              <w:divsChild>
                <w:div w:id="1116557460">
                  <w:marLeft w:val="0"/>
                  <w:marRight w:val="0"/>
                  <w:marTop w:val="0"/>
                  <w:marBottom w:val="0"/>
                  <w:divBdr>
                    <w:top w:val="none" w:sz="0" w:space="0" w:color="auto"/>
                    <w:left w:val="none" w:sz="0" w:space="0" w:color="auto"/>
                    <w:bottom w:val="none" w:sz="0" w:space="0" w:color="auto"/>
                    <w:right w:val="none" w:sz="0" w:space="0" w:color="auto"/>
                  </w:divBdr>
                </w:div>
              </w:divsChild>
            </w:div>
            <w:div w:id="445078634">
              <w:marLeft w:val="0"/>
              <w:marRight w:val="0"/>
              <w:marTop w:val="0"/>
              <w:marBottom w:val="0"/>
              <w:divBdr>
                <w:top w:val="none" w:sz="0" w:space="0" w:color="auto"/>
                <w:left w:val="none" w:sz="0" w:space="0" w:color="auto"/>
                <w:bottom w:val="none" w:sz="0" w:space="0" w:color="auto"/>
                <w:right w:val="none" w:sz="0" w:space="0" w:color="auto"/>
              </w:divBdr>
              <w:divsChild>
                <w:div w:id="1607040987">
                  <w:marLeft w:val="0"/>
                  <w:marRight w:val="0"/>
                  <w:marTop w:val="0"/>
                  <w:marBottom w:val="0"/>
                  <w:divBdr>
                    <w:top w:val="none" w:sz="0" w:space="0" w:color="auto"/>
                    <w:left w:val="none" w:sz="0" w:space="0" w:color="auto"/>
                    <w:bottom w:val="none" w:sz="0" w:space="0" w:color="auto"/>
                    <w:right w:val="none" w:sz="0" w:space="0" w:color="auto"/>
                  </w:divBdr>
                </w:div>
              </w:divsChild>
            </w:div>
            <w:div w:id="2084253043">
              <w:marLeft w:val="0"/>
              <w:marRight w:val="0"/>
              <w:marTop w:val="0"/>
              <w:marBottom w:val="0"/>
              <w:divBdr>
                <w:top w:val="none" w:sz="0" w:space="0" w:color="auto"/>
                <w:left w:val="none" w:sz="0" w:space="0" w:color="auto"/>
                <w:bottom w:val="none" w:sz="0" w:space="0" w:color="auto"/>
                <w:right w:val="none" w:sz="0" w:space="0" w:color="auto"/>
              </w:divBdr>
              <w:divsChild>
                <w:div w:id="1717317879">
                  <w:marLeft w:val="0"/>
                  <w:marRight w:val="0"/>
                  <w:marTop w:val="0"/>
                  <w:marBottom w:val="0"/>
                  <w:divBdr>
                    <w:top w:val="none" w:sz="0" w:space="0" w:color="auto"/>
                    <w:left w:val="none" w:sz="0" w:space="0" w:color="auto"/>
                    <w:bottom w:val="none" w:sz="0" w:space="0" w:color="auto"/>
                    <w:right w:val="none" w:sz="0" w:space="0" w:color="auto"/>
                  </w:divBdr>
                </w:div>
              </w:divsChild>
            </w:div>
            <w:div w:id="111831694">
              <w:marLeft w:val="0"/>
              <w:marRight w:val="0"/>
              <w:marTop w:val="0"/>
              <w:marBottom w:val="0"/>
              <w:divBdr>
                <w:top w:val="none" w:sz="0" w:space="0" w:color="auto"/>
                <w:left w:val="none" w:sz="0" w:space="0" w:color="auto"/>
                <w:bottom w:val="none" w:sz="0" w:space="0" w:color="auto"/>
                <w:right w:val="none" w:sz="0" w:space="0" w:color="auto"/>
              </w:divBdr>
              <w:divsChild>
                <w:div w:id="883905922">
                  <w:marLeft w:val="0"/>
                  <w:marRight w:val="0"/>
                  <w:marTop w:val="0"/>
                  <w:marBottom w:val="0"/>
                  <w:divBdr>
                    <w:top w:val="none" w:sz="0" w:space="0" w:color="auto"/>
                    <w:left w:val="none" w:sz="0" w:space="0" w:color="auto"/>
                    <w:bottom w:val="none" w:sz="0" w:space="0" w:color="auto"/>
                    <w:right w:val="none" w:sz="0" w:space="0" w:color="auto"/>
                  </w:divBdr>
                </w:div>
              </w:divsChild>
            </w:div>
            <w:div w:id="1926569317">
              <w:marLeft w:val="0"/>
              <w:marRight w:val="0"/>
              <w:marTop w:val="0"/>
              <w:marBottom w:val="0"/>
              <w:divBdr>
                <w:top w:val="none" w:sz="0" w:space="0" w:color="auto"/>
                <w:left w:val="none" w:sz="0" w:space="0" w:color="auto"/>
                <w:bottom w:val="none" w:sz="0" w:space="0" w:color="auto"/>
                <w:right w:val="none" w:sz="0" w:space="0" w:color="auto"/>
              </w:divBdr>
              <w:divsChild>
                <w:div w:id="1932279882">
                  <w:marLeft w:val="0"/>
                  <w:marRight w:val="0"/>
                  <w:marTop w:val="0"/>
                  <w:marBottom w:val="0"/>
                  <w:divBdr>
                    <w:top w:val="none" w:sz="0" w:space="0" w:color="auto"/>
                    <w:left w:val="none" w:sz="0" w:space="0" w:color="auto"/>
                    <w:bottom w:val="none" w:sz="0" w:space="0" w:color="auto"/>
                    <w:right w:val="none" w:sz="0" w:space="0" w:color="auto"/>
                  </w:divBdr>
                </w:div>
              </w:divsChild>
            </w:div>
            <w:div w:id="2074346996">
              <w:marLeft w:val="0"/>
              <w:marRight w:val="0"/>
              <w:marTop w:val="0"/>
              <w:marBottom w:val="0"/>
              <w:divBdr>
                <w:top w:val="none" w:sz="0" w:space="0" w:color="auto"/>
                <w:left w:val="none" w:sz="0" w:space="0" w:color="auto"/>
                <w:bottom w:val="none" w:sz="0" w:space="0" w:color="auto"/>
                <w:right w:val="none" w:sz="0" w:space="0" w:color="auto"/>
              </w:divBdr>
              <w:divsChild>
                <w:div w:id="1258244935">
                  <w:marLeft w:val="0"/>
                  <w:marRight w:val="0"/>
                  <w:marTop w:val="0"/>
                  <w:marBottom w:val="0"/>
                  <w:divBdr>
                    <w:top w:val="none" w:sz="0" w:space="0" w:color="auto"/>
                    <w:left w:val="none" w:sz="0" w:space="0" w:color="auto"/>
                    <w:bottom w:val="none" w:sz="0" w:space="0" w:color="auto"/>
                    <w:right w:val="none" w:sz="0" w:space="0" w:color="auto"/>
                  </w:divBdr>
                </w:div>
              </w:divsChild>
            </w:div>
            <w:div w:id="1153839596">
              <w:marLeft w:val="0"/>
              <w:marRight w:val="0"/>
              <w:marTop w:val="0"/>
              <w:marBottom w:val="0"/>
              <w:divBdr>
                <w:top w:val="none" w:sz="0" w:space="0" w:color="auto"/>
                <w:left w:val="none" w:sz="0" w:space="0" w:color="auto"/>
                <w:bottom w:val="none" w:sz="0" w:space="0" w:color="auto"/>
                <w:right w:val="none" w:sz="0" w:space="0" w:color="auto"/>
              </w:divBdr>
              <w:divsChild>
                <w:div w:id="2098360560">
                  <w:marLeft w:val="0"/>
                  <w:marRight w:val="0"/>
                  <w:marTop w:val="0"/>
                  <w:marBottom w:val="0"/>
                  <w:divBdr>
                    <w:top w:val="none" w:sz="0" w:space="0" w:color="auto"/>
                    <w:left w:val="none" w:sz="0" w:space="0" w:color="auto"/>
                    <w:bottom w:val="none" w:sz="0" w:space="0" w:color="auto"/>
                    <w:right w:val="none" w:sz="0" w:space="0" w:color="auto"/>
                  </w:divBdr>
                </w:div>
              </w:divsChild>
            </w:div>
            <w:div w:id="217591808">
              <w:marLeft w:val="0"/>
              <w:marRight w:val="0"/>
              <w:marTop w:val="0"/>
              <w:marBottom w:val="0"/>
              <w:divBdr>
                <w:top w:val="none" w:sz="0" w:space="0" w:color="auto"/>
                <w:left w:val="none" w:sz="0" w:space="0" w:color="auto"/>
                <w:bottom w:val="none" w:sz="0" w:space="0" w:color="auto"/>
                <w:right w:val="none" w:sz="0" w:space="0" w:color="auto"/>
              </w:divBdr>
              <w:divsChild>
                <w:div w:id="1151676643">
                  <w:marLeft w:val="0"/>
                  <w:marRight w:val="0"/>
                  <w:marTop w:val="0"/>
                  <w:marBottom w:val="0"/>
                  <w:divBdr>
                    <w:top w:val="none" w:sz="0" w:space="0" w:color="auto"/>
                    <w:left w:val="none" w:sz="0" w:space="0" w:color="auto"/>
                    <w:bottom w:val="none" w:sz="0" w:space="0" w:color="auto"/>
                    <w:right w:val="none" w:sz="0" w:space="0" w:color="auto"/>
                  </w:divBdr>
                </w:div>
              </w:divsChild>
            </w:div>
            <w:div w:id="168912536">
              <w:marLeft w:val="0"/>
              <w:marRight w:val="0"/>
              <w:marTop w:val="0"/>
              <w:marBottom w:val="0"/>
              <w:divBdr>
                <w:top w:val="none" w:sz="0" w:space="0" w:color="auto"/>
                <w:left w:val="none" w:sz="0" w:space="0" w:color="auto"/>
                <w:bottom w:val="none" w:sz="0" w:space="0" w:color="auto"/>
                <w:right w:val="none" w:sz="0" w:space="0" w:color="auto"/>
              </w:divBdr>
              <w:divsChild>
                <w:div w:id="293828486">
                  <w:marLeft w:val="0"/>
                  <w:marRight w:val="0"/>
                  <w:marTop w:val="0"/>
                  <w:marBottom w:val="0"/>
                  <w:divBdr>
                    <w:top w:val="none" w:sz="0" w:space="0" w:color="auto"/>
                    <w:left w:val="none" w:sz="0" w:space="0" w:color="auto"/>
                    <w:bottom w:val="none" w:sz="0" w:space="0" w:color="auto"/>
                    <w:right w:val="none" w:sz="0" w:space="0" w:color="auto"/>
                  </w:divBdr>
                </w:div>
              </w:divsChild>
            </w:div>
            <w:div w:id="977685277">
              <w:marLeft w:val="0"/>
              <w:marRight w:val="0"/>
              <w:marTop w:val="0"/>
              <w:marBottom w:val="0"/>
              <w:divBdr>
                <w:top w:val="none" w:sz="0" w:space="0" w:color="auto"/>
                <w:left w:val="none" w:sz="0" w:space="0" w:color="auto"/>
                <w:bottom w:val="none" w:sz="0" w:space="0" w:color="auto"/>
                <w:right w:val="none" w:sz="0" w:space="0" w:color="auto"/>
              </w:divBdr>
              <w:divsChild>
                <w:div w:id="207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357">
          <w:marLeft w:val="0"/>
          <w:marRight w:val="0"/>
          <w:marTop w:val="0"/>
          <w:marBottom w:val="0"/>
          <w:divBdr>
            <w:top w:val="none" w:sz="0" w:space="0" w:color="auto"/>
            <w:left w:val="none" w:sz="0" w:space="0" w:color="auto"/>
            <w:bottom w:val="none" w:sz="0" w:space="0" w:color="auto"/>
            <w:right w:val="none" w:sz="0" w:space="0" w:color="auto"/>
          </w:divBdr>
          <w:divsChild>
            <w:div w:id="1796944275">
              <w:marLeft w:val="0"/>
              <w:marRight w:val="0"/>
              <w:marTop w:val="0"/>
              <w:marBottom w:val="0"/>
              <w:divBdr>
                <w:top w:val="none" w:sz="0" w:space="0" w:color="auto"/>
                <w:left w:val="none" w:sz="0" w:space="0" w:color="auto"/>
                <w:bottom w:val="none" w:sz="0" w:space="0" w:color="auto"/>
                <w:right w:val="none" w:sz="0" w:space="0" w:color="auto"/>
              </w:divBdr>
              <w:divsChild>
                <w:div w:id="1390887309">
                  <w:marLeft w:val="0"/>
                  <w:marRight w:val="0"/>
                  <w:marTop w:val="0"/>
                  <w:marBottom w:val="0"/>
                  <w:divBdr>
                    <w:top w:val="none" w:sz="0" w:space="0" w:color="auto"/>
                    <w:left w:val="none" w:sz="0" w:space="0" w:color="auto"/>
                    <w:bottom w:val="none" w:sz="0" w:space="0" w:color="auto"/>
                    <w:right w:val="none" w:sz="0" w:space="0" w:color="auto"/>
                  </w:divBdr>
                </w:div>
              </w:divsChild>
            </w:div>
            <w:div w:id="750389558">
              <w:marLeft w:val="0"/>
              <w:marRight w:val="0"/>
              <w:marTop w:val="0"/>
              <w:marBottom w:val="0"/>
              <w:divBdr>
                <w:top w:val="none" w:sz="0" w:space="0" w:color="auto"/>
                <w:left w:val="none" w:sz="0" w:space="0" w:color="auto"/>
                <w:bottom w:val="none" w:sz="0" w:space="0" w:color="auto"/>
                <w:right w:val="none" w:sz="0" w:space="0" w:color="auto"/>
              </w:divBdr>
              <w:divsChild>
                <w:div w:id="1614047701">
                  <w:marLeft w:val="0"/>
                  <w:marRight w:val="0"/>
                  <w:marTop w:val="0"/>
                  <w:marBottom w:val="0"/>
                  <w:divBdr>
                    <w:top w:val="none" w:sz="0" w:space="0" w:color="auto"/>
                    <w:left w:val="none" w:sz="0" w:space="0" w:color="auto"/>
                    <w:bottom w:val="none" w:sz="0" w:space="0" w:color="auto"/>
                    <w:right w:val="none" w:sz="0" w:space="0" w:color="auto"/>
                  </w:divBdr>
                </w:div>
              </w:divsChild>
            </w:div>
            <w:div w:id="1850481681">
              <w:marLeft w:val="0"/>
              <w:marRight w:val="0"/>
              <w:marTop w:val="0"/>
              <w:marBottom w:val="0"/>
              <w:divBdr>
                <w:top w:val="none" w:sz="0" w:space="0" w:color="auto"/>
                <w:left w:val="none" w:sz="0" w:space="0" w:color="auto"/>
                <w:bottom w:val="none" w:sz="0" w:space="0" w:color="auto"/>
                <w:right w:val="none" w:sz="0" w:space="0" w:color="auto"/>
              </w:divBdr>
              <w:divsChild>
                <w:div w:id="1522471897">
                  <w:marLeft w:val="0"/>
                  <w:marRight w:val="0"/>
                  <w:marTop w:val="0"/>
                  <w:marBottom w:val="0"/>
                  <w:divBdr>
                    <w:top w:val="none" w:sz="0" w:space="0" w:color="auto"/>
                    <w:left w:val="none" w:sz="0" w:space="0" w:color="auto"/>
                    <w:bottom w:val="none" w:sz="0" w:space="0" w:color="auto"/>
                    <w:right w:val="none" w:sz="0" w:space="0" w:color="auto"/>
                  </w:divBdr>
                </w:div>
              </w:divsChild>
            </w:div>
            <w:div w:id="625240254">
              <w:marLeft w:val="0"/>
              <w:marRight w:val="0"/>
              <w:marTop w:val="0"/>
              <w:marBottom w:val="0"/>
              <w:divBdr>
                <w:top w:val="none" w:sz="0" w:space="0" w:color="auto"/>
                <w:left w:val="none" w:sz="0" w:space="0" w:color="auto"/>
                <w:bottom w:val="none" w:sz="0" w:space="0" w:color="auto"/>
                <w:right w:val="none" w:sz="0" w:space="0" w:color="auto"/>
              </w:divBdr>
              <w:divsChild>
                <w:div w:id="916550602">
                  <w:marLeft w:val="0"/>
                  <w:marRight w:val="0"/>
                  <w:marTop w:val="0"/>
                  <w:marBottom w:val="0"/>
                  <w:divBdr>
                    <w:top w:val="none" w:sz="0" w:space="0" w:color="auto"/>
                    <w:left w:val="none" w:sz="0" w:space="0" w:color="auto"/>
                    <w:bottom w:val="none" w:sz="0" w:space="0" w:color="auto"/>
                    <w:right w:val="none" w:sz="0" w:space="0" w:color="auto"/>
                  </w:divBdr>
                </w:div>
              </w:divsChild>
            </w:div>
            <w:div w:id="435829479">
              <w:marLeft w:val="0"/>
              <w:marRight w:val="0"/>
              <w:marTop w:val="0"/>
              <w:marBottom w:val="0"/>
              <w:divBdr>
                <w:top w:val="none" w:sz="0" w:space="0" w:color="auto"/>
                <w:left w:val="none" w:sz="0" w:space="0" w:color="auto"/>
                <w:bottom w:val="none" w:sz="0" w:space="0" w:color="auto"/>
                <w:right w:val="none" w:sz="0" w:space="0" w:color="auto"/>
              </w:divBdr>
              <w:divsChild>
                <w:div w:id="2066875106">
                  <w:marLeft w:val="0"/>
                  <w:marRight w:val="0"/>
                  <w:marTop w:val="0"/>
                  <w:marBottom w:val="0"/>
                  <w:divBdr>
                    <w:top w:val="none" w:sz="0" w:space="0" w:color="auto"/>
                    <w:left w:val="none" w:sz="0" w:space="0" w:color="auto"/>
                    <w:bottom w:val="none" w:sz="0" w:space="0" w:color="auto"/>
                    <w:right w:val="none" w:sz="0" w:space="0" w:color="auto"/>
                  </w:divBdr>
                </w:div>
              </w:divsChild>
            </w:div>
            <w:div w:id="157960726">
              <w:marLeft w:val="0"/>
              <w:marRight w:val="0"/>
              <w:marTop w:val="0"/>
              <w:marBottom w:val="0"/>
              <w:divBdr>
                <w:top w:val="none" w:sz="0" w:space="0" w:color="auto"/>
                <w:left w:val="none" w:sz="0" w:space="0" w:color="auto"/>
                <w:bottom w:val="none" w:sz="0" w:space="0" w:color="auto"/>
                <w:right w:val="none" w:sz="0" w:space="0" w:color="auto"/>
              </w:divBdr>
              <w:divsChild>
                <w:div w:id="1097825045">
                  <w:marLeft w:val="0"/>
                  <w:marRight w:val="0"/>
                  <w:marTop w:val="0"/>
                  <w:marBottom w:val="0"/>
                  <w:divBdr>
                    <w:top w:val="none" w:sz="0" w:space="0" w:color="auto"/>
                    <w:left w:val="none" w:sz="0" w:space="0" w:color="auto"/>
                    <w:bottom w:val="none" w:sz="0" w:space="0" w:color="auto"/>
                    <w:right w:val="none" w:sz="0" w:space="0" w:color="auto"/>
                  </w:divBdr>
                </w:div>
              </w:divsChild>
            </w:div>
            <w:div w:id="291058650">
              <w:marLeft w:val="0"/>
              <w:marRight w:val="0"/>
              <w:marTop w:val="0"/>
              <w:marBottom w:val="0"/>
              <w:divBdr>
                <w:top w:val="none" w:sz="0" w:space="0" w:color="auto"/>
                <w:left w:val="none" w:sz="0" w:space="0" w:color="auto"/>
                <w:bottom w:val="none" w:sz="0" w:space="0" w:color="auto"/>
                <w:right w:val="none" w:sz="0" w:space="0" w:color="auto"/>
              </w:divBdr>
              <w:divsChild>
                <w:div w:id="1574588372">
                  <w:marLeft w:val="0"/>
                  <w:marRight w:val="0"/>
                  <w:marTop w:val="0"/>
                  <w:marBottom w:val="0"/>
                  <w:divBdr>
                    <w:top w:val="none" w:sz="0" w:space="0" w:color="auto"/>
                    <w:left w:val="none" w:sz="0" w:space="0" w:color="auto"/>
                    <w:bottom w:val="none" w:sz="0" w:space="0" w:color="auto"/>
                    <w:right w:val="none" w:sz="0" w:space="0" w:color="auto"/>
                  </w:divBdr>
                </w:div>
              </w:divsChild>
            </w:div>
            <w:div w:id="1290550971">
              <w:marLeft w:val="0"/>
              <w:marRight w:val="0"/>
              <w:marTop w:val="0"/>
              <w:marBottom w:val="0"/>
              <w:divBdr>
                <w:top w:val="none" w:sz="0" w:space="0" w:color="auto"/>
                <w:left w:val="none" w:sz="0" w:space="0" w:color="auto"/>
                <w:bottom w:val="none" w:sz="0" w:space="0" w:color="auto"/>
                <w:right w:val="none" w:sz="0" w:space="0" w:color="auto"/>
              </w:divBdr>
              <w:divsChild>
                <w:div w:id="948392828">
                  <w:marLeft w:val="0"/>
                  <w:marRight w:val="0"/>
                  <w:marTop w:val="0"/>
                  <w:marBottom w:val="0"/>
                  <w:divBdr>
                    <w:top w:val="none" w:sz="0" w:space="0" w:color="auto"/>
                    <w:left w:val="none" w:sz="0" w:space="0" w:color="auto"/>
                    <w:bottom w:val="none" w:sz="0" w:space="0" w:color="auto"/>
                    <w:right w:val="none" w:sz="0" w:space="0" w:color="auto"/>
                  </w:divBdr>
                </w:div>
              </w:divsChild>
            </w:div>
            <w:div w:id="496697561">
              <w:marLeft w:val="0"/>
              <w:marRight w:val="0"/>
              <w:marTop w:val="0"/>
              <w:marBottom w:val="0"/>
              <w:divBdr>
                <w:top w:val="none" w:sz="0" w:space="0" w:color="auto"/>
                <w:left w:val="none" w:sz="0" w:space="0" w:color="auto"/>
                <w:bottom w:val="none" w:sz="0" w:space="0" w:color="auto"/>
                <w:right w:val="none" w:sz="0" w:space="0" w:color="auto"/>
              </w:divBdr>
              <w:divsChild>
                <w:div w:id="537208949">
                  <w:marLeft w:val="0"/>
                  <w:marRight w:val="0"/>
                  <w:marTop w:val="0"/>
                  <w:marBottom w:val="0"/>
                  <w:divBdr>
                    <w:top w:val="none" w:sz="0" w:space="0" w:color="auto"/>
                    <w:left w:val="none" w:sz="0" w:space="0" w:color="auto"/>
                    <w:bottom w:val="none" w:sz="0" w:space="0" w:color="auto"/>
                    <w:right w:val="none" w:sz="0" w:space="0" w:color="auto"/>
                  </w:divBdr>
                </w:div>
              </w:divsChild>
            </w:div>
            <w:div w:id="1750155962">
              <w:marLeft w:val="0"/>
              <w:marRight w:val="0"/>
              <w:marTop w:val="0"/>
              <w:marBottom w:val="0"/>
              <w:divBdr>
                <w:top w:val="none" w:sz="0" w:space="0" w:color="auto"/>
                <w:left w:val="none" w:sz="0" w:space="0" w:color="auto"/>
                <w:bottom w:val="none" w:sz="0" w:space="0" w:color="auto"/>
                <w:right w:val="none" w:sz="0" w:space="0" w:color="auto"/>
              </w:divBdr>
              <w:divsChild>
                <w:div w:id="512720077">
                  <w:marLeft w:val="0"/>
                  <w:marRight w:val="0"/>
                  <w:marTop w:val="0"/>
                  <w:marBottom w:val="0"/>
                  <w:divBdr>
                    <w:top w:val="none" w:sz="0" w:space="0" w:color="auto"/>
                    <w:left w:val="none" w:sz="0" w:space="0" w:color="auto"/>
                    <w:bottom w:val="none" w:sz="0" w:space="0" w:color="auto"/>
                    <w:right w:val="none" w:sz="0" w:space="0" w:color="auto"/>
                  </w:divBdr>
                </w:div>
              </w:divsChild>
            </w:div>
            <w:div w:id="85274444">
              <w:marLeft w:val="0"/>
              <w:marRight w:val="0"/>
              <w:marTop w:val="0"/>
              <w:marBottom w:val="0"/>
              <w:divBdr>
                <w:top w:val="none" w:sz="0" w:space="0" w:color="auto"/>
                <w:left w:val="none" w:sz="0" w:space="0" w:color="auto"/>
                <w:bottom w:val="none" w:sz="0" w:space="0" w:color="auto"/>
                <w:right w:val="none" w:sz="0" w:space="0" w:color="auto"/>
              </w:divBdr>
              <w:divsChild>
                <w:div w:id="1875655858">
                  <w:marLeft w:val="0"/>
                  <w:marRight w:val="0"/>
                  <w:marTop w:val="0"/>
                  <w:marBottom w:val="0"/>
                  <w:divBdr>
                    <w:top w:val="none" w:sz="0" w:space="0" w:color="auto"/>
                    <w:left w:val="none" w:sz="0" w:space="0" w:color="auto"/>
                    <w:bottom w:val="none" w:sz="0" w:space="0" w:color="auto"/>
                    <w:right w:val="none" w:sz="0" w:space="0" w:color="auto"/>
                  </w:divBdr>
                </w:div>
              </w:divsChild>
            </w:div>
            <w:div w:id="1721585514">
              <w:marLeft w:val="0"/>
              <w:marRight w:val="0"/>
              <w:marTop w:val="0"/>
              <w:marBottom w:val="0"/>
              <w:divBdr>
                <w:top w:val="none" w:sz="0" w:space="0" w:color="auto"/>
                <w:left w:val="none" w:sz="0" w:space="0" w:color="auto"/>
                <w:bottom w:val="none" w:sz="0" w:space="0" w:color="auto"/>
                <w:right w:val="none" w:sz="0" w:space="0" w:color="auto"/>
              </w:divBdr>
              <w:divsChild>
                <w:div w:id="445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398">
          <w:marLeft w:val="0"/>
          <w:marRight w:val="0"/>
          <w:marTop w:val="0"/>
          <w:marBottom w:val="0"/>
          <w:divBdr>
            <w:top w:val="none" w:sz="0" w:space="0" w:color="auto"/>
            <w:left w:val="none" w:sz="0" w:space="0" w:color="auto"/>
            <w:bottom w:val="none" w:sz="0" w:space="0" w:color="auto"/>
            <w:right w:val="none" w:sz="0" w:space="0" w:color="auto"/>
          </w:divBdr>
        </w:div>
        <w:div w:id="1155339297">
          <w:marLeft w:val="0"/>
          <w:marRight w:val="0"/>
          <w:marTop w:val="0"/>
          <w:marBottom w:val="0"/>
          <w:divBdr>
            <w:top w:val="none" w:sz="0" w:space="0" w:color="auto"/>
            <w:left w:val="none" w:sz="0" w:space="0" w:color="auto"/>
            <w:bottom w:val="none" w:sz="0" w:space="0" w:color="auto"/>
            <w:right w:val="none" w:sz="0" w:space="0" w:color="auto"/>
          </w:divBdr>
          <w:divsChild>
            <w:div w:id="1562983520">
              <w:marLeft w:val="0"/>
              <w:marRight w:val="0"/>
              <w:marTop w:val="0"/>
              <w:marBottom w:val="0"/>
              <w:divBdr>
                <w:top w:val="none" w:sz="0" w:space="0" w:color="auto"/>
                <w:left w:val="none" w:sz="0" w:space="0" w:color="auto"/>
                <w:bottom w:val="none" w:sz="0" w:space="0" w:color="auto"/>
                <w:right w:val="none" w:sz="0" w:space="0" w:color="auto"/>
              </w:divBdr>
              <w:divsChild>
                <w:div w:id="1922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3222">
          <w:marLeft w:val="0"/>
          <w:marRight w:val="0"/>
          <w:marTop w:val="0"/>
          <w:marBottom w:val="0"/>
          <w:divBdr>
            <w:top w:val="none" w:sz="0" w:space="0" w:color="auto"/>
            <w:left w:val="none" w:sz="0" w:space="0" w:color="auto"/>
            <w:bottom w:val="none" w:sz="0" w:space="0" w:color="auto"/>
            <w:right w:val="none" w:sz="0" w:space="0" w:color="auto"/>
          </w:divBdr>
        </w:div>
        <w:div w:id="112602200">
          <w:marLeft w:val="0"/>
          <w:marRight w:val="0"/>
          <w:marTop w:val="0"/>
          <w:marBottom w:val="0"/>
          <w:divBdr>
            <w:top w:val="none" w:sz="0" w:space="0" w:color="auto"/>
            <w:left w:val="none" w:sz="0" w:space="0" w:color="auto"/>
            <w:bottom w:val="none" w:sz="0" w:space="0" w:color="auto"/>
            <w:right w:val="none" w:sz="0" w:space="0" w:color="auto"/>
          </w:divBdr>
          <w:divsChild>
            <w:div w:id="1532303680">
              <w:marLeft w:val="0"/>
              <w:marRight w:val="0"/>
              <w:marTop w:val="0"/>
              <w:marBottom w:val="0"/>
              <w:divBdr>
                <w:top w:val="none" w:sz="0" w:space="0" w:color="auto"/>
                <w:left w:val="none" w:sz="0" w:space="0" w:color="auto"/>
                <w:bottom w:val="none" w:sz="0" w:space="0" w:color="auto"/>
                <w:right w:val="none" w:sz="0" w:space="0" w:color="auto"/>
              </w:divBdr>
              <w:divsChild>
                <w:div w:id="1303078067">
                  <w:marLeft w:val="0"/>
                  <w:marRight w:val="0"/>
                  <w:marTop w:val="0"/>
                  <w:marBottom w:val="0"/>
                  <w:divBdr>
                    <w:top w:val="none" w:sz="0" w:space="0" w:color="auto"/>
                    <w:left w:val="none" w:sz="0" w:space="0" w:color="auto"/>
                    <w:bottom w:val="none" w:sz="0" w:space="0" w:color="auto"/>
                    <w:right w:val="none" w:sz="0" w:space="0" w:color="auto"/>
                  </w:divBdr>
                </w:div>
              </w:divsChild>
            </w:div>
            <w:div w:id="975524904">
              <w:marLeft w:val="0"/>
              <w:marRight w:val="0"/>
              <w:marTop w:val="0"/>
              <w:marBottom w:val="0"/>
              <w:divBdr>
                <w:top w:val="none" w:sz="0" w:space="0" w:color="auto"/>
                <w:left w:val="none" w:sz="0" w:space="0" w:color="auto"/>
                <w:bottom w:val="none" w:sz="0" w:space="0" w:color="auto"/>
                <w:right w:val="none" w:sz="0" w:space="0" w:color="auto"/>
              </w:divBdr>
              <w:divsChild>
                <w:div w:id="1060522161">
                  <w:marLeft w:val="0"/>
                  <w:marRight w:val="0"/>
                  <w:marTop w:val="0"/>
                  <w:marBottom w:val="0"/>
                  <w:divBdr>
                    <w:top w:val="none" w:sz="0" w:space="0" w:color="auto"/>
                    <w:left w:val="none" w:sz="0" w:space="0" w:color="auto"/>
                    <w:bottom w:val="none" w:sz="0" w:space="0" w:color="auto"/>
                    <w:right w:val="none" w:sz="0" w:space="0" w:color="auto"/>
                  </w:divBdr>
                </w:div>
              </w:divsChild>
            </w:div>
            <w:div w:id="1709065681">
              <w:marLeft w:val="0"/>
              <w:marRight w:val="0"/>
              <w:marTop w:val="0"/>
              <w:marBottom w:val="0"/>
              <w:divBdr>
                <w:top w:val="none" w:sz="0" w:space="0" w:color="auto"/>
                <w:left w:val="none" w:sz="0" w:space="0" w:color="auto"/>
                <w:bottom w:val="none" w:sz="0" w:space="0" w:color="auto"/>
                <w:right w:val="none" w:sz="0" w:space="0" w:color="auto"/>
              </w:divBdr>
              <w:divsChild>
                <w:div w:id="6043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2832">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sChild>
                <w:div w:id="1014306322">
                  <w:marLeft w:val="0"/>
                  <w:marRight w:val="0"/>
                  <w:marTop w:val="0"/>
                  <w:marBottom w:val="0"/>
                  <w:divBdr>
                    <w:top w:val="none" w:sz="0" w:space="0" w:color="auto"/>
                    <w:left w:val="none" w:sz="0" w:space="0" w:color="auto"/>
                    <w:bottom w:val="none" w:sz="0" w:space="0" w:color="auto"/>
                    <w:right w:val="none" w:sz="0" w:space="0" w:color="auto"/>
                  </w:divBdr>
                </w:div>
              </w:divsChild>
            </w:div>
            <w:div w:id="1674722819">
              <w:marLeft w:val="0"/>
              <w:marRight w:val="0"/>
              <w:marTop w:val="0"/>
              <w:marBottom w:val="0"/>
              <w:divBdr>
                <w:top w:val="none" w:sz="0" w:space="0" w:color="auto"/>
                <w:left w:val="none" w:sz="0" w:space="0" w:color="auto"/>
                <w:bottom w:val="none" w:sz="0" w:space="0" w:color="auto"/>
                <w:right w:val="none" w:sz="0" w:space="0" w:color="auto"/>
              </w:divBdr>
              <w:divsChild>
                <w:div w:id="1368867350">
                  <w:marLeft w:val="0"/>
                  <w:marRight w:val="0"/>
                  <w:marTop w:val="0"/>
                  <w:marBottom w:val="0"/>
                  <w:divBdr>
                    <w:top w:val="none" w:sz="0" w:space="0" w:color="auto"/>
                    <w:left w:val="none" w:sz="0" w:space="0" w:color="auto"/>
                    <w:bottom w:val="none" w:sz="0" w:space="0" w:color="auto"/>
                    <w:right w:val="none" w:sz="0" w:space="0" w:color="auto"/>
                  </w:divBdr>
                </w:div>
              </w:divsChild>
            </w:div>
            <w:div w:id="675617464">
              <w:marLeft w:val="0"/>
              <w:marRight w:val="0"/>
              <w:marTop w:val="0"/>
              <w:marBottom w:val="0"/>
              <w:divBdr>
                <w:top w:val="none" w:sz="0" w:space="0" w:color="auto"/>
                <w:left w:val="none" w:sz="0" w:space="0" w:color="auto"/>
                <w:bottom w:val="none" w:sz="0" w:space="0" w:color="auto"/>
                <w:right w:val="none" w:sz="0" w:space="0" w:color="auto"/>
              </w:divBdr>
              <w:divsChild>
                <w:div w:id="2448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826">
          <w:marLeft w:val="0"/>
          <w:marRight w:val="0"/>
          <w:marTop w:val="0"/>
          <w:marBottom w:val="0"/>
          <w:divBdr>
            <w:top w:val="none" w:sz="0" w:space="0" w:color="auto"/>
            <w:left w:val="none" w:sz="0" w:space="0" w:color="auto"/>
            <w:bottom w:val="none" w:sz="0" w:space="0" w:color="auto"/>
            <w:right w:val="none" w:sz="0" w:space="0" w:color="auto"/>
          </w:divBdr>
          <w:divsChild>
            <w:div w:id="1889760471">
              <w:marLeft w:val="0"/>
              <w:marRight w:val="0"/>
              <w:marTop w:val="0"/>
              <w:marBottom w:val="0"/>
              <w:divBdr>
                <w:top w:val="none" w:sz="0" w:space="0" w:color="auto"/>
                <w:left w:val="none" w:sz="0" w:space="0" w:color="auto"/>
                <w:bottom w:val="none" w:sz="0" w:space="0" w:color="auto"/>
                <w:right w:val="none" w:sz="0" w:space="0" w:color="auto"/>
              </w:divBdr>
              <w:divsChild>
                <w:div w:id="1337732619">
                  <w:marLeft w:val="0"/>
                  <w:marRight w:val="0"/>
                  <w:marTop w:val="0"/>
                  <w:marBottom w:val="0"/>
                  <w:divBdr>
                    <w:top w:val="none" w:sz="0" w:space="0" w:color="auto"/>
                    <w:left w:val="none" w:sz="0" w:space="0" w:color="auto"/>
                    <w:bottom w:val="none" w:sz="0" w:space="0" w:color="auto"/>
                    <w:right w:val="none" w:sz="0" w:space="0" w:color="auto"/>
                  </w:divBdr>
                </w:div>
              </w:divsChild>
            </w:div>
            <w:div w:id="2049329794">
              <w:marLeft w:val="0"/>
              <w:marRight w:val="0"/>
              <w:marTop w:val="0"/>
              <w:marBottom w:val="0"/>
              <w:divBdr>
                <w:top w:val="none" w:sz="0" w:space="0" w:color="auto"/>
                <w:left w:val="none" w:sz="0" w:space="0" w:color="auto"/>
                <w:bottom w:val="none" w:sz="0" w:space="0" w:color="auto"/>
                <w:right w:val="none" w:sz="0" w:space="0" w:color="auto"/>
              </w:divBdr>
              <w:divsChild>
                <w:div w:id="90317786">
                  <w:marLeft w:val="0"/>
                  <w:marRight w:val="0"/>
                  <w:marTop w:val="0"/>
                  <w:marBottom w:val="0"/>
                  <w:divBdr>
                    <w:top w:val="none" w:sz="0" w:space="0" w:color="auto"/>
                    <w:left w:val="none" w:sz="0" w:space="0" w:color="auto"/>
                    <w:bottom w:val="none" w:sz="0" w:space="0" w:color="auto"/>
                    <w:right w:val="none" w:sz="0" w:space="0" w:color="auto"/>
                  </w:divBdr>
                </w:div>
              </w:divsChild>
            </w:div>
            <w:div w:id="391078178">
              <w:marLeft w:val="0"/>
              <w:marRight w:val="0"/>
              <w:marTop w:val="0"/>
              <w:marBottom w:val="0"/>
              <w:divBdr>
                <w:top w:val="none" w:sz="0" w:space="0" w:color="auto"/>
                <w:left w:val="none" w:sz="0" w:space="0" w:color="auto"/>
                <w:bottom w:val="none" w:sz="0" w:space="0" w:color="auto"/>
                <w:right w:val="none" w:sz="0" w:space="0" w:color="auto"/>
              </w:divBdr>
              <w:divsChild>
                <w:div w:id="23749222">
                  <w:marLeft w:val="0"/>
                  <w:marRight w:val="0"/>
                  <w:marTop w:val="0"/>
                  <w:marBottom w:val="0"/>
                  <w:divBdr>
                    <w:top w:val="none" w:sz="0" w:space="0" w:color="auto"/>
                    <w:left w:val="none" w:sz="0" w:space="0" w:color="auto"/>
                    <w:bottom w:val="none" w:sz="0" w:space="0" w:color="auto"/>
                    <w:right w:val="none" w:sz="0" w:space="0" w:color="auto"/>
                  </w:divBdr>
                </w:div>
              </w:divsChild>
            </w:div>
            <w:div w:id="2088647034">
              <w:marLeft w:val="0"/>
              <w:marRight w:val="0"/>
              <w:marTop w:val="0"/>
              <w:marBottom w:val="0"/>
              <w:divBdr>
                <w:top w:val="none" w:sz="0" w:space="0" w:color="auto"/>
                <w:left w:val="none" w:sz="0" w:space="0" w:color="auto"/>
                <w:bottom w:val="none" w:sz="0" w:space="0" w:color="auto"/>
                <w:right w:val="none" w:sz="0" w:space="0" w:color="auto"/>
              </w:divBdr>
              <w:divsChild>
                <w:div w:id="1801339858">
                  <w:marLeft w:val="0"/>
                  <w:marRight w:val="0"/>
                  <w:marTop w:val="0"/>
                  <w:marBottom w:val="0"/>
                  <w:divBdr>
                    <w:top w:val="none" w:sz="0" w:space="0" w:color="auto"/>
                    <w:left w:val="none" w:sz="0" w:space="0" w:color="auto"/>
                    <w:bottom w:val="none" w:sz="0" w:space="0" w:color="auto"/>
                    <w:right w:val="none" w:sz="0" w:space="0" w:color="auto"/>
                  </w:divBdr>
                </w:div>
              </w:divsChild>
            </w:div>
            <w:div w:id="547567021">
              <w:marLeft w:val="0"/>
              <w:marRight w:val="0"/>
              <w:marTop w:val="0"/>
              <w:marBottom w:val="0"/>
              <w:divBdr>
                <w:top w:val="none" w:sz="0" w:space="0" w:color="auto"/>
                <w:left w:val="none" w:sz="0" w:space="0" w:color="auto"/>
                <w:bottom w:val="none" w:sz="0" w:space="0" w:color="auto"/>
                <w:right w:val="none" w:sz="0" w:space="0" w:color="auto"/>
              </w:divBdr>
              <w:divsChild>
                <w:div w:id="231084287">
                  <w:marLeft w:val="0"/>
                  <w:marRight w:val="0"/>
                  <w:marTop w:val="0"/>
                  <w:marBottom w:val="0"/>
                  <w:divBdr>
                    <w:top w:val="none" w:sz="0" w:space="0" w:color="auto"/>
                    <w:left w:val="none" w:sz="0" w:space="0" w:color="auto"/>
                    <w:bottom w:val="none" w:sz="0" w:space="0" w:color="auto"/>
                    <w:right w:val="none" w:sz="0" w:space="0" w:color="auto"/>
                  </w:divBdr>
                </w:div>
              </w:divsChild>
            </w:div>
            <w:div w:id="368531533">
              <w:marLeft w:val="0"/>
              <w:marRight w:val="0"/>
              <w:marTop w:val="0"/>
              <w:marBottom w:val="0"/>
              <w:divBdr>
                <w:top w:val="none" w:sz="0" w:space="0" w:color="auto"/>
                <w:left w:val="none" w:sz="0" w:space="0" w:color="auto"/>
                <w:bottom w:val="none" w:sz="0" w:space="0" w:color="auto"/>
                <w:right w:val="none" w:sz="0" w:space="0" w:color="auto"/>
              </w:divBdr>
              <w:divsChild>
                <w:div w:id="934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388">
          <w:marLeft w:val="0"/>
          <w:marRight w:val="0"/>
          <w:marTop w:val="0"/>
          <w:marBottom w:val="0"/>
          <w:divBdr>
            <w:top w:val="none" w:sz="0" w:space="0" w:color="auto"/>
            <w:left w:val="none" w:sz="0" w:space="0" w:color="auto"/>
            <w:bottom w:val="none" w:sz="0" w:space="0" w:color="auto"/>
            <w:right w:val="none" w:sz="0" w:space="0" w:color="auto"/>
          </w:divBdr>
        </w:div>
        <w:div w:id="1258101371">
          <w:marLeft w:val="0"/>
          <w:marRight w:val="0"/>
          <w:marTop w:val="0"/>
          <w:marBottom w:val="0"/>
          <w:divBdr>
            <w:top w:val="none" w:sz="0" w:space="0" w:color="auto"/>
            <w:left w:val="none" w:sz="0" w:space="0" w:color="auto"/>
            <w:bottom w:val="none" w:sz="0" w:space="0" w:color="auto"/>
            <w:right w:val="none" w:sz="0" w:space="0" w:color="auto"/>
          </w:divBdr>
        </w:div>
        <w:div w:id="449013522">
          <w:marLeft w:val="0"/>
          <w:marRight w:val="0"/>
          <w:marTop w:val="0"/>
          <w:marBottom w:val="0"/>
          <w:divBdr>
            <w:top w:val="none" w:sz="0" w:space="0" w:color="auto"/>
            <w:left w:val="none" w:sz="0" w:space="0" w:color="auto"/>
            <w:bottom w:val="none" w:sz="0" w:space="0" w:color="auto"/>
            <w:right w:val="none" w:sz="0" w:space="0" w:color="auto"/>
          </w:divBdr>
        </w:div>
        <w:div w:id="1393043341">
          <w:marLeft w:val="0"/>
          <w:marRight w:val="0"/>
          <w:marTop w:val="0"/>
          <w:marBottom w:val="0"/>
          <w:divBdr>
            <w:top w:val="none" w:sz="0" w:space="0" w:color="auto"/>
            <w:left w:val="none" w:sz="0" w:space="0" w:color="auto"/>
            <w:bottom w:val="none" w:sz="0" w:space="0" w:color="auto"/>
            <w:right w:val="none" w:sz="0" w:space="0" w:color="auto"/>
          </w:divBdr>
        </w:div>
        <w:div w:id="1860851923">
          <w:marLeft w:val="0"/>
          <w:marRight w:val="0"/>
          <w:marTop w:val="0"/>
          <w:marBottom w:val="0"/>
          <w:divBdr>
            <w:top w:val="none" w:sz="0" w:space="0" w:color="auto"/>
            <w:left w:val="none" w:sz="0" w:space="0" w:color="auto"/>
            <w:bottom w:val="none" w:sz="0" w:space="0" w:color="auto"/>
            <w:right w:val="none" w:sz="0" w:space="0" w:color="auto"/>
          </w:divBdr>
        </w:div>
        <w:div w:id="819081552">
          <w:marLeft w:val="0"/>
          <w:marRight w:val="0"/>
          <w:marTop w:val="0"/>
          <w:marBottom w:val="0"/>
          <w:divBdr>
            <w:top w:val="none" w:sz="0" w:space="0" w:color="auto"/>
            <w:left w:val="none" w:sz="0" w:space="0" w:color="auto"/>
            <w:bottom w:val="none" w:sz="0" w:space="0" w:color="auto"/>
            <w:right w:val="none" w:sz="0" w:space="0" w:color="auto"/>
          </w:divBdr>
        </w:div>
        <w:div w:id="1290472429">
          <w:marLeft w:val="0"/>
          <w:marRight w:val="0"/>
          <w:marTop w:val="0"/>
          <w:marBottom w:val="0"/>
          <w:divBdr>
            <w:top w:val="none" w:sz="0" w:space="0" w:color="auto"/>
            <w:left w:val="none" w:sz="0" w:space="0" w:color="auto"/>
            <w:bottom w:val="none" w:sz="0" w:space="0" w:color="auto"/>
            <w:right w:val="none" w:sz="0" w:space="0" w:color="auto"/>
          </w:divBdr>
          <w:divsChild>
            <w:div w:id="927928440">
              <w:marLeft w:val="0"/>
              <w:marRight w:val="0"/>
              <w:marTop w:val="0"/>
              <w:marBottom w:val="0"/>
              <w:divBdr>
                <w:top w:val="none" w:sz="0" w:space="0" w:color="auto"/>
                <w:left w:val="none" w:sz="0" w:space="0" w:color="auto"/>
                <w:bottom w:val="none" w:sz="0" w:space="0" w:color="auto"/>
                <w:right w:val="none" w:sz="0" w:space="0" w:color="auto"/>
              </w:divBdr>
              <w:divsChild>
                <w:div w:id="17732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363">
          <w:marLeft w:val="0"/>
          <w:marRight w:val="0"/>
          <w:marTop w:val="0"/>
          <w:marBottom w:val="0"/>
          <w:divBdr>
            <w:top w:val="none" w:sz="0" w:space="0" w:color="auto"/>
            <w:left w:val="none" w:sz="0" w:space="0" w:color="auto"/>
            <w:bottom w:val="none" w:sz="0" w:space="0" w:color="auto"/>
            <w:right w:val="none" w:sz="0" w:space="0" w:color="auto"/>
          </w:divBdr>
          <w:divsChild>
            <w:div w:id="1138450142">
              <w:marLeft w:val="0"/>
              <w:marRight w:val="0"/>
              <w:marTop w:val="0"/>
              <w:marBottom w:val="0"/>
              <w:divBdr>
                <w:top w:val="none" w:sz="0" w:space="0" w:color="auto"/>
                <w:left w:val="none" w:sz="0" w:space="0" w:color="auto"/>
                <w:bottom w:val="none" w:sz="0" w:space="0" w:color="auto"/>
                <w:right w:val="none" w:sz="0" w:space="0" w:color="auto"/>
              </w:divBdr>
              <w:divsChild>
                <w:div w:id="387148616">
                  <w:marLeft w:val="0"/>
                  <w:marRight w:val="0"/>
                  <w:marTop w:val="0"/>
                  <w:marBottom w:val="0"/>
                  <w:divBdr>
                    <w:top w:val="none" w:sz="0" w:space="0" w:color="auto"/>
                    <w:left w:val="none" w:sz="0" w:space="0" w:color="auto"/>
                    <w:bottom w:val="none" w:sz="0" w:space="0" w:color="auto"/>
                    <w:right w:val="none" w:sz="0" w:space="0" w:color="auto"/>
                  </w:divBdr>
                </w:div>
              </w:divsChild>
            </w:div>
            <w:div w:id="1696343244">
              <w:marLeft w:val="0"/>
              <w:marRight w:val="0"/>
              <w:marTop w:val="0"/>
              <w:marBottom w:val="0"/>
              <w:divBdr>
                <w:top w:val="none" w:sz="0" w:space="0" w:color="auto"/>
                <w:left w:val="none" w:sz="0" w:space="0" w:color="auto"/>
                <w:bottom w:val="none" w:sz="0" w:space="0" w:color="auto"/>
                <w:right w:val="none" w:sz="0" w:space="0" w:color="auto"/>
              </w:divBdr>
              <w:divsChild>
                <w:div w:id="321931028">
                  <w:marLeft w:val="0"/>
                  <w:marRight w:val="0"/>
                  <w:marTop w:val="0"/>
                  <w:marBottom w:val="0"/>
                  <w:divBdr>
                    <w:top w:val="none" w:sz="0" w:space="0" w:color="auto"/>
                    <w:left w:val="none" w:sz="0" w:space="0" w:color="auto"/>
                    <w:bottom w:val="none" w:sz="0" w:space="0" w:color="auto"/>
                    <w:right w:val="none" w:sz="0" w:space="0" w:color="auto"/>
                  </w:divBdr>
                </w:div>
              </w:divsChild>
            </w:div>
            <w:div w:id="1474105921">
              <w:marLeft w:val="0"/>
              <w:marRight w:val="0"/>
              <w:marTop w:val="0"/>
              <w:marBottom w:val="0"/>
              <w:divBdr>
                <w:top w:val="none" w:sz="0" w:space="0" w:color="auto"/>
                <w:left w:val="none" w:sz="0" w:space="0" w:color="auto"/>
                <w:bottom w:val="none" w:sz="0" w:space="0" w:color="auto"/>
                <w:right w:val="none" w:sz="0" w:space="0" w:color="auto"/>
              </w:divBdr>
              <w:divsChild>
                <w:div w:id="1241254508">
                  <w:marLeft w:val="0"/>
                  <w:marRight w:val="0"/>
                  <w:marTop w:val="0"/>
                  <w:marBottom w:val="0"/>
                  <w:divBdr>
                    <w:top w:val="none" w:sz="0" w:space="0" w:color="auto"/>
                    <w:left w:val="none" w:sz="0" w:space="0" w:color="auto"/>
                    <w:bottom w:val="none" w:sz="0" w:space="0" w:color="auto"/>
                    <w:right w:val="none" w:sz="0" w:space="0" w:color="auto"/>
                  </w:divBdr>
                </w:div>
              </w:divsChild>
            </w:div>
            <w:div w:id="594477389">
              <w:marLeft w:val="0"/>
              <w:marRight w:val="0"/>
              <w:marTop w:val="0"/>
              <w:marBottom w:val="0"/>
              <w:divBdr>
                <w:top w:val="none" w:sz="0" w:space="0" w:color="auto"/>
                <w:left w:val="none" w:sz="0" w:space="0" w:color="auto"/>
                <w:bottom w:val="none" w:sz="0" w:space="0" w:color="auto"/>
                <w:right w:val="none" w:sz="0" w:space="0" w:color="auto"/>
              </w:divBdr>
              <w:divsChild>
                <w:div w:id="1465848807">
                  <w:marLeft w:val="0"/>
                  <w:marRight w:val="0"/>
                  <w:marTop w:val="0"/>
                  <w:marBottom w:val="0"/>
                  <w:divBdr>
                    <w:top w:val="none" w:sz="0" w:space="0" w:color="auto"/>
                    <w:left w:val="none" w:sz="0" w:space="0" w:color="auto"/>
                    <w:bottom w:val="none" w:sz="0" w:space="0" w:color="auto"/>
                    <w:right w:val="none" w:sz="0" w:space="0" w:color="auto"/>
                  </w:divBdr>
                </w:div>
              </w:divsChild>
            </w:div>
            <w:div w:id="1323698804">
              <w:marLeft w:val="0"/>
              <w:marRight w:val="0"/>
              <w:marTop w:val="0"/>
              <w:marBottom w:val="0"/>
              <w:divBdr>
                <w:top w:val="none" w:sz="0" w:space="0" w:color="auto"/>
                <w:left w:val="none" w:sz="0" w:space="0" w:color="auto"/>
                <w:bottom w:val="none" w:sz="0" w:space="0" w:color="auto"/>
                <w:right w:val="none" w:sz="0" w:space="0" w:color="auto"/>
              </w:divBdr>
              <w:divsChild>
                <w:div w:id="8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4264">
          <w:marLeft w:val="0"/>
          <w:marRight w:val="0"/>
          <w:marTop w:val="0"/>
          <w:marBottom w:val="0"/>
          <w:divBdr>
            <w:top w:val="none" w:sz="0" w:space="0" w:color="auto"/>
            <w:left w:val="none" w:sz="0" w:space="0" w:color="auto"/>
            <w:bottom w:val="none" w:sz="0" w:space="0" w:color="auto"/>
            <w:right w:val="none" w:sz="0" w:space="0" w:color="auto"/>
          </w:divBdr>
        </w:div>
        <w:div w:id="1179739427">
          <w:marLeft w:val="0"/>
          <w:marRight w:val="0"/>
          <w:marTop w:val="0"/>
          <w:marBottom w:val="0"/>
          <w:divBdr>
            <w:top w:val="none" w:sz="0" w:space="0" w:color="auto"/>
            <w:left w:val="none" w:sz="0" w:space="0" w:color="auto"/>
            <w:bottom w:val="none" w:sz="0" w:space="0" w:color="auto"/>
            <w:right w:val="none" w:sz="0" w:space="0" w:color="auto"/>
          </w:divBdr>
        </w:div>
        <w:div w:id="1447433549">
          <w:marLeft w:val="0"/>
          <w:marRight w:val="0"/>
          <w:marTop w:val="0"/>
          <w:marBottom w:val="0"/>
          <w:divBdr>
            <w:top w:val="none" w:sz="0" w:space="0" w:color="auto"/>
            <w:left w:val="none" w:sz="0" w:space="0" w:color="auto"/>
            <w:bottom w:val="none" w:sz="0" w:space="0" w:color="auto"/>
            <w:right w:val="none" w:sz="0" w:space="0" w:color="auto"/>
          </w:divBdr>
          <w:divsChild>
            <w:div w:id="486090346">
              <w:marLeft w:val="0"/>
              <w:marRight w:val="0"/>
              <w:marTop w:val="0"/>
              <w:marBottom w:val="0"/>
              <w:divBdr>
                <w:top w:val="none" w:sz="0" w:space="0" w:color="auto"/>
                <w:left w:val="none" w:sz="0" w:space="0" w:color="auto"/>
                <w:bottom w:val="none" w:sz="0" w:space="0" w:color="auto"/>
                <w:right w:val="none" w:sz="0" w:space="0" w:color="auto"/>
              </w:divBdr>
              <w:divsChild>
                <w:div w:id="1710758154">
                  <w:marLeft w:val="0"/>
                  <w:marRight w:val="0"/>
                  <w:marTop w:val="0"/>
                  <w:marBottom w:val="0"/>
                  <w:divBdr>
                    <w:top w:val="none" w:sz="0" w:space="0" w:color="auto"/>
                    <w:left w:val="none" w:sz="0" w:space="0" w:color="auto"/>
                    <w:bottom w:val="none" w:sz="0" w:space="0" w:color="auto"/>
                    <w:right w:val="none" w:sz="0" w:space="0" w:color="auto"/>
                  </w:divBdr>
                </w:div>
              </w:divsChild>
            </w:div>
            <w:div w:id="155269152">
              <w:marLeft w:val="0"/>
              <w:marRight w:val="0"/>
              <w:marTop w:val="0"/>
              <w:marBottom w:val="0"/>
              <w:divBdr>
                <w:top w:val="none" w:sz="0" w:space="0" w:color="auto"/>
                <w:left w:val="none" w:sz="0" w:space="0" w:color="auto"/>
                <w:bottom w:val="none" w:sz="0" w:space="0" w:color="auto"/>
                <w:right w:val="none" w:sz="0" w:space="0" w:color="auto"/>
              </w:divBdr>
              <w:divsChild>
                <w:div w:id="839547125">
                  <w:marLeft w:val="0"/>
                  <w:marRight w:val="0"/>
                  <w:marTop w:val="0"/>
                  <w:marBottom w:val="0"/>
                  <w:divBdr>
                    <w:top w:val="none" w:sz="0" w:space="0" w:color="auto"/>
                    <w:left w:val="none" w:sz="0" w:space="0" w:color="auto"/>
                    <w:bottom w:val="none" w:sz="0" w:space="0" w:color="auto"/>
                    <w:right w:val="none" w:sz="0" w:space="0" w:color="auto"/>
                  </w:divBdr>
                </w:div>
              </w:divsChild>
            </w:div>
            <w:div w:id="875896795">
              <w:marLeft w:val="0"/>
              <w:marRight w:val="0"/>
              <w:marTop w:val="0"/>
              <w:marBottom w:val="0"/>
              <w:divBdr>
                <w:top w:val="none" w:sz="0" w:space="0" w:color="auto"/>
                <w:left w:val="none" w:sz="0" w:space="0" w:color="auto"/>
                <w:bottom w:val="none" w:sz="0" w:space="0" w:color="auto"/>
                <w:right w:val="none" w:sz="0" w:space="0" w:color="auto"/>
              </w:divBdr>
              <w:divsChild>
                <w:div w:id="1227062152">
                  <w:marLeft w:val="0"/>
                  <w:marRight w:val="0"/>
                  <w:marTop w:val="0"/>
                  <w:marBottom w:val="0"/>
                  <w:divBdr>
                    <w:top w:val="none" w:sz="0" w:space="0" w:color="auto"/>
                    <w:left w:val="none" w:sz="0" w:space="0" w:color="auto"/>
                    <w:bottom w:val="none" w:sz="0" w:space="0" w:color="auto"/>
                    <w:right w:val="none" w:sz="0" w:space="0" w:color="auto"/>
                  </w:divBdr>
                </w:div>
              </w:divsChild>
            </w:div>
            <w:div w:id="241526732">
              <w:marLeft w:val="0"/>
              <w:marRight w:val="0"/>
              <w:marTop w:val="0"/>
              <w:marBottom w:val="0"/>
              <w:divBdr>
                <w:top w:val="none" w:sz="0" w:space="0" w:color="auto"/>
                <w:left w:val="none" w:sz="0" w:space="0" w:color="auto"/>
                <w:bottom w:val="none" w:sz="0" w:space="0" w:color="auto"/>
                <w:right w:val="none" w:sz="0" w:space="0" w:color="auto"/>
              </w:divBdr>
              <w:divsChild>
                <w:div w:id="875313223">
                  <w:marLeft w:val="0"/>
                  <w:marRight w:val="0"/>
                  <w:marTop w:val="0"/>
                  <w:marBottom w:val="0"/>
                  <w:divBdr>
                    <w:top w:val="none" w:sz="0" w:space="0" w:color="auto"/>
                    <w:left w:val="none" w:sz="0" w:space="0" w:color="auto"/>
                    <w:bottom w:val="none" w:sz="0" w:space="0" w:color="auto"/>
                    <w:right w:val="none" w:sz="0" w:space="0" w:color="auto"/>
                  </w:divBdr>
                </w:div>
              </w:divsChild>
            </w:div>
            <w:div w:id="525992718">
              <w:marLeft w:val="0"/>
              <w:marRight w:val="0"/>
              <w:marTop w:val="0"/>
              <w:marBottom w:val="0"/>
              <w:divBdr>
                <w:top w:val="none" w:sz="0" w:space="0" w:color="auto"/>
                <w:left w:val="none" w:sz="0" w:space="0" w:color="auto"/>
                <w:bottom w:val="none" w:sz="0" w:space="0" w:color="auto"/>
                <w:right w:val="none" w:sz="0" w:space="0" w:color="auto"/>
              </w:divBdr>
              <w:divsChild>
                <w:div w:id="671377463">
                  <w:marLeft w:val="0"/>
                  <w:marRight w:val="0"/>
                  <w:marTop w:val="0"/>
                  <w:marBottom w:val="0"/>
                  <w:divBdr>
                    <w:top w:val="none" w:sz="0" w:space="0" w:color="auto"/>
                    <w:left w:val="none" w:sz="0" w:space="0" w:color="auto"/>
                    <w:bottom w:val="none" w:sz="0" w:space="0" w:color="auto"/>
                    <w:right w:val="none" w:sz="0" w:space="0" w:color="auto"/>
                  </w:divBdr>
                </w:div>
              </w:divsChild>
            </w:div>
            <w:div w:id="618537480">
              <w:marLeft w:val="0"/>
              <w:marRight w:val="0"/>
              <w:marTop w:val="0"/>
              <w:marBottom w:val="0"/>
              <w:divBdr>
                <w:top w:val="none" w:sz="0" w:space="0" w:color="auto"/>
                <w:left w:val="none" w:sz="0" w:space="0" w:color="auto"/>
                <w:bottom w:val="none" w:sz="0" w:space="0" w:color="auto"/>
                <w:right w:val="none" w:sz="0" w:space="0" w:color="auto"/>
              </w:divBdr>
              <w:divsChild>
                <w:div w:id="1165515356">
                  <w:marLeft w:val="0"/>
                  <w:marRight w:val="0"/>
                  <w:marTop w:val="0"/>
                  <w:marBottom w:val="0"/>
                  <w:divBdr>
                    <w:top w:val="none" w:sz="0" w:space="0" w:color="auto"/>
                    <w:left w:val="none" w:sz="0" w:space="0" w:color="auto"/>
                    <w:bottom w:val="none" w:sz="0" w:space="0" w:color="auto"/>
                    <w:right w:val="none" w:sz="0" w:space="0" w:color="auto"/>
                  </w:divBdr>
                </w:div>
              </w:divsChild>
            </w:div>
            <w:div w:id="1878200408">
              <w:marLeft w:val="0"/>
              <w:marRight w:val="0"/>
              <w:marTop w:val="0"/>
              <w:marBottom w:val="0"/>
              <w:divBdr>
                <w:top w:val="none" w:sz="0" w:space="0" w:color="auto"/>
                <w:left w:val="none" w:sz="0" w:space="0" w:color="auto"/>
                <w:bottom w:val="none" w:sz="0" w:space="0" w:color="auto"/>
                <w:right w:val="none" w:sz="0" w:space="0" w:color="auto"/>
              </w:divBdr>
              <w:divsChild>
                <w:div w:id="821967372">
                  <w:marLeft w:val="0"/>
                  <w:marRight w:val="0"/>
                  <w:marTop w:val="0"/>
                  <w:marBottom w:val="0"/>
                  <w:divBdr>
                    <w:top w:val="none" w:sz="0" w:space="0" w:color="auto"/>
                    <w:left w:val="none" w:sz="0" w:space="0" w:color="auto"/>
                    <w:bottom w:val="none" w:sz="0" w:space="0" w:color="auto"/>
                    <w:right w:val="none" w:sz="0" w:space="0" w:color="auto"/>
                  </w:divBdr>
                </w:div>
              </w:divsChild>
            </w:div>
            <w:div w:id="522859675">
              <w:marLeft w:val="0"/>
              <w:marRight w:val="0"/>
              <w:marTop w:val="0"/>
              <w:marBottom w:val="0"/>
              <w:divBdr>
                <w:top w:val="none" w:sz="0" w:space="0" w:color="auto"/>
                <w:left w:val="none" w:sz="0" w:space="0" w:color="auto"/>
                <w:bottom w:val="none" w:sz="0" w:space="0" w:color="auto"/>
                <w:right w:val="none" w:sz="0" w:space="0" w:color="auto"/>
              </w:divBdr>
              <w:divsChild>
                <w:div w:id="423233857">
                  <w:marLeft w:val="0"/>
                  <w:marRight w:val="0"/>
                  <w:marTop w:val="0"/>
                  <w:marBottom w:val="0"/>
                  <w:divBdr>
                    <w:top w:val="none" w:sz="0" w:space="0" w:color="auto"/>
                    <w:left w:val="none" w:sz="0" w:space="0" w:color="auto"/>
                    <w:bottom w:val="none" w:sz="0" w:space="0" w:color="auto"/>
                    <w:right w:val="none" w:sz="0" w:space="0" w:color="auto"/>
                  </w:divBdr>
                </w:div>
              </w:divsChild>
            </w:div>
            <w:div w:id="146821975">
              <w:marLeft w:val="0"/>
              <w:marRight w:val="0"/>
              <w:marTop w:val="0"/>
              <w:marBottom w:val="0"/>
              <w:divBdr>
                <w:top w:val="none" w:sz="0" w:space="0" w:color="auto"/>
                <w:left w:val="none" w:sz="0" w:space="0" w:color="auto"/>
                <w:bottom w:val="none" w:sz="0" w:space="0" w:color="auto"/>
                <w:right w:val="none" w:sz="0" w:space="0" w:color="auto"/>
              </w:divBdr>
              <w:divsChild>
                <w:div w:id="1008873646">
                  <w:marLeft w:val="0"/>
                  <w:marRight w:val="0"/>
                  <w:marTop w:val="0"/>
                  <w:marBottom w:val="0"/>
                  <w:divBdr>
                    <w:top w:val="none" w:sz="0" w:space="0" w:color="auto"/>
                    <w:left w:val="none" w:sz="0" w:space="0" w:color="auto"/>
                    <w:bottom w:val="none" w:sz="0" w:space="0" w:color="auto"/>
                    <w:right w:val="none" w:sz="0" w:space="0" w:color="auto"/>
                  </w:divBdr>
                </w:div>
              </w:divsChild>
            </w:div>
            <w:div w:id="999037359">
              <w:marLeft w:val="0"/>
              <w:marRight w:val="0"/>
              <w:marTop w:val="0"/>
              <w:marBottom w:val="0"/>
              <w:divBdr>
                <w:top w:val="none" w:sz="0" w:space="0" w:color="auto"/>
                <w:left w:val="none" w:sz="0" w:space="0" w:color="auto"/>
                <w:bottom w:val="none" w:sz="0" w:space="0" w:color="auto"/>
                <w:right w:val="none" w:sz="0" w:space="0" w:color="auto"/>
              </w:divBdr>
              <w:divsChild>
                <w:div w:id="1555578796">
                  <w:marLeft w:val="0"/>
                  <w:marRight w:val="0"/>
                  <w:marTop w:val="0"/>
                  <w:marBottom w:val="0"/>
                  <w:divBdr>
                    <w:top w:val="none" w:sz="0" w:space="0" w:color="auto"/>
                    <w:left w:val="none" w:sz="0" w:space="0" w:color="auto"/>
                    <w:bottom w:val="none" w:sz="0" w:space="0" w:color="auto"/>
                    <w:right w:val="none" w:sz="0" w:space="0" w:color="auto"/>
                  </w:divBdr>
                </w:div>
              </w:divsChild>
            </w:div>
            <w:div w:id="314529904">
              <w:marLeft w:val="0"/>
              <w:marRight w:val="0"/>
              <w:marTop w:val="0"/>
              <w:marBottom w:val="0"/>
              <w:divBdr>
                <w:top w:val="none" w:sz="0" w:space="0" w:color="auto"/>
                <w:left w:val="none" w:sz="0" w:space="0" w:color="auto"/>
                <w:bottom w:val="none" w:sz="0" w:space="0" w:color="auto"/>
                <w:right w:val="none" w:sz="0" w:space="0" w:color="auto"/>
              </w:divBdr>
              <w:divsChild>
                <w:div w:id="17356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86">
          <w:marLeft w:val="0"/>
          <w:marRight w:val="0"/>
          <w:marTop w:val="0"/>
          <w:marBottom w:val="0"/>
          <w:divBdr>
            <w:top w:val="none" w:sz="0" w:space="0" w:color="auto"/>
            <w:left w:val="none" w:sz="0" w:space="0" w:color="auto"/>
            <w:bottom w:val="none" w:sz="0" w:space="0" w:color="auto"/>
            <w:right w:val="none" w:sz="0" w:space="0" w:color="auto"/>
          </w:divBdr>
          <w:divsChild>
            <w:div w:id="1623919539">
              <w:marLeft w:val="0"/>
              <w:marRight w:val="0"/>
              <w:marTop w:val="0"/>
              <w:marBottom w:val="0"/>
              <w:divBdr>
                <w:top w:val="none" w:sz="0" w:space="0" w:color="auto"/>
                <w:left w:val="none" w:sz="0" w:space="0" w:color="auto"/>
                <w:bottom w:val="none" w:sz="0" w:space="0" w:color="auto"/>
                <w:right w:val="none" w:sz="0" w:space="0" w:color="auto"/>
              </w:divBdr>
              <w:divsChild>
                <w:div w:id="823395090">
                  <w:marLeft w:val="0"/>
                  <w:marRight w:val="0"/>
                  <w:marTop w:val="0"/>
                  <w:marBottom w:val="0"/>
                  <w:divBdr>
                    <w:top w:val="none" w:sz="0" w:space="0" w:color="auto"/>
                    <w:left w:val="none" w:sz="0" w:space="0" w:color="auto"/>
                    <w:bottom w:val="none" w:sz="0" w:space="0" w:color="auto"/>
                    <w:right w:val="none" w:sz="0" w:space="0" w:color="auto"/>
                  </w:divBdr>
                </w:div>
              </w:divsChild>
            </w:div>
            <w:div w:id="1953316138">
              <w:marLeft w:val="0"/>
              <w:marRight w:val="0"/>
              <w:marTop w:val="0"/>
              <w:marBottom w:val="0"/>
              <w:divBdr>
                <w:top w:val="none" w:sz="0" w:space="0" w:color="auto"/>
                <w:left w:val="none" w:sz="0" w:space="0" w:color="auto"/>
                <w:bottom w:val="none" w:sz="0" w:space="0" w:color="auto"/>
                <w:right w:val="none" w:sz="0" w:space="0" w:color="auto"/>
              </w:divBdr>
              <w:divsChild>
                <w:div w:id="1263758213">
                  <w:marLeft w:val="0"/>
                  <w:marRight w:val="0"/>
                  <w:marTop w:val="0"/>
                  <w:marBottom w:val="0"/>
                  <w:divBdr>
                    <w:top w:val="none" w:sz="0" w:space="0" w:color="auto"/>
                    <w:left w:val="none" w:sz="0" w:space="0" w:color="auto"/>
                    <w:bottom w:val="none" w:sz="0" w:space="0" w:color="auto"/>
                    <w:right w:val="none" w:sz="0" w:space="0" w:color="auto"/>
                  </w:divBdr>
                </w:div>
              </w:divsChild>
            </w:div>
            <w:div w:id="1538201272">
              <w:marLeft w:val="0"/>
              <w:marRight w:val="0"/>
              <w:marTop w:val="0"/>
              <w:marBottom w:val="0"/>
              <w:divBdr>
                <w:top w:val="none" w:sz="0" w:space="0" w:color="auto"/>
                <w:left w:val="none" w:sz="0" w:space="0" w:color="auto"/>
                <w:bottom w:val="none" w:sz="0" w:space="0" w:color="auto"/>
                <w:right w:val="none" w:sz="0" w:space="0" w:color="auto"/>
              </w:divBdr>
              <w:divsChild>
                <w:div w:id="429353206">
                  <w:marLeft w:val="0"/>
                  <w:marRight w:val="0"/>
                  <w:marTop w:val="0"/>
                  <w:marBottom w:val="0"/>
                  <w:divBdr>
                    <w:top w:val="none" w:sz="0" w:space="0" w:color="auto"/>
                    <w:left w:val="none" w:sz="0" w:space="0" w:color="auto"/>
                    <w:bottom w:val="none" w:sz="0" w:space="0" w:color="auto"/>
                    <w:right w:val="none" w:sz="0" w:space="0" w:color="auto"/>
                  </w:divBdr>
                </w:div>
              </w:divsChild>
            </w:div>
            <w:div w:id="1946184937">
              <w:marLeft w:val="0"/>
              <w:marRight w:val="0"/>
              <w:marTop w:val="0"/>
              <w:marBottom w:val="0"/>
              <w:divBdr>
                <w:top w:val="none" w:sz="0" w:space="0" w:color="auto"/>
                <w:left w:val="none" w:sz="0" w:space="0" w:color="auto"/>
                <w:bottom w:val="none" w:sz="0" w:space="0" w:color="auto"/>
                <w:right w:val="none" w:sz="0" w:space="0" w:color="auto"/>
              </w:divBdr>
              <w:divsChild>
                <w:div w:id="489831014">
                  <w:marLeft w:val="0"/>
                  <w:marRight w:val="0"/>
                  <w:marTop w:val="0"/>
                  <w:marBottom w:val="0"/>
                  <w:divBdr>
                    <w:top w:val="none" w:sz="0" w:space="0" w:color="auto"/>
                    <w:left w:val="none" w:sz="0" w:space="0" w:color="auto"/>
                    <w:bottom w:val="none" w:sz="0" w:space="0" w:color="auto"/>
                    <w:right w:val="none" w:sz="0" w:space="0" w:color="auto"/>
                  </w:divBdr>
                </w:div>
              </w:divsChild>
            </w:div>
            <w:div w:id="927815392">
              <w:marLeft w:val="0"/>
              <w:marRight w:val="0"/>
              <w:marTop w:val="0"/>
              <w:marBottom w:val="0"/>
              <w:divBdr>
                <w:top w:val="none" w:sz="0" w:space="0" w:color="auto"/>
                <w:left w:val="none" w:sz="0" w:space="0" w:color="auto"/>
                <w:bottom w:val="none" w:sz="0" w:space="0" w:color="auto"/>
                <w:right w:val="none" w:sz="0" w:space="0" w:color="auto"/>
              </w:divBdr>
              <w:divsChild>
                <w:div w:id="1173645137">
                  <w:marLeft w:val="0"/>
                  <w:marRight w:val="0"/>
                  <w:marTop w:val="0"/>
                  <w:marBottom w:val="0"/>
                  <w:divBdr>
                    <w:top w:val="none" w:sz="0" w:space="0" w:color="auto"/>
                    <w:left w:val="none" w:sz="0" w:space="0" w:color="auto"/>
                    <w:bottom w:val="none" w:sz="0" w:space="0" w:color="auto"/>
                    <w:right w:val="none" w:sz="0" w:space="0" w:color="auto"/>
                  </w:divBdr>
                </w:div>
              </w:divsChild>
            </w:div>
            <w:div w:id="358510596">
              <w:marLeft w:val="0"/>
              <w:marRight w:val="0"/>
              <w:marTop w:val="0"/>
              <w:marBottom w:val="0"/>
              <w:divBdr>
                <w:top w:val="none" w:sz="0" w:space="0" w:color="auto"/>
                <w:left w:val="none" w:sz="0" w:space="0" w:color="auto"/>
                <w:bottom w:val="none" w:sz="0" w:space="0" w:color="auto"/>
                <w:right w:val="none" w:sz="0" w:space="0" w:color="auto"/>
              </w:divBdr>
              <w:divsChild>
                <w:div w:id="1767847293">
                  <w:marLeft w:val="0"/>
                  <w:marRight w:val="0"/>
                  <w:marTop w:val="0"/>
                  <w:marBottom w:val="0"/>
                  <w:divBdr>
                    <w:top w:val="none" w:sz="0" w:space="0" w:color="auto"/>
                    <w:left w:val="none" w:sz="0" w:space="0" w:color="auto"/>
                    <w:bottom w:val="none" w:sz="0" w:space="0" w:color="auto"/>
                    <w:right w:val="none" w:sz="0" w:space="0" w:color="auto"/>
                  </w:divBdr>
                </w:div>
              </w:divsChild>
            </w:div>
            <w:div w:id="1941064056">
              <w:marLeft w:val="0"/>
              <w:marRight w:val="0"/>
              <w:marTop w:val="0"/>
              <w:marBottom w:val="0"/>
              <w:divBdr>
                <w:top w:val="none" w:sz="0" w:space="0" w:color="auto"/>
                <w:left w:val="none" w:sz="0" w:space="0" w:color="auto"/>
                <w:bottom w:val="none" w:sz="0" w:space="0" w:color="auto"/>
                <w:right w:val="none" w:sz="0" w:space="0" w:color="auto"/>
              </w:divBdr>
              <w:divsChild>
                <w:div w:id="1705331360">
                  <w:marLeft w:val="0"/>
                  <w:marRight w:val="0"/>
                  <w:marTop w:val="0"/>
                  <w:marBottom w:val="0"/>
                  <w:divBdr>
                    <w:top w:val="none" w:sz="0" w:space="0" w:color="auto"/>
                    <w:left w:val="none" w:sz="0" w:space="0" w:color="auto"/>
                    <w:bottom w:val="none" w:sz="0" w:space="0" w:color="auto"/>
                    <w:right w:val="none" w:sz="0" w:space="0" w:color="auto"/>
                  </w:divBdr>
                </w:div>
              </w:divsChild>
            </w:div>
            <w:div w:id="1987272263">
              <w:marLeft w:val="0"/>
              <w:marRight w:val="0"/>
              <w:marTop w:val="0"/>
              <w:marBottom w:val="0"/>
              <w:divBdr>
                <w:top w:val="none" w:sz="0" w:space="0" w:color="auto"/>
                <w:left w:val="none" w:sz="0" w:space="0" w:color="auto"/>
                <w:bottom w:val="none" w:sz="0" w:space="0" w:color="auto"/>
                <w:right w:val="none" w:sz="0" w:space="0" w:color="auto"/>
              </w:divBdr>
              <w:divsChild>
                <w:div w:id="43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7425">
          <w:marLeft w:val="0"/>
          <w:marRight w:val="0"/>
          <w:marTop w:val="0"/>
          <w:marBottom w:val="0"/>
          <w:divBdr>
            <w:top w:val="none" w:sz="0" w:space="0" w:color="auto"/>
            <w:left w:val="none" w:sz="0" w:space="0" w:color="auto"/>
            <w:bottom w:val="none" w:sz="0" w:space="0" w:color="auto"/>
            <w:right w:val="none" w:sz="0" w:space="0" w:color="auto"/>
          </w:divBdr>
        </w:div>
        <w:div w:id="405306938">
          <w:marLeft w:val="0"/>
          <w:marRight w:val="0"/>
          <w:marTop w:val="0"/>
          <w:marBottom w:val="0"/>
          <w:divBdr>
            <w:top w:val="none" w:sz="0" w:space="0" w:color="auto"/>
            <w:left w:val="none" w:sz="0" w:space="0" w:color="auto"/>
            <w:bottom w:val="none" w:sz="0" w:space="0" w:color="auto"/>
            <w:right w:val="none" w:sz="0" w:space="0" w:color="auto"/>
          </w:divBdr>
          <w:divsChild>
            <w:div w:id="1861385972">
              <w:marLeft w:val="0"/>
              <w:marRight w:val="0"/>
              <w:marTop w:val="0"/>
              <w:marBottom w:val="0"/>
              <w:divBdr>
                <w:top w:val="none" w:sz="0" w:space="0" w:color="auto"/>
                <w:left w:val="none" w:sz="0" w:space="0" w:color="auto"/>
                <w:bottom w:val="none" w:sz="0" w:space="0" w:color="auto"/>
                <w:right w:val="none" w:sz="0" w:space="0" w:color="auto"/>
              </w:divBdr>
              <w:divsChild>
                <w:div w:id="34042587">
                  <w:marLeft w:val="0"/>
                  <w:marRight w:val="0"/>
                  <w:marTop w:val="0"/>
                  <w:marBottom w:val="0"/>
                  <w:divBdr>
                    <w:top w:val="none" w:sz="0" w:space="0" w:color="auto"/>
                    <w:left w:val="none" w:sz="0" w:space="0" w:color="auto"/>
                    <w:bottom w:val="none" w:sz="0" w:space="0" w:color="auto"/>
                    <w:right w:val="none" w:sz="0" w:space="0" w:color="auto"/>
                  </w:divBdr>
                </w:div>
              </w:divsChild>
            </w:div>
            <w:div w:id="1667828533">
              <w:marLeft w:val="0"/>
              <w:marRight w:val="0"/>
              <w:marTop w:val="0"/>
              <w:marBottom w:val="0"/>
              <w:divBdr>
                <w:top w:val="none" w:sz="0" w:space="0" w:color="auto"/>
                <w:left w:val="none" w:sz="0" w:space="0" w:color="auto"/>
                <w:bottom w:val="none" w:sz="0" w:space="0" w:color="auto"/>
                <w:right w:val="none" w:sz="0" w:space="0" w:color="auto"/>
              </w:divBdr>
              <w:divsChild>
                <w:div w:id="2060590608">
                  <w:marLeft w:val="0"/>
                  <w:marRight w:val="0"/>
                  <w:marTop w:val="0"/>
                  <w:marBottom w:val="0"/>
                  <w:divBdr>
                    <w:top w:val="none" w:sz="0" w:space="0" w:color="auto"/>
                    <w:left w:val="none" w:sz="0" w:space="0" w:color="auto"/>
                    <w:bottom w:val="none" w:sz="0" w:space="0" w:color="auto"/>
                    <w:right w:val="none" w:sz="0" w:space="0" w:color="auto"/>
                  </w:divBdr>
                </w:div>
              </w:divsChild>
            </w:div>
            <w:div w:id="1967000232">
              <w:marLeft w:val="0"/>
              <w:marRight w:val="0"/>
              <w:marTop w:val="0"/>
              <w:marBottom w:val="0"/>
              <w:divBdr>
                <w:top w:val="none" w:sz="0" w:space="0" w:color="auto"/>
                <w:left w:val="none" w:sz="0" w:space="0" w:color="auto"/>
                <w:bottom w:val="none" w:sz="0" w:space="0" w:color="auto"/>
                <w:right w:val="none" w:sz="0" w:space="0" w:color="auto"/>
              </w:divBdr>
              <w:divsChild>
                <w:div w:id="1788692004">
                  <w:marLeft w:val="0"/>
                  <w:marRight w:val="0"/>
                  <w:marTop w:val="0"/>
                  <w:marBottom w:val="0"/>
                  <w:divBdr>
                    <w:top w:val="none" w:sz="0" w:space="0" w:color="auto"/>
                    <w:left w:val="none" w:sz="0" w:space="0" w:color="auto"/>
                    <w:bottom w:val="none" w:sz="0" w:space="0" w:color="auto"/>
                    <w:right w:val="none" w:sz="0" w:space="0" w:color="auto"/>
                  </w:divBdr>
                </w:div>
              </w:divsChild>
            </w:div>
            <w:div w:id="585650354">
              <w:marLeft w:val="0"/>
              <w:marRight w:val="0"/>
              <w:marTop w:val="0"/>
              <w:marBottom w:val="0"/>
              <w:divBdr>
                <w:top w:val="none" w:sz="0" w:space="0" w:color="auto"/>
                <w:left w:val="none" w:sz="0" w:space="0" w:color="auto"/>
                <w:bottom w:val="none" w:sz="0" w:space="0" w:color="auto"/>
                <w:right w:val="none" w:sz="0" w:space="0" w:color="auto"/>
              </w:divBdr>
              <w:divsChild>
                <w:div w:id="1748842798">
                  <w:marLeft w:val="0"/>
                  <w:marRight w:val="0"/>
                  <w:marTop w:val="0"/>
                  <w:marBottom w:val="0"/>
                  <w:divBdr>
                    <w:top w:val="none" w:sz="0" w:space="0" w:color="auto"/>
                    <w:left w:val="none" w:sz="0" w:space="0" w:color="auto"/>
                    <w:bottom w:val="none" w:sz="0" w:space="0" w:color="auto"/>
                    <w:right w:val="none" w:sz="0" w:space="0" w:color="auto"/>
                  </w:divBdr>
                </w:div>
              </w:divsChild>
            </w:div>
            <w:div w:id="1544976793">
              <w:marLeft w:val="0"/>
              <w:marRight w:val="0"/>
              <w:marTop w:val="0"/>
              <w:marBottom w:val="0"/>
              <w:divBdr>
                <w:top w:val="none" w:sz="0" w:space="0" w:color="auto"/>
                <w:left w:val="none" w:sz="0" w:space="0" w:color="auto"/>
                <w:bottom w:val="none" w:sz="0" w:space="0" w:color="auto"/>
                <w:right w:val="none" w:sz="0" w:space="0" w:color="auto"/>
              </w:divBdr>
              <w:divsChild>
                <w:div w:id="1687949842">
                  <w:marLeft w:val="0"/>
                  <w:marRight w:val="0"/>
                  <w:marTop w:val="0"/>
                  <w:marBottom w:val="0"/>
                  <w:divBdr>
                    <w:top w:val="none" w:sz="0" w:space="0" w:color="auto"/>
                    <w:left w:val="none" w:sz="0" w:space="0" w:color="auto"/>
                    <w:bottom w:val="none" w:sz="0" w:space="0" w:color="auto"/>
                    <w:right w:val="none" w:sz="0" w:space="0" w:color="auto"/>
                  </w:divBdr>
                </w:div>
              </w:divsChild>
            </w:div>
            <w:div w:id="805388665">
              <w:marLeft w:val="0"/>
              <w:marRight w:val="0"/>
              <w:marTop w:val="0"/>
              <w:marBottom w:val="0"/>
              <w:divBdr>
                <w:top w:val="none" w:sz="0" w:space="0" w:color="auto"/>
                <w:left w:val="none" w:sz="0" w:space="0" w:color="auto"/>
                <w:bottom w:val="none" w:sz="0" w:space="0" w:color="auto"/>
                <w:right w:val="none" w:sz="0" w:space="0" w:color="auto"/>
              </w:divBdr>
              <w:divsChild>
                <w:div w:id="2112624519">
                  <w:marLeft w:val="0"/>
                  <w:marRight w:val="0"/>
                  <w:marTop w:val="0"/>
                  <w:marBottom w:val="0"/>
                  <w:divBdr>
                    <w:top w:val="none" w:sz="0" w:space="0" w:color="auto"/>
                    <w:left w:val="none" w:sz="0" w:space="0" w:color="auto"/>
                    <w:bottom w:val="none" w:sz="0" w:space="0" w:color="auto"/>
                    <w:right w:val="none" w:sz="0" w:space="0" w:color="auto"/>
                  </w:divBdr>
                </w:div>
              </w:divsChild>
            </w:div>
            <w:div w:id="1980917">
              <w:marLeft w:val="0"/>
              <w:marRight w:val="0"/>
              <w:marTop w:val="0"/>
              <w:marBottom w:val="0"/>
              <w:divBdr>
                <w:top w:val="none" w:sz="0" w:space="0" w:color="auto"/>
                <w:left w:val="none" w:sz="0" w:space="0" w:color="auto"/>
                <w:bottom w:val="none" w:sz="0" w:space="0" w:color="auto"/>
                <w:right w:val="none" w:sz="0" w:space="0" w:color="auto"/>
              </w:divBdr>
              <w:divsChild>
                <w:div w:id="1473404681">
                  <w:marLeft w:val="0"/>
                  <w:marRight w:val="0"/>
                  <w:marTop w:val="0"/>
                  <w:marBottom w:val="0"/>
                  <w:divBdr>
                    <w:top w:val="none" w:sz="0" w:space="0" w:color="auto"/>
                    <w:left w:val="none" w:sz="0" w:space="0" w:color="auto"/>
                    <w:bottom w:val="none" w:sz="0" w:space="0" w:color="auto"/>
                    <w:right w:val="none" w:sz="0" w:space="0" w:color="auto"/>
                  </w:divBdr>
                </w:div>
              </w:divsChild>
            </w:div>
            <w:div w:id="512306368">
              <w:marLeft w:val="0"/>
              <w:marRight w:val="0"/>
              <w:marTop w:val="0"/>
              <w:marBottom w:val="0"/>
              <w:divBdr>
                <w:top w:val="none" w:sz="0" w:space="0" w:color="auto"/>
                <w:left w:val="none" w:sz="0" w:space="0" w:color="auto"/>
                <w:bottom w:val="none" w:sz="0" w:space="0" w:color="auto"/>
                <w:right w:val="none" w:sz="0" w:space="0" w:color="auto"/>
              </w:divBdr>
              <w:divsChild>
                <w:div w:id="267205063">
                  <w:marLeft w:val="0"/>
                  <w:marRight w:val="0"/>
                  <w:marTop w:val="0"/>
                  <w:marBottom w:val="0"/>
                  <w:divBdr>
                    <w:top w:val="none" w:sz="0" w:space="0" w:color="auto"/>
                    <w:left w:val="none" w:sz="0" w:space="0" w:color="auto"/>
                    <w:bottom w:val="none" w:sz="0" w:space="0" w:color="auto"/>
                    <w:right w:val="none" w:sz="0" w:space="0" w:color="auto"/>
                  </w:divBdr>
                </w:div>
              </w:divsChild>
            </w:div>
            <w:div w:id="697700230">
              <w:marLeft w:val="0"/>
              <w:marRight w:val="0"/>
              <w:marTop w:val="0"/>
              <w:marBottom w:val="0"/>
              <w:divBdr>
                <w:top w:val="none" w:sz="0" w:space="0" w:color="auto"/>
                <w:left w:val="none" w:sz="0" w:space="0" w:color="auto"/>
                <w:bottom w:val="none" w:sz="0" w:space="0" w:color="auto"/>
                <w:right w:val="none" w:sz="0" w:space="0" w:color="auto"/>
              </w:divBdr>
              <w:divsChild>
                <w:div w:id="1776827314">
                  <w:marLeft w:val="0"/>
                  <w:marRight w:val="0"/>
                  <w:marTop w:val="0"/>
                  <w:marBottom w:val="0"/>
                  <w:divBdr>
                    <w:top w:val="none" w:sz="0" w:space="0" w:color="auto"/>
                    <w:left w:val="none" w:sz="0" w:space="0" w:color="auto"/>
                    <w:bottom w:val="none" w:sz="0" w:space="0" w:color="auto"/>
                    <w:right w:val="none" w:sz="0" w:space="0" w:color="auto"/>
                  </w:divBdr>
                </w:div>
              </w:divsChild>
            </w:div>
            <w:div w:id="1418819386">
              <w:marLeft w:val="0"/>
              <w:marRight w:val="0"/>
              <w:marTop w:val="0"/>
              <w:marBottom w:val="0"/>
              <w:divBdr>
                <w:top w:val="none" w:sz="0" w:space="0" w:color="auto"/>
                <w:left w:val="none" w:sz="0" w:space="0" w:color="auto"/>
                <w:bottom w:val="none" w:sz="0" w:space="0" w:color="auto"/>
                <w:right w:val="none" w:sz="0" w:space="0" w:color="auto"/>
              </w:divBdr>
              <w:divsChild>
                <w:div w:id="414859444">
                  <w:marLeft w:val="0"/>
                  <w:marRight w:val="0"/>
                  <w:marTop w:val="0"/>
                  <w:marBottom w:val="0"/>
                  <w:divBdr>
                    <w:top w:val="none" w:sz="0" w:space="0" w:color="auto"/>
                    <w:left w:val="none" w:sz="0" w:space="0" w:color="auto"/>
                    <w:bottom w:val="none" w:sz="0" w:space="0" w:color="auto"/>
                    <w:right w:val="none" w:sz="0" w:space="0" w:color="auto"/>
                  </w:divBdr>
                </w:div>
              </w:divsChild>
            </w:div>
            <w:div w:id="1150754178">
              <w:marLeft w:val="0"/>
              <w:marRight w:val="0"/>
              <w:marTop w:val="0"/>
              <w:marBottom w:val="0"/>
              <w:divBdr>
                <w:top w:val="none" w:sz="0" w:space="0" w:color="auto"/>
                <w:left w:val="none" w:sz="0" w:space="0" w:color="auto"/>
                <w:bottom w:val="none" w:sz="0" w:space="0" w:color="auto"/>
                <w:right w:val="none" w:sz="0" w:space="0" w:color="auto"/>
              </w:divBdr>
              <w:divsChild>
                <w:div w:id="475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774">
          <w:marLeft w:val="0"/>
          <w:marRight w:val="0"/>
          <w:marTop w:val="0"/>
          <w:marBottom w:val="0"/>
          <w:divBdr>
            <w:top w:val="none" w:sz="0" w:space="0" w:color="auto"/>
            <w:left w:val="none" w:sz="0" w:space="0" w:color="auto"/>
            <w:bottom w:val="none" w:sz="0" w:space="0" w:color="auto"/>
            <w:right w:val="none" w:sz="0" w:space="0" w:color="auto"/>
          </w:divBdr>
          <w:divsChild>
            <w:div w:id="1541745945">
              <w:marLeft w:val="0"/>
              <w:marRight w:val="0"/>
              <w:marTop w:val="0"/>
              <w:marBottom w:val="0"/>
              <w:divBdr>
                <w:top w:val="none" w:sz="0" w:space="0" w:color="auto"/>
                <w:left w:val="none" w:sz="0" w:space="0" w:color="auto"/>
                <w:bottom w:val="none" w:sz="0" w:space="0" w:color="auto"/>
                <w:right w:val="none" w:sz="0" w:space="0" w:color="auto"/>
              </w:divBdr>
              <w:divsChild>
                <w:div w:id="444740070">
                  <w:marLeft w:val="0"/>
                  <w:marRight w:val="0"/>
                  <w:marTop w:val="0"/>
                  <w:marBottom w:val="0"/>
                  <w:divBdr>
                    <w:top w:val="none" w:sz="0" w:space="0" w:color="auto"/>
                    <w:left w:val="none" w:sz="0" w:space="0" w:color="auto"/>
                    <w:bottom w:val="none" w:sz="0" w:space="0" w:color="auto"/>
                    <w:right w:val="none" w:sz="0" w:space="0" w:color="auto"/>
                  </w:divBdr>
                </w:div>
              </w:divsChild>
            </w:div>
            <w:div w:id="1215195550">
              <w:marLeft w:val="0"/>
              <w:marRight w:val="0"/>
              <w:marTop w:val="0"/>
              <w:marBottom w:val="0"/>
              <w:divBdr>
                <w:top w:val="none" w:sz="0" w:space="0" w:color="auto"/>
                <w:left w:val="none" w:sz="0" w:space="0" w:color="auto"/>
                <w:bottom w:val="none" w:sz="0" w:space="0" w:color="auto"/>
                <w:right w:val="none" w:sz="0" w:space="0" w:color="auto"/>
              </w:divBdr>
              <w:divsChild>
                <w:div w:id="658582209">
                  <w:marLeft w:val="0"/>
                  <w:marRight w:val="0"/>
                  <w:marTop w:val="0"/>
                  <w:marBottom w:val="0"/>
                  <w:divBdr>
                    <w:top w:val="none" w:sz="0" w:space="0" w:color="auto"/>
                    <w:left w:val="none" w:sz="0" w:space="0" w:color="auto"/>
                    <w:bottom w:val="none" w:sz="0" w:space="0" w:color="auto"/>
                    <w:right w:val="none" w:sz="0" w:space="0" w:color="auto"/>
                  </w:divBdr>
                </w:div>
              </w:divsChild>
            </w:div>
            <w:div w:id="556934904">
              <w:marLeft w:val="0"/>
              <w:marRight w:val="0"/>
              <w:marTop w:val="0"/>
              <w:marBottom w:val="0"/>
              <w:divBdr>
                <w:top w:val="none" w:sz="0" w:space="0" w:color="auto"/>
                <w:left w:val="none" w:sz="0" w:space="0" w:color="auto"/>
                <w:bottom w:val="none" w:sz="0" w:space="0" w:color="auto"/>
                <w:right w:val="none" w:sz="0" w:space="0" w:color="auto"/>
              </w:divBdr>
              <w:divsChild>
                <w:div w:id="2034459466">
                  <w:marLeft w:val="0"/>
                  <w:marRight w:val="0"/>
                  <w:marTop w:val="0"/>
                  <w:marBottom w:val="0"/>
                  <w:divBdr>
                    <w:top w:val="none" w:sz="0" w:space="0" w:color="auto"/>
                    <w:left w:val="none" w:sz="0" w:space="0" w:color="auto"/>
                    <w:bottom w:val="none" w:sz="0" w:space="0" w:color="auto"/>
                    <w:right w:val="none" w:sz="0" w:space="0" w:color="auto"/>
                  </w:divBdr>
                </w:div>
              </w:divsChild>
            </w:div>
            <w:div w:id="268660873">
              <w:marLeft w:val="0"/>
              <w:marRight w:val="0"/>
              <w:marTop w:val="0"/>
              <w:marBottom w:val="0"/>
              <w:divBdr>
                <w:top w:val="none" w:sz="0" w:space="0" w:color="auto"/>
                <w:left w:val="none" w:sz="0" w:space="0" w:color="auto"/>
                <w:bottom w:val="none" w:sz="0" w:space="0" w:color="auto"/>
                <w:right w:val="none" w:sz="0" w:space="0" w:color="auto"/>
              </w:divBdr>
              <w:divsChild>
                <w:div w:id="35355677">
                  <w:marLeft w:val="0"/>
                  <w:marRight w:val="0"/>
                  <w:marTop w:val="0"/>
                  <w:marBottom w:val="0"/>
                  <w:divBdr>
                    <w:top w:val="none" w:sz="0" w:space="0" w:color="auto"/>
                    <w:left w:val="none" w:sz="0" w:space="0" w:color="auto"/>
                    <w:bottom w:val="none" w:sz="0" w:space="0" w:color="auto"/>
                    <w:right w:val="none" w:sz="0" w:space="0" w:color="auto"/>
                  </w:divBdr>
                </w:div>
              </w:divsChild>
            </w:div>
            <w:div w:id="242644945">
              <w:marLeft w:val="0"/>
              <w:marRight w:val="0"/>
              <w:marTop w:val="0"/>
              <w:marBottom w:val="0"/>
              <w:divBdr>
                <w:top w:val="none" w:sz="0" w:space="0" w:color="auto"/>
                <w:left w:val="none" w:sz="0" w:space="0" w:color="auto"/>
                <w:bottom w:val="none" w:sz="0" w:space="0" w:color="auto"/>
                <w:right w:val="none" w:sz="0" w:space="0" w:color="auto"/>
              </w:divBdr>
              <w:divsChild>
                <w:div w:id="1431196735">
                  <w:marLeft w:val="0"/>
                  <w:marRight w:val="0"/>
                  <w:marTop w:val="0"/>
                  <w:marBottom w:val="0"/>
                  <w:divBdr>
                    <w:top w:val="none" w:sz="0" w:space="0" w:color="auto"/>
                    <w:left w:val="none" w:sz="0" w:space="0" w:color="auto"/>
                    <w:bottom w:val="none" w:sz="0" w:space="0" w:color="auto"/>
                    <w:right w:val="none" w:sz="0" w:space="0" w:color="auto"/>
                  </w:divBdr>
                </w:div>
              </w:divsChild>
            </w:div>
            <w:div w:id="898788540">
              <w:marLeft w:val="0"/>
              <w:marRight w:val="0"/>
              <w:marTop w:val="0"/>
              <w:marBottom w:val="0"/>
              <w:divBdr>
                <w:top w:val="none" w:sz="0" w:space="0" w:color="auto"/>
                <w:left w:val="none" w:sz="0" w:space="0" w:color="auto"/>
                <w:bottom w:val="none" w:sz="0" w:space="0" w:color="auto"/>
                <w:right w:val="none" w:sz="0" w:space="0" w:color="auto"/>
              </w:divBdr>
              <w:divsChild>
                <w:div w:id="1049645183">
                  <w:marLeft w:val="0"/>
                  <w:marRight w:val="0"/>
                  <w:marTop w:val="0"/>
                  <w:marBottom w:val="0"/>
                  <w:divBdr>
                    <w:top w:val="none" w:sz="0" w:space="0" w:color="auto"/>
                    <w:left w:val="none" w:sz="0" w:space="0" w:color="auto"/>
                    <w:bottom w:val="none" w:sz="0" w:space="0" w:color="auto"/>
                    <w:right w:val="none" w:sz="0" w:space="0" w:color="auto"/>
                  </w:divBdr>
                </w:div>
              </w:divsChild>
            </w:div>
            <w:div w:id="828979214">
              <w:marLeft w:val="0"/>
              <w:marRight w:val="0"/>
              <w:marTop w:val="0"/>
              <w:marBottom w:val="0"/>
              <w:divBdr>
                <w:top w:val="none" w:sz="0" w:space="0" w:color="auto"/>
                <w:left w:val="none" w:sz="0" w:space="0" w:color="auto"/>
                <w:bottom w:val="none" w:sz="0" w:space="0" w:color="auto"/>
                <w:right w:val="none" w:sz="0" w:space="0" w:color="auto"/>
              </w:divBdr>
              <w:divsChild>
                <w:div w:id="5305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1967">
          <w:marLeft w:val="0"/>
          <w:marRight w:val="0"/>
          <w:marTop w:val="0"/>
          <w:marBottom w:val="0"/>
          <w:divBdr>
            <w:top w:val="none" w:sz="0" w:space="0" w:color="auto"/>
            <w:left w:val="none" w:sz="0" w:space="0" w:color="auto"/>
            <w:bottom w:val="none" w:sz="0" w:space="0" w:color="auto"/>
            <w:right w:val="none" w:sz="0" w:space="0" w:color="auto"/>
          </w:divBdr>
          <w:divsChild>
            <w:div w:id="495266899">
              <w:marLeft w:val="0"/>
              <w:marRight w:val="0"/>
              <w:marTop w:val="0"/>
              <w:marBottom w:val="0"/>
              <w:divBdr>
                <w:top w:val="none" w:sz="0" w:space="0" w:color="auto"/>
                <w:left w:val="none" w:sz="0" w:space="0" w:color="auto"/>
                <w:bottom w:val="none" w:sz="0" w:space="0" w:color="auto"/>
                <w:right w:val="none" w:sz="0" w:space="0" w:color="auto"/>
              </w:divBdr>
              <w:divsChild>
                <w:div w:id="723021676">
                  <w:marLeft w:val="0"/>
                  <w:marRight w:val="0"/>
                  <w:marTop w:val="0"/>
                  <w:marBottom w:val="0"/>
                  <w:divBdr>
                    <w:top w:val="none" w:sz="0" w:space="0" w:color="auto"/>
                    <w:left w:val="none" w:sz="0" w:space="0" w:color="auto"/>
                    <w:bottom w:val="none" w:sz="0" w:space="0" w:color="auto"/>
                    <w:right w:val="none" w:sz="0" w:space="0" w:color="auto"/>
                  </w:divBdr>
                </w:div>
              </w:divsChild>
            </w:div>
            <w:div w:id="1701080876">
              <w:marLeft w:val="0"/>
              <w:marRight w:val="0"/>
              <w:marTop w:val="0"/>
              <w:marBottom w:val="0"/>
              <w:divBdr>
                <w:top w:val="none" w:sz="0" w:space="0" w:color="auto"/>
                <w:left w:val="none" w:sz="0" w:space="0" w:color="auto"/>
                <w:bottom w:val="none" w:sz="0" w:space="0" w:color="auto"/>
                <w:right w:val="none" w:sz="0" w:space="0" w:color="auto"/>
              </w:divBdr>
              <w:divsChild>
                <w:div w:id="21140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6007">
          <w:marLeft w:val="0"/>
          <w:marRight w:val="0"/>
          <w:marTop w:val="0"/>
          <w:marBottom w:val="0"/>
          <w:divBdr>
            <w:top w:val="none" w:sz="0" w:space="0" w:color="auto"/>
            <w:left w:val="none" w:sz="0" w:space="0" w:color="auto"/>
            <w:bottom w:val="none" w:sz="0" w:space="0" w:color="auto"/>
            <w:right w:val="none" w:sz="0" w:space="0" w:color="auto"/>
          </w:divBdr>
          <w:divsChild>
            <w:div w:id="2140954130">
              <w:marLeft w:val="0"/>
              <w:marRight w:val="0"/>
              <w:marTop w:val="0"/>
              <w:marBottom w:val="0"/>
              <w:divBdr>
                <w:top w:val="none" w:sz="0" w:space="0" w:color="auto"/>
                <w:left w:val="none" w:sz="0" w:space="0" w:color="auto"/>
                <w:bottom w:val="none" w:sz="0" w:space="0" w:color="auto"/>
                <w:right w:val="none" w:sz="0" w:space="0" w:color="auto"/>
              </w:divBdr>
              <w:divsChild>
                <w:div w:id="150603660">
                  <w:marLeft w:val="0"/>
                  <w:marRight w:val="0"/>
                  <w:marTop w:val="0"/>
                  <w:marBottom w:val="0"/>
                  <w:divBdr>
                    <w:top w:val="none" w:sz="0" w:space="0" w:color="auto"/>
                    <w:left w:val="none" w:sz="0" w:space="0" w:color="auto"/>
                    <w:bottom w:val="none" w:sz="0" w:space="0" w:color="auto"/>
                    <w:right w:val="none" w:sz="0" w:space="0" w:color="auto"/>
                  </w:divBdr>
                </w:div>
              </w:divsChild>
            </w:div>
            <w:div w:id="1509248972">
              <w:marLeft w:val="0"/>
              <w:marRight w:val="0"/>
              <w:marTop w:val="0"/>
              <w:marBottom w:val="0"/>
              <w:divBdr>
                <w:top w:val="none" w:sz="0" w:space="0" w:color="auto"/>
                <w:left w:val="none" w:sz="0" w:space="0" w:color="auto"/>
                <w:bottom w:val="none" w:sz="0" w:space="0" w:color="auto"/>
                <w:right w:val="none" w:sz="0" w:space="0" w:color="auto"/>
              </w:divBdr>
              <w:divsChild>
                <w:div w:id="1776946626">
                  <w:marLeft w:val="0"/>
                  <w:marRight w:val="0"/>
                  <w:marTop w:val="0"/>
                  <w:marBottom w:val="0"/>
                  <w:divBdr>
                    <w:top w:val="none" w:sz="0" w:space="0" w:color="auto"/>
                    <w:left w:val="none" w:sz="0" w:space="0" w:color="auto"/>
                    <w:bottom w:val="none" w:sz="0" w:space="0" w:color="auto"/>
                    <w:right w:val="none" w:sz="0" w:space="0" w:color="auto"/>
                  </w:divBdr>
                </w:div>
              </w:divsChild>
            </w:div>
            <w:div w:id="662701787">
              <w:marLeft w:val="0"/>
              <w:marRight w:val="0"/>
              <w:marTop w:val="0"/>
              <w:marBottom w:val="0"/>
              <w:divBdr>
                <w:top w:val="none" w:sz="0" w:space="0" w:color="auto"/>
                <w:left w:val="none" w:sz="0" w:space="0" w:color="auto"/>
                <w:bottom w:val="none" w:sz="0" w:space="0" w:color="auto"/>
                <w:right w:val="none" w:sz="0" w:space="0" w:color="auto"/>
              </w:divBdr>
              <w:divsChild>
                <w:div w:id="1795244478">
                  <w:marLeft w:val="0"/>
                  <w:marRight w:val="0"/>
                  <w:marTop w:val="0"/>
                  <w:marBottom w:val="0"/>
                  <w:divBdr>
                    <w:top w:val="none" w:sz="0" w:space="0" w:color="auto"/>
                    <w:left w:val="none" w:sz="0" w:space="0" w:color="auto"/>
                    <w:bottom w:val="none" w:sz="0" w:space="0" w:color="auto"/>
                    <w:right w:val="none" w:sz="0" w:space="0" w:color="auto"/>
                  </w:divBdr>
                </w:div>
              </w:divsChild>
            </w:div>
            <w:div w:id="1086420447">
              <w:marLeft w:val="0"/>
              <w:marRight w:val="0"/>
              <w:marTop w:val="0"/>
              <w:marBottom w:val="0"/>
              <w:divBdr>
                <w:top w:val="none" w:sz="0" w:space="0" w:color="auto"/>
                <w:left w:val="none" w:sz="0" w:space="0" w:color="auto"/>
                <w:bottom w:val="none" w:sz="0" w:space="0" w:color="auto"/>
                <w:right w:val="none" w:sz="0" w:space="0" w:color="auto"/>
              </w:divBdr>
              <w:divsChild>
                <w:div w:id="255864400">
                  <w:marLeft w:val="0"/>
                  <w:marRight w:val="0"/>
                  <w:marTop w:val="0"/>
                  <w:marBottom w:val="0"/>
                  <w:divBdr>
                    <w:top w:val="none" w:sz="0" w:space="0" w:color="auto"/>
                    <w:left w:val="none" w:sz="0" w:space="0" w:color="auto"/>
                    <w:bottom w:val="none" w:sz="0" w:space="0" w:color="auto"/>
                    <w:right w:val="none" w:sz="0" w:space="0" w:color="auto"/>
                  </w:divBdr>
                </w:div>
              </w:divsChild>
            </w:div>
            <w:div w:id="250625962">
              <w:marLeft w:val="0"/>
              <w:marRight w:val="0"/>
              <w:marTop w:val="0"/>
              <w:marBottom w:val="0"/>
              <w:divBdr>
                <w:top w:val="none" w:sz="0" w:space="0" w:color="auto"/>
                <w:left w:val="none" w:sz="0" w:space="0" w:color="auto"/>
                <w:bottom w:val="none" w:sz="0" w:space="0" w:color="auto"/>
                <w:right w:val="none" w:sz="0" w:space="0" w:color="auto"/>
              </w:divBdr>
              <w:divsChild>
                <w:div w:id="385838638">
                  <w:marLeft w:val="0"/>
                  <w:marRight w:val="0"/>
                  <w:marTop w:val="0"/>
                  <w:marBottom w:val="0"/>
                  <w:divBdr>
                    <w:top w:val="none" w:sz="0" w:space="0" w:color="auto"/>
                    <w:left w:val="none" w:sz="0" w:space="0" w:color="auto"/>
                    <w:bottom w:val="none" w:sz="0" w:space="0" w:color="auto"/>
                    <w:right w:val="none" w:sz="0" w:space="0" w:color="auto"/>
                  </w:divBdr>
                </w:div>
              </w:divsChild>
            </w:div>
            <w:div w:id="372661420">
              <w:marLeft w:val="0"/>
              <w:marRight w:val="0"/>
              <w:marTop w:val="0"/>
              <w:marBottom w:val="0"/>
              <w:divBdr>
                <w:top w:val="none" w:sz="0" w:space="0" w:color="auto"/>
                <w:left w:val="none" w:sz="0" w:space="0" w:color="auto"/>
                <w:bottom w:val="none" w:sz="0" w:space="0" w:color="auto"/>
                <w:right w:val="none" w:sz="0" w:space="0" w:color="auto"/>
              </w:divBdr>
              <w:divsChild>
                <w:div w:id="116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36539">
          <w:marLeft w:val="0"/>
          <w:marRight w:val="0"/>
          <w:marTop w:val="0"/>
          <w:marBottom w:val="0"/>
          <w:divBdr>
            <w:top w:val="none" w:sz="0" w:space="0" w:color="auto"/>
            <w:left w:val="none" w:sz="0" w:space="0" w:color="auto"/>
            <w:bottom w:val="none" w:sz="0" w:space="0" w:color="auto"/>
            <w:right w:val="none" w:sz="0" w:space="0" w:color="auto"/>
          </w:divBdr>
        </w:div>
        <w:div w:id="423915936">
          <w:marLeft w:val="0"/>
          <w:marRight w:val="0"/>
          <w:marTop w:val="0"/>
          <w:marBottom w:val="0"/>
          <w:divBdr>
            <w:top w:val="none" w:sz="0" w:space="0" w:color="auto"/>
            <w:left w:val="none" w:sz="0" w:space="0" w:color="auto"/>
            <w:bottom w:val="none" w:sz="0" w:space="0" w:color="auto"/>
            <w:right w:val="none" w:sz="0" w:space="0" w:color="auto"/>
          </w:divBdr>
        </w:div>
        <w:div w:id="707030891">
          <w:marLeft w:val="0"/>
          <w:marRight w:val="0"/>
          <w:marTop w:val="0"/>
          <w:marBottom w:val="0"/>
          <w:divBdr>
            <w:top w:val="none" w:sz="0" w:space="0" w:color="auto"/>
            <w:left w:val="none" w:sz="0" w:space="0" w:color="auto"/>
            <w:bottom w:val="none" w:sz="0" w:space="0" w:color="auto"/>
            <w:right w:val="none" w:sz="0" w:space="0" w:color="auto"/>
          </w:divBdr>
        </w:div>
        <w:div w:id="102773000">
          <w:marLeft w:val="0"/>
          <w:marRight w:val="0"/>
          <w:marTop w:val="0"/>
          <w:marBottom w:val="0"/>
          <w:divBdr>
            <w:top w:val="none" w:sz="0" w:space="0" w:color="auto"/>
            <w:left w:val="none" w:sz="0" w:space="0" w:color="auto"/>
            <w:bottom w:val="none" w:sz="0" w:space="0" w:color="auto"/>
            <w:right w:val="none" w:sz="0" w:space="0" w:color="auto"/>
          </w:divBdr>
        </w:div>
        <w:div w:id="59057866">
          <w:marLeft w:val="0"/>
          <w:marRight w:val="0"/>
          <w:marTop w:val="0"/>
          <w:marBottom w:val="0"/>
          <w:divBdr>
            <w:top w:val="none" w:sz="0" w:space="0" w:color="auto"/>
            <w:left w:val="none" w:sz="0" w:space="0" w:color="auto"/>
            <w:bottom w:val="none" w:sz="0" w:space="0" w:color="auto"/>
            <w:right w:val="none" w:sz="0" w:space="0" w:color="auto"/>
          </w:divBdr>
        </w:div>
        <w:div w:id="893270981">
          <w:marLeft w:val="0"/>
          <w:marRight w:val="0"/>
          <w:marTop w:val="0"/>
          <w:marBottom w:val="0"/>
          <w:divBdr>
            <w:top w:val="none" w:sz="0" w:space="0" w:color="auto"/>
            <w:left w:val="none" w:sz="0" w:space="0" w:color="auto"/>
            <w:bottom w:val="none" w:sz="0" w:space="0" w:color="auto"/>
            <w:right w:val="none" w:sz="0" w:space="0" w:color="auto"/>
          </w:divBdr>
          <w:divsChild>
            <w:div w:id="49426052">
              <w:marLeft w:val="0"/>
              <w:marRight w:val="0"/>
              <w:marTop w:val="0"/>
              <w:marBottom w:val="0"/>
              <w:divBdr>
                <w:top w:val="none" w:sz="0" w:space="0" w:color="auto"/>
                <w:left w:val="none" w:sz="0" w:space="0" w:color="auto"/>
                <w:bottom w:val="none" w:sz="0" w:space="0" w:color="auto"/>
                <w:right w:val="none" w:sz="0" w:space="0" w:color="auto"/>
              </w:divBdr>
              <w:divsChild>
                <w:div w:id="406340583">
                  <w:marLeft w:val="0"/>
                  <w:marRight w:val="0"/>
                  <w:marTop w:val="0"/>
                  <w:marBottom w:val="0"/>
                  <w:divBdr>
                    <w:top w:val="none" w:sz="0" w:space="0" w:color="auto"/>
                    <w:left w:val="none" w:sz="0" w:space="0" w:color="auto"/>
                    <w:bottom w:val="none" w:sz="0" w:space="0" w:color="auto"/>
                    <w:right w:val="none" w:sz="0" w:space="0" w:color="auto"/>
                  </w:divBdr>
                </w:div>
              </w:divsChild>
            </w:div>
            <w:div w:id="625356917">
              <w:marLeft w:val="0"/>
              <w:marRight w:val="0"/>
              <w:marTop w:val="0"/>
              <w:marBottom w:val="0"/>
              <w:divBdr>
                <w:top w:val="none" w:sz="0" w:space="0" w:color="auto"/>
                <w:left w:val="none" w:sz="0" w:space="0" w:color="auto"/>
                <w:bottom w:val="none" w:sz="0" w:space="0" w:color="auto"/>
                <w:right w:val="none" w:sz="0" w:space="0" w:color="auto"/>
              </w:divBdr>
              <w:divsChild>
                <w:div w:id="250044977">
                  <w:marLeft w:val="0"/>
                  <w:marRight w:val="0"/>
                  <w:marTop w:val="0"/>
                  <w:marBottom w:val="0"/>
                  <w:divBdr>
                    <w:top w:val="none" w:sz="0" w:space="0" w:color="auto"/>
                    <w:left w:val="none" w:sz="0" w:space="0" w:color="auto"/>
                    <w:bottom w:val="none" w:sz="0" w:space="0" w:color="auto"/>
                    <w:right w:val="none" w:sz="0" w:space="0" w:color="auto"/>
                  </w:divBdr>
                </w:div>
              </w:divsChild>
            </w:div>
            <w:div w:id="1856964030">
              <w:marLeft w:val="0"/>
              <w:marRight w:val="0"/>
              <w:marTop w:val="0"/>
              <w:marBottom w:val="0"/>
              <w:divBdr>
                <w:top w:val="none" w:sz="0" w:space="0" w:color="auto"/>
                <w:left w:val="none" w:sz="0" w:space="0" w:color="auto"/>
                <w:bottom w:val="none" w:sz="0" w:space="0" w:color="auto"/>
                <w:right w:val="none" w:sz="0" w:space="0" w:color="auto"/>
              </w:divBdr>
              <w:divsChild>
                <w:div w:id="448092736">
                  <w:marLeft w:val="0"/>
                  <w:marRight w:val="0"/>
                  <w:marTop w:val="0"/>
                  <w:marBottom w:val="0"/>
                  <w:divBdr>
                    <w:top w:val="none" w:sz="0" w:space="0" w:color="auto"/>
                    <w:left w:val="none" w:sz="0" w:space="0" w:color="auto"/>
                    <w:bottom w:val="none" w:sz="0" w:space="0" w:color="auto"/>
                    <w:right w:val="none" w:sz="0" w:space="0" w:color="auto"/>
                  </w:divBdr>
                </w:div>
              </w:divsChild>
            </w:div>
            <w:div w:id="201358680">
              <w:marLeft w:val="0"/>
              <w:marRight w:val="0"/>
              <w:marTop w:val="0"/>
              <w:marBottom w:val="0"/>
              <w:divBdr>
                <w:top w:val="none" w:sz="0" w:space="0" w:color="auto"/>
                <w:left w:val="none" w:sz="0" w:space="0" w:color="auto"/>
                <w:bottom w:val="none" w:sz="0" w:space="0" w:color="auto"/>
                <w:right w:val="none" w:sz="0" w:space="0" w:color="auto"/>
              </w:divBdr>
              <w:divsChild>
                <w:div w:id="1700550926">
                  <w:marLeft w:val="0"/>
                  <w:marRight w:val="0"/>
                  <w:marTop w:val="0"/>
                  <w:marBottom w:val="0"/>
                  <w:divBdr>
                    <w:top w:val="none" w:sz="0" w:space="0" w:color="auto"/>
                    <w:left w:val="none" w:sz="0" w:space="0" w:color="auto"/>
                    <w:bottom w:val="none" w:sz="0" w:space="0" w:color="auto"/>
                    <w:right w:val="none" w:sz="0" w:space="0" w:color="auto"/>
                  </w:divBdr>
                </w:div>
              </w:divsChild>
            </w:div>
            <w:div w:id="303850058">
              <w:marLeft w:val="0"/>
              <w:marRight w:val="0"/>
              <w:marTop w:val="0"/>
              <w:marBottom w:val="0"/>
              <w:divBdr>
                <w:top w:val="none" w:sz="0" w:space="0" w:color="auto"/>
                <w:left w:val="none" w:sz="0" w:space="0" w:color="auto"/>
                <w:bottom w:val="none" w:sz="0" w:space="0" w:color="auto"/>
                <w:right w:val="none" w:sz="0" w:space="0" w:color="auto"/>
              </w:divBdr>
              <w:divsChild>
                <w:div w:id="1146317902">
                  <w:marLeft w:val="0"/>
                  <w:marRight w:val="0"/>
                  <w:marTop w:val="0"/>
                  <w:marBottom w:val="0"/>
                  <w:divBdr>
                    <w:top w:val="none" w:sz="0" w:space="0" w:color="auto"/>
                    <w:left w:val="none" w:sz="0" w:space="0" w:color="auto"/>
                    <w:bottom w:val="none" w:sz="0" w:space="0" w:color="auto"/>
                    <w:right w:val="none" w:sz="0" w:space="0" w:color="auto"/>
                  </w:divBdr>
                </w:div>
              </w:divsChild>
            </w:div>
            <w:div w:id="1903245646">
              <w:marLeft w:val="0"/>
              <w:marRight w:val="0"/>
              <w:marTop w:val="0"/>
              <w:marBottom w:val="0"/>
              <w:divBdr>
                <w:top w:val="none" w:sz="0" w:space="0" w:color="auto"/>
                <w:left w:val="none" w:sz="0" w:space="0" w:color="auto"/>
                <w:bottom w:val="none" w:sz="0" w:space="0" w:color="auto"/>
                <w:right w:val="none" w:sz="0" w:space="0" w:color="auto"/>
              </w:divBdr>
              <w:divsChild>
                <w:div w:id="1520658572">
                  <w:marLeft w:val="0"/>
                  <w:marRight w:val="0"/>
                  <w:marTop w:val="0"/>
                  <w:marBottom w:val="0"/>
                  <w:divBdr>
                    <w:top w:val="none" w:sz="0" w:space="0" w:color="auto"/>
                    <w:left w:val="none" w:sz="0" w:space="0" w:color="auto"/>
                    <w:bottom w:val="none" w:sz="0" w:space="0" w:color="auto"/>
                    <w:right w:val="none" w:sz="0" w:space="0" w:color="auto"/>
                  </w:divBdr>
                </w:div>
              </w:divsChild>
            </w:div>
            <w:div w:id="1994602821">
              <w:marLeft w:val="0"/>
              <w:marRight w:val="0"/>
              <w:marTop w:val="0"/>
              <w:marBottom w:val="0"/>
              <w:divBdr>
                <w:top w:val="none" w:sz="0" w:space="0" w:color="auto"/>
                <w:left w:val="none" w:sz="0" w:space="0" w:color="auto"/>
                <w:bottom w:val="none" w:sz="0" w:space="0" w:color="auto"/>
                <w:right w:val="none" w:sz="0" w:space="0" w:color="auto"/>
              </w:divBdr>
              <w:divsChild>
                <w:div w:id="18144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365">
          <w:marLeft w:val="0"/>
          <w:marRight w:val="0"/>
          <w:marTop w:val="0"/>
          <w:marBottom w:val="0"/>
          <w:divBdr>
            <w:top w:val="none" w:sz="0" w:space="0" w:color="auto"/>
            <w:left w:val="none" w:sz="0" w:space="0" w:color="auto"/>
            <w:bottom w:val="none" w:sz="0" w:space="0" w:color="auto"/>
            <w:right w:val="none" w:sz="0" w:space="0" w:color="auto"/>
          </w:divBdr>
          <w:divsChild>
            <w:div w:id="395594851">
              <w:marLeft w:val="0"/>
              <w:marRight w:val="0"/>
              <w:marTop w:val="0"/>
              <w:marBottom w:val="0"/>
              <w:divBdr>
                <w:top w:val="none" w:sz="0" w:space="0" w:color="auto"/>
                <w:left w:val="none" w:sz="0" w:space="0" w:color="auto"/>
                <w:bottom w:val="none" w:sz="0" w:space="0" w:color="auto"/>
                <w:right w:val="none" w:sz="0" w:space="0" w:color="auto"/>
              </w:divBdr>
              <w:divsChild>
                <w:div w:id="558134918">
                  <w:marLeft w:val="0"/>
                  <w:marRight w:val="0"/>
                  <w:marTop w:val="0"/>
                  <w:marBottom w:val="0"/>
                  <w:divBdr>
                    <w:top w:val="none" w:sz="0" w:space="0" w:color="auto"/>
                    <w:left w:val="none" w:sz="0" w:space="0" w:color="auto"/>
                    <w:bottom w:val="none" w:sz="0" w:space="0" w:color="auto"/>
                    <w:right w:val="none" w:sz="0" w:space="0" w:color="auto"/>
                  </w:divBdr>
                </w:div>
              </w:divsChild>
            </w:div>
            <w:div w:id="498352847">
              <w:marLeft w:val="0"/>
              <w:marRight w:val="0"/>
              <w:marTop w:val="0"/>
              <w:marBottom w:val="0"/>
              <w:divBdr>
                <w:top w:val="none" w:sz="0" w:space="0" w:color="auto"/>
                <w:left w:val="none" w:sz="0" w:space="0" w:color="auto"/>
                <w:bottom w:val="none" w:sz="0" w:space="0" w:color="auto"/>
                <w:right w:val="none" w:sz="0" w:space="0" w:color="auto"/>
              </w:divBdr>
              <w:divsChild>
                <w:div w:id="252933049">
                  <w:marLeft w:val="0"/>
                  <w:marRight w:val="0"/>
                  <w:marTop w:val="0"/>
                  <w:marBottom w:val="0"/>
                  <w:divBdr>
                    <w:top w:val="none" w:sz="0" w:space="0" w:color="auto"/>
                    <w:left w:val="none" w:sz="0" w:space="0" w:color="auto"/>
                    <w:bottom w:val="none" w:sz="0" w:space="0" w:color="auto"/>
                    <w:right w:val="none" w:sz="0" w:space="0" w:color="auto"/>
                  </w:divBdr>
                </w:div>
              </w:divsChild>
            </w:div>
            <w:div w:id="343824283">
              <w:marLeft w:val="0"/>
              <w:marRight w:val="0"/>
              <w:marTop w:val="0"/>
              <w:marBottom w:val="0"/>
              <w:divBdr>
                <w:top w:val="none" w:sz="0" w:space="0" w:color="auto"/>
                <w:left w:val="none" w:sz="0" w:space="0" w:color="auto"/>
                <w:bottom w:val="none" w:sz="0" w:space="0" w:color="auto"/>
                <w:right w:val="none" w:sz="0" w:space="0" w:color="auto"/>
              </w:divBdr>
              <w:divsChild>
                <w:div w:id="333339388">
                  <w:marLeft w:val="0"/>
                  <w:marRight w:val="0"/>
                  <w:marTop w:val="0"/>
                  <w:marBottom w:val="0"/>
                  <w:divBdr>
                    <w:top w:val="none" w:sz="0" w:space="0" w:color="auto"/>
                    <w:left w:val="none" w:sz="0" w:space="0" w:color="auto"/>
                    <w:bottom w:val="none" w:sz="0" w:space="0" w:color="auto"/>
                    <w:right w:val="none" w:sz="0" w:space="0" w:color="auto"/>
                  </w:divBdr>
                </w:div>
              </w:divsChild>
            </w:div>
            <w:div w:id="256595804">
              <w:marLeft w:val="0"/>
              <w:marRight w:val="0"/>
              <w:marTop w:val="0"/>
              <w:marBottom w:val="0"/>
              <w:divBdr>
                <w:top w:val="none" w:sz="0" w:space="0" w:color="auto"/>
                <w:left w:val="none" w:sz="0" w:space="0" w:color="auto"/>
                <w:bottom w:val="none" w:sz="0" w:space="0" w:color="auto"/>
                <w:right w:val="none" w:sz="0" w:space="0" w:color="auto"/>
              </w:divBdr>
              <w:divsChild>
                <w:div w:id="153032773">
                  <w:marLeft w:val="0"/>
                  <w:marRight w:val="0"/>
                  <w:marTop w:val="0"/>
                  <w:marBottom w:val="0"/>
                  <w:divBdr>
                    <w:top w:val="none" w:sz="0" w:space="0" w:color="auto"/>
                    <w:left w:val="none" w:sz="0" w:space="0" w:color="auto"/>
                    <w:bottom w:val="none" w:sz="0" w:space="0" w:color="auto"/>
                    <w:right w:val="none" w:sz="0" w:space="0" w:color="auto"/>
                  </w:divBdr>
                </w:div>
              </w:divsChild>
            </w:div>
            <w:div w:id="289481600">
              <w:marLeft w:val="0"/>
              <w:marRight w:val="0"/>
              <w:marTop w:val="0"/>
              <w:marBottom w:val="0"/>
              <w:divBdr>
                <w:top w:val="none" w:sz="0" w:space="0" w:color="auto"/>
                <w:left w:val="none" w:sz="0" w:space="0" w:color="auto"/>
                <w:bottom w:val="none" w:sz="0" w:space="0" w:color="auto"/>
                <w:right w:val="none" w:sz="0" w:space="0" w:color="auto"/>
              </w:divBdr>
              <w:divsChild>
                <w:div w:id="2045250938">
                  <w:marLeft w:val="0"/>
                  <w:marRight w:val="0"/>
                  <w:marTop w:val="0"/>
                  <w:marBottom w:val="0"/>
                  <w:divBdr>
                    <w:top w:val="none" w:sz="0" w:space="0" w:color="auto"/>
                    <w:left w:val="none" w:sz="0" w:space="0" w:color="auto"/>
                    <w:bottom w:val="none" w:sz="0" w:space="0" w:color="auto"/>
                    <w:right w:val="none" w:sz="0" w:space="0" w:color="auto"/>
                  </w:divBdr>
                </w:div>
              </w:divsChild>
            </w:div>
            <w:div w:id="585847189">
              <w:marLeft w:val="0"/>
              <w:marRight w:val="0"/>
              <w:marTop w:val="0"/>
              <w:marBottom w:val="0"/>
              <w:divBdr>
                <w:top w:val="none" w:sz="0" w:space="0" w:color="auto"/>
                <w:left w:val="none" w:sz="0" w:space="0" w:color="auto"/>
                <w:bottom w:val="none" w:sz="0" w:space="0" w:color="auto"/>
                <w:right w:val="none" w:sz="0" w:space="0" w:color="auto"/>
              </w:divBdr>
              <w:divsChild>
                <w:div w:id="140002720">
                  <w:marLeft w:val="0"/>
                  <w:marRight w:val="0"/>
                  <w:marTop w:val="0"/>
                  <w:marBottom w:val="0"/>
                  <w:divBdr>
                    <w:top w:val="none" w:sz="0" w:space="0" w:color="auto"/>
                    <w:left w:val="none" w:sz="0" w:space="0" w:color="auto"/>
                    <w:bottom w:val="none" w:sz="0" w:space="0" w:color="auto"/>
                    <w:right w:val="none" w:sz="0" w:space="0" w:color="auto"/>
                  </w:divBdr>
                </w:div>
              </w:divsChild>
            </w:div>
            <w:div w:id="1832335040">
              <w:marLeft w:val="0"/>
              <w:marRight w:val="0"/>
              <w:marTop w:val="0"/>
              <w:marBottom w:val="0"/>
              <w:divBdr>
                <w:top w:val="none" w:sz="0" w:space="0" w:color="auto"/>
                <w:left w:val="none" w:sz="0" w:space="0" w:color="auto"/>
                <w:bottom w:val="none" w:sz="0" w:space="0" w:color="auto"/>
                <w:right w:val="none" w:sz="0" w:space="0" w:color="auto"/>
              </w:divBdr>
              <w:divsChild>
                <w:div w:id="1334868930">
                  <w:marLeft w:val="0"/>
                  <w:marRight w:val="0"/>
                  <w:marTop w:val="0"/>
                  <w:marBottom w:val="0"/>
                  <w:divBdr>
                    <w:top w:val="none" w:sz="0" w:space="0" w:color="auto"/>
                    <w:left w:val="none" w:sz="0" w:space="0" w:color="auto"/>
                    <w:bottom w:val="none" w:sz="0" w:space="0" w:color="auto"/>
                    <w:right w:val="none" w:sz="0" w:space="0" w:color="auto"/>
                  </w:divBdr>
                </w:div>
              </w:divsChild>
            </w:div>
            <w:div w:id="1568953644">
              <w:marLeft w:val="0"/>
              <w:marRight w:val="0"/>
              <w:marTop w:val="0"/>
              <w:marBottom w:val="0"/>
              <w:divBdr>
                <w:top w:val="none" w:sz="0" w:space="0" w:color="auto"/>
                <w:left w:val="none" w:sz="0" w:space="0" w:color="auto"/>
                <w:bottom w:val="none" w:sz="0" w:space="0" w:color="auto"/>
                <w:right w:val="none" w:sz="0" w:space="0" w:color="auto"/>
              </w:divBdr>
              <w:divsChild>
                <w:div w:id="2011134276">
                  <w:marLeft w:val="0"/>
                  <w:marRight w:val="0"/>
                  <w:marTop w:val="0"/>
                  <w:marBottom w:val="0"/>
                  <w:divBdr>
                    <w:top w:val="none" w:sz="0" w:space="0" w:color="auto"/>
                    <w:left w:val="none" w:sz="0" w:space="0" w:color="auto"/>
                    <w:bottom w:val="none" w:sz="0" w:space="0" w:color="auto"/>
                    <w:right w:val="none" w:sz="0" w:space="0" w:color="auto"/>
                  </w:divBdr>
                </w:div>
              </w:divsChild>
            </w:div>
            <w:div w:id="1294021769">
              <w:marLeft w:val="0"/>
              <w:marRight w:val="0"/>
              <w:marTop w:val="0"/>
              <w:marBottom w:val="0"/>
              <w:divBdr>
                <w:top w:val="none" w:sz="0" w:space="0" w:color="auto"/>
                <w:left w:val="none" w:sz="0" w:space="0" w:color="auto"/>
                <w:bottom w:val="none" w:sz="0" w:space="0" w:color="auto"/>
                <w:right w:val="none" w:sz="0" w:space="0" w:color="auto"/>
              </w:divBdr>
              <w:divsChild>
                <w:div w:id="180052070">
                  <w:marLeft w:val="0"/>
                  <w:marRight w:val="0"/>
                  <w:marTop w:val="0"/>
                  <w:marBottom w:val="0"/>
                  <w:divBdr>
                    <w:top w:val="none" w:sz="0" w:space="0" w:color="auto"/>
                    <w:left w:val="none" w:sz="0" w:space="0" w:color="auto"/>
                    <w:bottom w:val="none" w:sz="0" w:space="0" w:color="auto"/>
                    <w:right w:val="none" w:sz="0" w:space="0" w:color="auto"/>
                  </w:divBdr>
                </w:div>
              </w:divsChild>
            </w:div>
            <w:div w:id="1527712564">
              <w:marLeft w:val="0"/>
              <w:marRight w:val="0"/>
              <w:marTop w:val="0"/>
              <w:marBottom w:val="0"/>
              <w:divBdr>
                <w:top w:val="none" w:sz="0" w:space="0" w:color="auto"/>
                <w:left w:val="none" w:sz="0" w:space="0" w:color="auto"/>
                <w:bottom w:val="none" w:sz="0" w:space="0" w:color="auto"/>
                <w:right w:val="none" w:sz="0" w:space="0" w:color="auto"/>
              </w:divBdr>
              <w:divsChild>
                <w:div w:id="15817063">
                  <w:marLeft w:val="0"/>
                  <w:marRight w:val="0"/>
                  <w:marTop w:val="0"/>
                  <w:marBottom w:val="0"/>
                  <w:divBdr>
                    <w:top w:val="none" w:sz="0" w:space="0" w:color="auto"/>
                    <w:left w:val="none" w:sz="0" w:space="0" w:color="auto"/>
                    <w:bottom w:val="none" w:sz="0" w:space="0" w:color="auto"/>
                    <w:right w:val="none" w:sz="0" w:space="0" w:color="auto"/>
                  </w:divBdr>
                </w:div>
              </w:divsChild>
            </w:div>
            <w:div w:id="699626327">
              <w:marLeft w:val="0"/>
              <w:marRight w:val="0"/>
              <w:marTop w:val="0"/>
              <w:marBottom w:val="0"/>
              <w:divBdr>
                <w:top w:val="none" w:sz="0" w:space="0" w:color="auto"/>
                <w:left w:val="none" w:sz="0" w:space="0" w:color="auto"/>
                <w:bottom w:val="none" w:sz="0" w:space="0" w:color="auto"/>
                <w:right w:val="none" w:sz="0" w:space="0" w:color="auto"/>
              </w:divBdr>
              <w:divsChild>
                <w:div w:id="1477915292">
                  <w:marLeft w:val="0"/>
                  <w:marRight w:val="0"/>
                  <w:marTop w:val="0"/>
                  <w:marBottom w:val="0"/>
                  <w:divBdr>
                    <w:top w:val="none" w:sz="0" w:space="0" w:color="auto"/>
                    <w:left w:val="none" w:sz="0" w:space="0" w:color="auto"/>
                    <w:bottom w:val="none" w:sz="0" w:space="0" w:color="auto"/>
                    <w:right w:val="none" w:sz="0" w:space="0" w:color="auto"/>
                  </w:divBdr>
                </w:div>
              </w:divsChild>
            </w:div>
            <w:div w:id="1033724452">
              <w:marLeft w:val="0"/>
              <w:marRight w:val="0"/>
              <w:marTop w:val="0"/>
              <w:marBottom w:val="0"/>
              <w:divBdr>
                <w:top w:val="none" w:sz="0" w:space="0" w:color="auto"/>
                <w:left w:val="none" w:sz="0" w:space="0" w:color="auto"/>
                <w:bottom w:val="none" w:sz="0" w:space="0" w:color="auto"/>
                <w:right w:val="none" w:sz="0" w:space="0" w:color="auto"/>
              </w:divBdr>
              <w:divsChild>
                <w:div w:id="2044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188">
          <w:marLeft w:val="0"/>
          <w:marRight w:val="0"/>
          <w:marTop w:val="0"/>
          <w:marBottom w:val="0"/>
          <w:divBdr>
            <w:top w:val="none" w:sz="0" w:space="0" w:color="auto"/>
            <w:left w:val="none" w:sz="0" w:space="0" w:color="auto"/>
            <w:bottom w:val="none" w:sz="0" w:space="0" w:color="auto"/>
            <w:right w:val="none" w:sz="0" w:space="0" w:color="auto"/>
          </w:divBdr>
          <w:divsChild>
            <w:div w:id="162823337">
              <w:marLeft w:val="0"/>
              <w:marRight w:val="0"/>
              <w:marTop w:val="0"/>
              <w:marBottom w:val="0"/>
              <w:divBdr>
                <w:top w:val="none" w:sz="0" w:space="0" w:color="auto"/>
                <w:left w:val="none" w:sz="0" w:space="0" w:color="auto"/>
                <w:bottom w:val="none" w:sz="0" w:space="0" w:color="auto"/>
                <w:right w:val="none" w:sz="0" w:space="0" w:color="auto"/>
              </w:divBdr>
              <w:divsChild>
                <w:div w:id="4737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302">
          <w:marLeft w:val="0"/>
          <w:marRight w:val="0"/>
          <w:marTop w:val="0"/>
          <w:marBottom w:val="0"/>
          <w:divBdr>
            <w:top w:val="none" w:sz="0" w:space="0" w:color="auto"/>
            <w:left w:val="none" w:sz="0" w:space="0" w:color="auto"/>
            <w:bottom w:val="none" w:sz="0" w:space="0" w:color="auto"/>
            <w:right w:val="none" w:sz="0" w:space="0" w:color="auto"/>
          </w:divBdr>
          <w:divsChild>
            <w:div w:id="434834170">
              <w:marLeft w:val="0"/>
              <w:marRight w:val="0"/>
              <w:marTop w:val="0"/>
              <w:marBottom w:val="0"/>
              <w:divBdr>
                <w:top w:val="none" w:sz="0" w:space="0" w:color="auto"/>
                <w:left w:val="none" w:sz="0" w:space="0" w:color="auto"/>
                <w:bottom w:val="none" w:sz="0" w:space="0" w:color="auto"/>
                <w:right w:val="none" w:sz="0" w:space="0" w:color="auto"/>
              </w:divBdr>
              <w:divsChild>
                <w:div w:id="9067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886">
          <w:marLeft w:val="0"/>
          <w:marRight w:val="0"/>
          <w:marTop w:val="0"/>
          <w:marBottom w:val="0"/>
          <w:divBdr>
            <w:top w:val="none" w:sz="0" w:space="0" w:color="auto"/>
            <w:left w:val="none" w:sz="0" w:space="0" w:color="auto"/>
            <w:bottom w:val="none" w:sz="0" w:space="0" w:color="auto"/>
            <w:right w:val="none" w:sz="0" w:space="0" w:color="auto"/>
          </w:divBdr>
          <w:divsChild>
            <w:div w:id="1795906131">
              <w:marLeft w:val="0"/>
              <w:marRight w:val="0"/>
              <w:marTop w:val="0"/>
              <w:marBottom w:val="0"/>
              <w:divBdr>
                <w:top w:val="none" w:sz="0" w:space="0" w:color="auto"/>
                <w:left w:val="none" w:sz="0" w:space="0" w:color="auto"/>
                <w:bottom w:val="none" w:sz="0" w:space="0" w:color="auto"/>
                <w:right w:val="none" w:sz="0" w:space="0" w:color="auto"/>
              </w:divBdr>
              <w:divsChild>
                <w:div w:id="19476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696">
          <w:marLeft w:val="0"/>
          <w:marRight w:val="0"/>
          <w:marTop w:val="0"/>
          <w:marBottom w:val="0"/>
          <w:divBdr>
            <w:top w:val="none" w:sz="0" w:space="0" w:color="auto"/>
            <w:left w:val="none" w:sz="0" w:space="0" w:color="auto"/>
            <w:bottom w:val="none" w:sz="0" w:space="0" w:color="auto"/>
            <w:right w:val="none" w:sz="0" w:space="0" w:color="auto"/>
          </w:divBdr>
          <w:divsChild>
            <w:div w:id="1984919199">
              <w:marLeft w:val="0"/>
              <w:marRight w:val="0"/>
              <w:marTop w:val="0"/>
              <w:marBottom w:val="0"/>
              <w:divBdr>
                <w:top w:val="none" w:sz="0" w:space="0" w:color="auto"/>
                <w:left w:val="none" w:sz="0" w:space="0" w:color="auto"/>
                <w:bottom w:val="none" w:sz="0" w:space="0" w:color="auto"/>
                <w:right w:val="none" w:sz="0" w:space="0" w:color="auto"/>
              </w:divBdr>
              <w:divsChild>
                <w:div w:id="1122072667">
                  <w:marLeft w:val="0"/>
                  <w:marRight w:val="0"/>
                  <w:marTop w:val="0"/>
                  <w:marBottom w:val="0"/>
                  <w:divBdr>
                    <w:top w:val="none" w:sz="0" w:space="0" w:color="auto"/>
                    <w:left w:val="none" w:sz="0" w:space="0" w:color="auto"/>
                    <w:bottom w:val="none" w:sz="0" w:space="0" w:color="auto"/>
                    <w:right w:val="none" w:sz="0" w:space="0" w:color="auto"/>
                  </w:divBdr>
                </w:div>
              </w:divsChild>
            </w:div>
            <w:div w:id="1376781497">
              <w:marLeft w:val="0"/>
              <w:marRight w:val="0"/>
              <w:marTop w:val="0"/>
              <w:marBottom w:val="0"/>
              <w:divBdr>
                <w:top w:val="none" w:sz="0" w:space="0" w:color="auto"/>
                <w:left w:val="none" w:sz="0" w:space="0" w:color="auto"/>
                <w:bottom w:val="none" w:sz="0" w:space="0" w:color="auto"/>
                <w:right w:val="none" w:sz="0" w:space="0" w:color="auto"/>
              </w:divBdr>
              <w:divsChild>
                <w:div w:id="1600748698">
                  <w:marLeft w:val="0"/>
                  <w:marRight w:val="0"/>
                  <w:marTop w:val="0"/>
                  <w:marBottom w:val="0"/>
                  <w:divBdr>
                    <w:top w:val="none" w:sz="0" w:space="0" w:color="auto"/>
                    <w:left w:val="none" w:sz="0" w:space="0" w:color="auto"/>
                    <w:bottom w:val="none" w:sz="0" w:space="0" w:color="auto"/>
                    <w:right w:val="none" w:sz="0" w:space="0" w:color="auto"/>
                  </w:divBdr>
                </w:div>
              </w:divsChild>
            </w:div>
            <w:div w:id="1402024148">
              <w:marLeft w:val="0"/>
              <w:marRight w:val="0"/>
              <w:marTop w:val="0"/>
              <w:marBottom w:val="0"/>
              <w:divBdr>
                <w:top w:val="none" w:sz="0" w:space="0" w:color="auto"/>
                <w:left w:val="none" w:sz="0" w:space="0" w:color="auto"/>
                <w:bottom w:val="none" w:sz="0" w:space="0" w:color="auto"/>
                <w:right w:val="none" w:sz="0" w:space="0" w:color="auto"/>
              </w:divBdr>
              <w:divsChild>
                <w:div w:id="654335902">
                  <w:marLeft w:val="0"/>
                  <w:marRight w:val="0"/>
                  <w:marTop w:val="0"/>
                  <w:marBottom w:val="0"/>
                  <w:divBdr>
                    <w:top w:val="none" w:sz="0" w:space="0" w:color="auto"/>
                    <w:left w:val="none" w:sz="0" w:space="0" w:color="auto"/>
                    <w:bottom w:val="none" w:sz="0" w:space="0" w:color="auto"/>
                    <w:right w:val="none" w:sz="0" w:space="0" w:color="auto"/>
                  </w:divBdr>
                </w:div>
              </w:divsChild>
            </w:div>
            <w:div w:id="263071716">
              <w:marLeft w:val="0"/>
              <w:marRight w:val="0"/>
              <w:marTop w:val="0"/>
              <w:marBottom w:val="0"/>
              <w:divBdr>
                <w:top w:val="none" w:sz="0" w:space="0" w:color="auto"/>
                <w:left w:val="none" w:sz="0" w:space="0" w:color="auto"/>
                <w:bottom w:val="none" w:sz="0" w:space="0" w:color="auto"/>
                <w:right w:val="none" w:sz="0" w:space="0" w:color="auto"/>
              </w:divBdr>
              <w:divsChild>
                <w:div w:id="1359694480">
                  <w:marLeft w:val="0"/>
                  <w:marRight w:val="0"/>
                  <w:marTop w:val="0"/>
                  <w:marBottom w:val="0"/>
                  <w:divBdr>
                    <w:top w:val="none" w:sz="0" w:space="0" w:color="auto"/>
                    <w:left w:val="none" w:sz="0" w:space="0" w:color="auto"/>
                    <w:bottom w:val="none" w:sz="0" w:space="0" w:color="auto"/>
                    <w:right w:val="none" w:sz="0" w:space="0" w:color="auto"/>
                  </w:divBdr>
                </w:div>
              </w:divsChild>
            </w:div>
            <w:div w:id="1848444509">
              <w:marLeft w:val="0"/>
              <w:marRight w:val="0"/>
              <w:marTop w:val="0"/>
              <w:marBottom w:val="0"/>
              <w:divBdr>
                <w:top w:val="none" w:sz="0" w:space="0" w:color="auto"/>
                <w:left w:val="none" w:sz="0" w:space="0" w:color="auto"/>
                <w:bottom w:val="none" w:sz="0" w:space="0" w:color="auto"/>
                <w:right w:val="none" w:sz="0" w:space="0" w:color="auto"/>
              </w:divBdr>
              <w:divsChild>
                <w:div w:id="1953975147">
                  <w:marLeft w:val="0"/>
                  <w:marRight w:val="0"/>
                  <w:marTop w:val="0"/>
                  <w:marBottom w:val="0"/>
                  <w:divBdr>
                    <w:top w:val="none" w:sz="0" w:space="0" w:color="auto"/>
                    <w:left w:val="none" w:sz="0" w:space="0" w:color="auto"/>
                    <w:bottom w:val="none" w:sz="0" w:space="0" w:color="auto"/>
                    <w:right w:val="none" w:sz="0" w:space="0" w:color="auto"/>
                  </w:divBdr>
                </w:div>
              </w:divsChild>
            </w:div>
            <w:div w:id="1223172841">
              <w:marLeft w:val="0"/>
              <w:marRight w:val="0"/>
              <w:marTop w:val="0"/>
              <w:marBottom w:val="0"/>
              <w:divBdr>
                <w:top w:val="none" w:sz="0" w:space="0" w:color="auto"/>
                <w:left w:val="none" w:sz="0" w:space="0" w:color="auto"/>
                <w:bottom w:val="none" w:sz="0" w:space="0" w:color="auto"/>
                <w:right w:val="none" w:sz="0" w:space="0" w:color="auto"/>
              </w:divBdr>
              <w:divsChild>
                <w:div w:id="8231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2887">
          <w:marLeft w:val="0"/>
          <w:marRight w:val="0"/>
          <w:marTop w:val="0"/>
          <w:marBottom w:val="0"/>
          <w:divBdr>
            <w:top w:val="none" w:sz="0" w:space="0" w:color="auto"/>
            <w:left w:val="none" w:sz="0" w:space="0" w:color="auto"/>
            <w:bottom w:val="none" w:sz="0" w:space="0" w:color="auto"/>
            <w:right w:val="none" w:sz="0" w:space="0" w:color="auto"/>
          </w:divBdr>
          <w:divsChild>
            <w:div w:id="1948267232">
              <w:marLeft w:val="0"/>
              <w:marRight w:val="0"/>
              <w:marTop w:val="0"/>
              <w:marBottom w:val="0"/>
              <w:divBdr>
                <w:top w:val="none" w:sz="0" w:space="0" w:color="auto"/>
                <w:left w:val="none" w:sz="0" w:space="0" w:color="auto"/>
                <w:bottom w:val="none" w:sz="0" w:space="0" w:color="auto"/>
                <w:right w:val="none" w:sz="0" w:space="0" w:color="auto"/>
              </w:divBdr>
              <w:divsChild>
                <w:div w:id="878471939">
                  <w:marLeft w:val="0"/>
                  <w:marRight w:val="0"/>
                  <w:marTop w:val="0"/>
                  <w:marBottom w:val="0"/>
                  <w:divBdr>
                    <w:top w:val="none" w:sz="0" w:space="0" w:color="auto"/>
                    <w:left w:val="none" w:sz="0" w:space="0" w:color="auto"/>
                    <w:bottom w:val="none" w:sz="0" w:space="0" w:color="auto"/>
                    <w:right w:val="none" w:sz="0" w:space="0" w:color="auto"/>
                  </w:divBdr>
                </w:div>
              </w:divsChild>
            </w:div>
            <w:div w:id="1681662182">
              <w:marLeft w:val="0"/>
              <w:marRight w:val="0"/>
              <w:marTop w:val="0"/>
              <w:marBottom w:val="0"/>
              <w:divBdr>
                <w:top w:val="none" w:sz="0" w:space="0" w:color="auto"/>
                <w:left w:val="none" w:sz="0" w:space="0" w:color="auto"/>
                <w:bottom w:val="none" w:sz="0" w:space="0" w:color="auto"/>
                <w:right w:val="none" w:sz="0" w:space="0" w:color="auto"/>
              </w:divBdr>
              <w:divsChild>
                <w:div w:id="1675302179">
                  <w:marLeft w:val="0"/>
                  <w:marRight w:val="0"/>
                  <w:marTop w:val="0"/>
                  <w:marBottom w:val="0"/>
                  <w:divBdr>
                    <w:top w:val="none" w:sz="0" w:space="0" w:color="auto"/>
                    <w:left w:val="none" w:sz="0" w:space="0" w:color="auto"/>
                    <w:bottom w:val="none" w:sz="0" w:space="0" w:color="auto"/>
                    <w:right w:val="none" w:sz="0" w:space="0" w:color="auto"/>
                  </w:divBdr>
                </w:div>
              </w:divsChild>
            </w:div>
            <w:div w:id="1527327657">
              <w:marLeft w:val="0"/>
              <w:marRight w:val="0"/>
              <w:marTop w:val="0"/>
              <w:marBottom w:val="0"/>
              <w:divBdr>
                <w:top w:val="none" w:sz="0" w:space="0" w:color="auto"/>
                <w:left w:val="none" w:sz="0" w:space="0" w:color="auto"/>
                <w:bottom w:val="none" w:sz="0" w:space="0" w:color="auto"/>
                <w:right w:val="none" w:sz="0" w:space="0" w:color="auto"/>
              </w:divBdr>
              <w:divsChild>
                <w:div w:id="5671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301">
          <w:marLeft w:val="0"/>
          <w:marRight w:val="0"/>
          <w:marTop w:val="0"/>
          <w:marBottom w:val="0"/>
          <w:divBdr>
            <w:top w:val="none" w:sz="0" w:space="0" w:color="auto"/>
            <w:left w:val="none" w:sz="0" w:space="0" w:color="auto"/>
            <w:bottom w:val="none" w:sz="0" w:space="0" w:color="auto"/>
            <w:right w:val="none" w:sz="0" w:space="0" w:color="auto"/>
          </w:divBdr>
          <w:divsChild>
            <w:div w:id="917714180">
              <w:marLeft w:val="0"/>
              <w:marRight w:val="0"/>
              <w:marTop w:val="0"/>
              <w:marBottom w:val="0"/>
              <w:divBdr>
                <w:top w:val="none" w:sz="0" w:space="0" w:color="auto"/>
                <w:left w:val="none" w:sz="0" w:space="0" w:color="auto"/>
                <w:bottom w:val="none" w:sz="0" w:space="0" w:color="auto"/>
                <w:right w:val="none" w:sz="0" w:space="0" w:color="auto"/>
              </w:divBdr>
              <w:divsChild>
                <w:div w:id="1813517738">
                  <w:marLeft w:val="0"/>
                  <w:marRight w:val="0"/>
                  <w:marTop w:val="0"/>
                  <w:marBottom w:val="0"/>
                  <w:divBdr>
                    <w:top w:val="none" w:sz="0" w:space="0" w:color="auto"/>
                    <w:left w:val="none" w:sz="0" w:space="0" w:color="auto"/>
                    <w:bottom w:val="none" w:sz="0" w:space="0" w:color="auto"/>
                    <w:right w:val="none" w:sz="0" w:space="0" w:color="auto"/>
                  </w:divBdr>
                </w:div>
              </w:divsChild>
            </w:div>
            <w:div w:id="1918131412">
              <w:marLeft w:val="0"/>
              <w:marRight w:val="0"/>
              <w:marTop w:val="0"/>
              <w:marBottom w:val="0"/>
              <w:divBdr>
                <w:top w:val="none" w:sz="0" w:space="0" w:color="auto"/>
                <w:left w:val="none" w:sz="0" w:space="0" w:color="auto"/>
                <w:bottom w:val="none" w:sz="0" w:space="0" w:color="auto"/>
                <w:right w:val="none" w:sz="0" w:space="0" w:color="auto"/>
              </w:divBdr>
              <w:divsChild>
                <w:div w:id="1806661300">
                  <w:marLeft w:val="0"/>
                  <w:marRight w:val="0"/>
                  <w:marTop w:val="0"/>
                  <w:marBottom w:val="0"/>
                  <w:divBdr>
                    <w:top w:val="none" w:sz="0" w:space="0" w:color="auto"/>
                    <w:left w:val="none" w:sz="0" w:space="0" w:color="auto"/>
                    <w:bottom w:val="none" w:sz="0" w:space="0" w:color="auto"/>
                    <w:right w:val="none" w:sz="0" w:space="0" w:color="auto"/>
                  </w:divBdr>
                </w:div>
              </w:divsChild>
            </w:div>
            <w:div w:id="2117559067">
              <w:marLeft w:val="0"/>
              <w:marRight w:val="0"/>
              <w:marTop w:val="0"/>
              <w:marBottom w:val="0"/>
              <w:divBdr>
                <w:top w:val="none" w:sz="0" w:space="0" w:color="auto"/>
                <w:left w:val="none" w:sz="0" w:space="0" w:color="auto"/>
                <w:bottom w:val="none" w:sz="0" w:space="0" w:color="auto"/>
                <w:right w:val="none" w:sz="0" w:space="0" w:color="auto"/>
              </w:divBdr>
              <w:divsChild>
                <w:div w:id="11029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6116">
      <w:bodyDiv w:val="1"/>
      <w:marLeft w:val="0"/>
      <w:marRight w:val="0"/>
      <w:marTop w:val="0"/>
      <w:marBottom w:val="0"/>
      <w:divBdr>
        <w:top w:val="none" w:sz="0" w:space="0" w:color="auto"/>
        <w:left w:val="none" w:sz="0" w:space="0" w:color="auto"/>
        <w:bottom w:val="none" w:sz="0" w:space="0" w:color="auto"/>
        <w:right w:val="none" w:sz="0" w:space="0" w:color="auto"/>
      </w:divBdr>
      <w:divsChild>
        <w:div w:id="319425346">
          <w:marLeft w:val="0"/>
          <w:marRight w:val="0"/>
          <w:marTop w:val="0"/>
          <w:marBottom w:val="0"/>
          <w:divBdr>
            <w:top w:val="none" w:sz="0" w:space="0" w:color="auto"/>
            <w:left w:val="none" w:sz="0" w:space="0" w:color="auto"/>
            <w:bottom w:val="none" w:sz="0" w:space="0" w:color="auto"/>
            <w:right w:val="none" w:sz="0" w:space="0" w:color="auto"/>
          </w:divBdr>
          <w:divsChild>
            <w:div w:id="1968588709">
              <w:marLeft w:val="0"/>
              <w:marRight w:val="0"/>
              <w:marTop w:val="0"/>
              <w:marBottom w:val="0"/>
              <w:divBdr>
                <w:top w:val="none" w:sz="0" w:space="0" w:color="auto"/>
                <w:left w:val="none" w:sz="0" w:space="0" w:color="auto"/>
                <w:bottom w:val="none" w:sz="0" w:space="0" w:color="auto"/>
                <w:right w:val="none" w:sz="0" w:space="0" w:color="auto"/>
              </w:divBdr>
            </w:div>
            <w:div w:id="578364687">
              <w:marLeft w:val="0"/>
              <w:marRight w:val="0"/>
              <w:marTop w:val="0"/>
              <w:marBottom w:val="0"/>
              <w:divBdr>
                <w:top w:val="none" w:sz="0" w:space="0" w:color="auto"/>
                <w:left w:val="none" w:sz="0" w:space="0" w:color="auto"/>
                <w:bottom w:val="none" w:sz="0" w:space="0" w:color="auto"/>
                <w:right w:val="none" w:sz="0" w:space="0" w:color="auto"/>
              </w:divBdr>
            </w:div>
            <w:div w:id="1410611467">
              <w:marLeft w:val="0"/>
              <w:marRight w:val="0"/>
              <w:marTop w:val="0"/>
              <w:marBottom w:val="0"/>
              <w:divBdr>
                <w:top w:val="none" w:sz="0" w:space="0" w:color="auto"/>
                <w:left w:val="none" w:sz="0" w:space="0" w:color="auto"/>
                <w:bottom w:val="none" w:sz="0" w:space="0" w:color="auto"/>
                <w:right w:val="none" w:sz="0" w:space="0" w:color="auto"/>
              </w:divBdr>
            </w:div>
            <w:div w:id="2060668755">
              <w:marLeft w:val="0"/>
              <w:marRight w:val="0"/>
              <w:marTop w:val="0"/>
              <w:marBottom w:val="0"/>
              <w:divBdr>
                <w:top w:val="none" w:sz="0" w:space="0" w:color="auto"/>
                <w:left w:val="none" w:sz="0" w:space="0" w:color="auto"/>
                <w:bottom w:val="none" w:sz="0" w:space="0" w:color="auto"/>
                <w:right w:val="none" w:sz="0" w:space="0" w:color="auto"/>
              </w:divBdr>
            </w:div>
            <w:div w:id="1319118440">
              <w:marLeft w:val="0"/>
              <w:marRight w:val="0"/>
              <w:marTop w:val="0"/>
              <w:marBottom w:val="0"/>
              <w:divBdr>
                <w:top w:val="none" w:sz="0" w:space="0" w:color="auto"/>
                <w:left w:val="none" w:sz="0" w:space="0" w:color="auto"/>
                <w:bottom w:val="none" w:sz="0" w:space="0" w:color="auto"/>
                <w:right w:val="none" w:sz="0" w:space="0" w:color="auto"/>
              </w:divBdr>
            </w:div>
            <w:div w:id="1718359161">
              <w:marLeft w:val="0"/>
              <w:marRight w:val="0"/>
              <w:marTop w:val="0"/>
              <w:marBottom w:val="0"/>
              <w:divBdr>
                <w:top w:val="none" w:sz="0" w:space="0" w:color="auto"/>
                <w:left w:val="none" w:sz="0" w:space="0" w:color="auto"/>
                <w:bottom w:val="none" w:sz="0" w:space="0" w:color="auto"/>
                <w:right w:val="none" w:sz="0" w:space="0" w:color="auto"/>
              </w:divBdr>
            </w:div>
            <w:div w:id="2099789079">
              <w:marLeft w:val="0"/>
              <w:marRight w:val="0"/>
              <w:marTop w:val="0"/>
              <w:marBottom w:val="0"/>
              <w:divBdr>
                <w:top w:val="none" w:sz="0" w:space="0" w:color="auto"/>
                <w:left w:val="none" w:sz="0" w:space="0" w:color="auto"/>
                <w:bottom w:val="none" w:sz="0" w:space="0" w:color="auto"/>
                <w:right w:val="none" w:sz="0" w:space="0" w:color="auto"/>
              </w:divBdr>
            </w:div>
            <w:div w:id="791747857">
              <w:marLeft w:val="0"/>
              <w:marRight w:val="0"/>
              <w:marTop w:val="0"/>
              <w:marBottom w:val="0"/>
              <w:divBdr>
                <w:top w:val="none" w:sz="0" w:space="0" w:color="auto"/>
                <w:left w:val="none" w:sz="0" w:space="0" w:color="auto"/>
                <w:bottom w:val="none" w:sz="0" w:space="0" w:color="auto"/>
                <w:right w:val="none" w:sz="0" w:space="0" w:color="auto"/>
              </w:divBdr>
            </w:div>
            <w:div w:id="1999651011">
              <w:marLeft w:val="0"/>
              <w:marRight w:val="0"/>
              <w:marTop w:val="0"/>
              <w:marBottom w:val="0"/>
              <w:divBdr>
                <w:top w:val="none" w:sz="0" w:space="0" w:color="auto"/>
                <w:left w:val="none" w:sz="0" w:space="0" w:color="auto"/>
                <w:bottom w:val="none" w:sz="0" w:space="0" w:color="auto"/>
                <w:right w:val="none" w:sz="0" w:space="0" w:color="auto"/>
              </w:divBdr>
            </w:div>
            <w:div w:id="212814165">
              <w:marLeft w:val="0"/>
              <w:marRight w:val="0"/>
              <w:marTop w:val="0"/>
              <w:marBottom w:val="0"/>
              <w:divBdr>
                <w:top w:val="none" w:sz="0" w:space="0" w:color="auto"/>
                <w:left w:val="none" w:sz="0" w:space="0" w:color="auto"/>
                <w:bottom w:val="none" w:sz="0" w:space="0" w:color="auto"/>
                <w:right w:val="none" w:sz="0" w:space="0" w:color="auto"/>
              </w:divBdr>
            </w:div>
            <w:div w:id="1374118386">
              <w:marLeft w:val="0"/>
              <w:marRight w:val="0"/>
              <w:marTop w:val="0"/>
              <w:marBottom w:val="0"/>
              <w:divBdr>
                <w:top w:val="none" w:sz="0" w:space="0" w:color="auto"/>
                <w:left w:val="none" w:sz="0" w:space="0" w:color="auto"/>
                <w:bottom w:val="none" w:sz="0" w:space="0" w:color="auto"/>
                <w:right w:val="none" w:sz="0" w:space="0" w:color="auto"/>
              </w:divBdr>
            </w:div>
            <w:div w:id="404305847">
              <w:marLeft w:val="0"/>
              <w:marRight w:val="0"/>
              <w:marTop w:val="0"/>
              <w:marBottom w:val="0"/>
              <w:divBdr>
                <w:top w:val="none" w:sz="0" w:space="0" w:color="auto"/>
                <w:left w:val="none" w:sz="0" w:space="0" w:color="auto"/>
                <w:bottom w:val="none" w:sz="0" w:space="0" w:color="auto"/>
                <w:right w:val="none" w:sz="0" w:space="0" w:color="auto"/>
              </w:divBdr>
            </w:div>
            <w:div w:id="2130278490">
              <w:marLeft w:val="0"/>
              <w:marRight w:val="0"/>
              <w:marTop w:val="0"/>
              <w:marBottom w:val="0"/>
              <w:divBdr>
                <w:top w:val="none" w:sz="0" w:space="0" w:color="auto"/>
                <w:left w:val="none" w:sz="0" w:space="0" w:color="auto"/>
                <w:bottom w:val="none" w:sz="0" w:space="0" w:color="auto"/>
                <w:right w:val="none" w:sz="0" w:space="0" w:color="auto"/>
              </w:divBdr>
            </w:div>
            <w:div w:id="1320500895">
              <w:marLeft w:val="0"/>
              <w:marRight w:val="0"/>
              <w:marTop w:val="0"/>
              <w:marBottom w:val="0"/>
              <w:divBdr>
                <w:top w:val="none" w:sz="0" w:space="0" w:color="auto"/>
                <w:left w:val="none" w:sz="0" w:space="0" w:color="auto"/>
                <w:bottom w:val="none" w:sz="0" w:space="0" w:color="auto"/>
                <w:right w:val="none" w:sz="0" w:space="0" w:color="auto"/>
              </w:divBdr>
            </w:div>
            <w:div w:id="1839349126">
              <w:marLeft w:val="0"/>
              <w:marRight w:val="0"/>
              <w:marTop w:val="0"/>
              <w:marBottom w:val="0"/>
              <w:divBdr>
                <w:top w:val="none" w:sz="0" w:space="0" w:color="auto"/>
                <w:left w:val="none" w:sz="0" w:space="0" w:color="auto"/>
                <w:bottom w:val="none" w:sz="0" w:space="0" w:color="auto"/>
                <w:right w:val="none" w:sz="0" w:space="0" w:color="auto"/>
              </w:divBdr>
            </w:div>
            <w:div w:id="68313506">
              <w:marLeft w:val="0"/>
              <w:marRight w:val="0"/>
              <w:marTop w:val="0"/>
              <w:marBottom w:val="0"/>
              <w:divBdr>
                <w:top w:val="none" w:sz="0" w:space="0" w:color="auto"/>
                <w:left w:val="none" w:sz="0" w:space="0" w:color="auto"/>
                <w:bottom w:val="none" w:sz="0" w:space="0" w:color="auto"/>
                <w:right w:val="none" w:sz="0" w:space="0" w:color="auto"/>
              </w:divBdr>
            </w:div>
            <w:div w:id="214900154">
              <w:marLeft w:val="0"/>
              <w:marRight w:val="0"/>
              <w:marTop w:val="0"/>
              <w:marBottom w:val="0"/>
              <w:divBdr>
                <w:top w:val="none" w:sz="0" w:space="0" w:color="auto"/>
                <w:left w:val="none" w:sz="0" w:space="0" w:color="auto"/>
                <w:bottom w:val="none" w:sz="0" w:space="0" w:color="auto"/>
                <w:right w:val="none" w:sz="0" w:space="0" w:color="auto"/>
              </w:divBdr>
            </w:div>
            <w:div w:id="46727754">
              <w:marLeft w:val="0"/>
              <w:marRight w:val="0"/>
              <w:marTop w:val="0"/>
              <w:marBottom w:val="0"/>
              <w:divBdr>
                <w:top w:val="none" w:sz="0" w:space="0" w:color="auto"/>
                <w:left w:val="none" w:sz="0" w:space="0" w:color="auto"/>
                <w:bottom w:val="none" w:sz="0" w:space="0" w:color="auto"/>
                <w:right w:val="none" w:sz="0" w:space="0" w:color="auto"/>
              </w:divBdr>
            </w:div>
            <w:div w:id="1464036676">
              <w:marLeft w:val="0"/>
              <w:marRight w:val="0"/>
              <w:marTop w:val="0"/>
              <w:marBottom w:val="0"/>
              <w:divBdr>
                <w:top w:val="none" w:sz="0" w:space="0" w:color="auto"/>
                <w:left w:val="none" w:sz="0" w:space="0" w:color="auto"/>
                <w:bottom w:val="none" w:sz="0" w:space="0" w:color="auto"/>
                <w:right w:val="none" w:sz="0" w:space="0" w:color="auto"/>
              </w:divBdr>
            </w:div>
            <w:div w:id="2028755532">
              <w:marLeft w:val="0"/>
              <w:marRight w:val="0"/>
              <w:marTop w:val="0"/>
              <w:marBottom w:val="0"/>
              <w:divBdr>
                <w:top w:val="none" w:sz="0" w:space="0" w:color="auto"/>
                <w:left w:val="none" w:sz="0" w:space="0" w:color="auto"/>
                <w:bottom w:val="none" w:sz="0" w:space="0" w:color="auto"/>
                <w:right w:val="none" w:sz="0" w:space="0" w:color="auto"/>
              </w:divBdr>
            </w:div>
            <w:div w:id="1132944733">
              <w:marLeft w:val="0"/>
              <w:marRight w:val="0"/>
              <w:marTop w:val="0"/>
              <w:marBottom w:val="0"/>
              <w:divBdr>
                <w:top w:val="none" w:sz="0" w:space="0" w:color="auto"/>
                <w:left w:val="none" w:sz="0" w:space="0" w:color="auto"/>
                <w:bottom w:val="none" w:sz="0" w:space="0" w:color="auto"/>
                <w:right w:val="none" w:sz="0" w:space="0" w:color="auto"/>
              </w:divBdr>
            </w:div>
            <w:div w:id="1653481763">
              <w:marLeft w:val="0"/>
              <w:marRight w:val="0"/>
              <w:marTop w:val="0"/>
              <w:marBottom w:val="0"/>
              <w:divBdr>
                <w:top w:val="none" w:sz="0" w:space="0" w:color="auto"/>
                <w:left w:val="none" w:sz="0" w:space="0" w:color="auto"/>
                <w:bottom w:val="none" w:sz="0" w:space="0" w:color="auto"/>
                <w:right w:val="none" w:sz="0" w:space="0" w:color="auto"/>
              </w:divBdr>
            </w:div>
            <w:div w:id="1243492349">
              <w:marLeft w:val="0"/>
              <w:marRight w:val="0"/>
              <w:marTop w:val="0"/>
              <w:marBottom w:val="0"/>
              <w:divBdr>
                <w:top w:val="none" w:sz="0" w:space="0" w:color="auto"/>
                <w:left w:val="none" w:sz="0" w:space="0" w:color="auto"/>
                <w:bottom w:val="none" w:sz="0" w:space="0" w:color="auto"/>
                <w:right w:val="none" w:sz="0" w:space="0" w:color="auto"/>
              </w:divBdr>
            </w:div>
            <w:div w:id="430586658">
              <w:marLeft w:val="0"/>
              <w:marRight w:val="0"/>
              <w:marTop w:val="0"/>
              <w:marBottom w:val="0"/>
              <w:divBdr>
                <w:top w:val="none" w:sz="0" w:space="0" w:color="auto"/>
                <w:left w:val="none" w:sz="0" w:space="0" w:color="auto"/>
                <w:bottom w:val="none" w:sz="0" w:space="0" w:color="auto"/>
                <w:right w:val="none" w:sz="0" w:space="0" w:color="auto"/>
              </w:divBdr>
            </w:div>
            <w:div w:id="608976222">
              <w:marLeft w:val="0"/>
              <w:marRight w:val="0"/>
              <w:marTop w:val="0"/>
              <w:marBottom w:val="0"/>
              <w:divBdr>
                <w:top w:val="none" w:sz="0" w:space="0" w:color="auto"/>
                <w:left w:val="none" w:sz="0" w:space="0" w:color="auto"/>
                <w:bottom w:val="none" w:sz="0" w:space="0" w:color="auto"/>
                <w:right w:val="none" w:sz="0" w:space="0" w:color="auto"/>
              </w:divBdr>
            </w:div>
            <w:div w:id="1567107889">
              <w:marLeft w:val="0"/>
              <w:marRight w:val="0"/>
              <w:marTop w:val="0"/>
              <w:marBottom w:val="0"/>
              <w:divBdr>
                <w:top w:val="none" w:sz="0" w:space="0" w:color="auto"/>
                <w:left w:val="none" w:sz="0" w:space="0" w:color="auto"/>
                <w:bottom w:val="none" w:sz="0" w:space="0" w:color="auto"/>
                <w:right w:val="none" w:sz="0" w:space="0" w:color="auto"/>
              </w:divBdr>
            </w:div>
            <w:div w:id="42099586">
              <w:marLeft w:val="0"/>
              <w:marRight w:val="0"/>
              <w:marTop w:val="0"/>
              <w:marBottom w:val="0"/>
              <w:divBdr>
                <w:top w:val="none" w:sz="0" w:space="0" w:color="auto"/>
                <w:left w:val="none" w:sz="0" w:space="0" w:color="auto"/>
                <w:bottom w:val="none" w:sz="0" w:space="0" w:color="auto"/>
                <w:right w:val="none" w:sz="0" w:space="0" w:color="auto"/>
              </w:divBdr>
            </w:div>
            <w:div w:id="517038417">
              <w:marLeft w:val="0"/>
              <w:marRight w:val="0"/>
              <w:marTop w:val="0"/>
              <w:marBottom w:val="0"/>
              <w:divBdr>
                <w:top w:val="none" w:sz="0" w:space="0" w:color="auto"/>
                <w:left w:val="none" w:sz="0" w:space="0" w:color="auto"/>
                <w:bottom w:val="none" w:sz="0" w:space="0" w:color="auto"/>
                <w:right w:val="none" w:sz="0" w:space="0" w:color="auto"/>
              </w:divBdr>
            </w:div>
            <w:div w:id="2128576289">
              <w:marLeft w:val="0"/>
              <w:marRight w:val="0"/>
              <w:marTop w:val="0"/>
              <w:marBottom w:val="0"/>
              <w:divBdr>
                <w:top w:val="none" w:sz="0" w:space="0" w:color="auto"/>
                <w:left w:val="none" w:sz="0" w:space="0" w:color="auto"/>
                <w:bottom w:val="none" w:sz="0" w:space="0" w:color="auto"/>
                <w:right w:val="none" w:sz="0" w:space="0" w:color="auto"/>
              </w:divBdr>
            </w:div>
            <w:div w:id="838354311">
              <w:marLeft w:val="0"/>
              <w:marRight w:val="0"/>
              <w:marTop w:val="0"/>
              <w:marBottom w:val="0"/>
              <w:divBdr>
                <w:top w:val="none" w:sz="0" w:space="0" w:color="auto"/>
                <w:left w:val="none" w:sz="0" w:space="0" w:color="auto"/>
                <w:bottom w:val="none" w:sz="0" w:space="0" w:color="auto"/>
                <w:right w:val="none" w:sz="0" w:space="0" w:color="auto"/>
              </w:divBdr>
            </w:div>
            <w:div w:id="1671450705">
              <w:marLeft w:val="0"/>
              <w:marRight w:val="0"/>
              <w:marTop w:val="0"/>
              <w:marBottom w:val="0"/>
              <w:divBdr>
                <w:top w:val="none" w:sz="0" w:space="0" w:color="auto"/>
                <w:left w:val="none" w:sz="0" w:space="0" w:color="auto"/>
                <w:bottom w:val="none" w:sz="0" w:space="0" w:color="auto"/>
                <w:right w:val="none" w:sz="0" w:space="0" w:color="auto"/>
              </w:divBdr>
            </w:div>
            <w:div w:id="1706589636">
              <w:marLeft w:val="0"/>
              <w:marRight w:val="0"/>
              <w:marTop w:val="0"/>
              <w:marBottom w:val="0"/>
              <w:divBdr>
                <w:top w:val="none" w:sz="0" w:space="0" w:color="auto"/>
                <w:left w:val="none" w:sz="0" w:space="0" w:color="auto"/>
                <w:bottom w:val="none" w:sz="0" w:space="0" w:color="auto"/>
                <w:right w:val="none" w:sz="0" w:space="0" w:color="auto"/>
              </w:divBdr>
            </w:div>
            <w:div w:id="2100709359">
              <w:marLeft w:val="0"/>
              <w:marRight w:val="0"/>
              <w:marTop w:val="0"/>
              <w:marBottom w:val="0"/>
              <w:divBdr>
                <w:top w:val="none" w:sz="0" w:space="0" w:color="auto"/>
                <w:left w:val="none" w:sz="0" w:space="0" w:color="auto"/>
                <w:bottom w:val="none" w:sz="0" w:space="0" w:color="auto"/>
                <w:right w:val="none" w:sz="0" w:space="0" w:color="auto"/>
              </w:divBdr>
            </w:div>
            <w:div w:id="1086269463">
              <w:marLeft w:val="0"/>
              <w:marRight w:val="0"/>
              <w:marTop w:val="0"/>
              <w:marBottom w:val="0"/>
              <w:divBdr>
                <w:top w:val="none" w:sz="0" w:space="0" w:color="auto"/>
                <w:left w:val="none" w:sz="0" w:space="0" w:color="auto"/>
                <w:bottom w:val="none" w:sz="0" w:space="0" w:color="auto"/>
                <w:right w:val="none" w:sz="0" w:space="0" w:color="auto"/>
              </w:divBdr>
            </w:div>
            <w:div w:id="17246448">
              <w:marLeft w:val="0"/>
              <w:marRight w:val="0"/>
              <w:marTop w:val="0"/>
              <w:marBottom w:val="0"/>
              <w:divBdr>
                <w:top w:val="none" w:sz="0" w:space="0" w:color="auto"/>
                <w:left w:val="none" w:sz="0" w:space="0" w:color="auto"/>
                <w:bottom w:val="none" w:sz="0" w:space="0" w:color="auto"/>
                <w:right w:val="none" w:sz="0" w:space="0" w:color="auto"/>
              </w:divBdr>
            </w:div>
            <w:div w:id="1697652538">
              <w:marLeft w:val="0"/>
              <w:marRight w:val="0"/>
              <w:marTop w:val="0"/>
              <w:marBottom w:val="0"/>
              <w:divBdr>
                <w:top w:val="none" w:sz="0" w:space="0" w:color="auto"/>
                <w:left w:val="none" w:sz="0" w:space="0" w:color="auto"/>
                <w:bottom w:val="none" w:sz="0" w:space="0" w:color="auto"/>
                <w:right w:val="none" w:sz="0" w:space="0" w:color="auto"/>
              </w:divBdr>
            </w:div>
            <w:div w:id="1283071168">
              <w:marLeft w:val="0"/>
              <w:marRight w:val="0"/>
              <w:marTop w:val="0"/>
              <w:marBottom w:val="0"/>
              <w:divBdr>
                <w:top w:val="none" w:sz="0" w:space="0" w:color="auto"/>
                <w:left w:val="none" w:sz="0" w:space="0" w:color="auto"/>
                <w:bottom w:val="none" w:sz="0" w:space="0" w:color="auto"/>
                <w:right w:val="none" w:sz="0" w:space="0" w:color="auto"/>
              </w:divBdr>
            </w:div>
            <w:div w:id="98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663">
      <w:bodyDiv w:val="1"/>
      <w:marLeft w:val="0"/>
      <w:marRight w:val="0"/>
      <w:marTop w:val="0"/>
      <w:marBottom w:val="0"/>
      <w:divBdr>
        <w:top w:val="none" w:sz="0" w:space="0" w:color="auto"/>
        <w:left w:val="none" w:sz="0" w:space="0" w:color="auto"/>
        <w:bottom w:val="none" w:sz="0" w:space="0" w:color="auto"/>
        <w:right w:val="none" w:sz="0" w:space="0" w:color="auto"/>
      </w:divBdr>
      <w:divsChild>
        <w:div w:id="2022973382">
          <w:marLeft w:val="0"/>
          <w:marRight w:val="0"/>
          <w:marTop w:val="0"/>
          <w:marBottom w:val="0"/>
          <w:divBdr>
            <w:top w:val="none" w:sz="0" w:space="0" w:color="auto"/>
            <w:left w:val="none" w:sz="0" w:space="0" w:color="auto"/>
            <w:bottom w:val="none" w:sz="0" w:space="0" w:color="auto"/>
            <w:right w:val="none" w:sz="0" w:space="0" w:color="auto"/>
          </w:divBdr>
          <w:divsChild>
            <w:div w:id="784470922">
              <w:marLeft w:val="0"/>
              <w:marRight w:val="0"/>
              <w:marTop w:val="0"/>
              <w:marBottom w:val="0"/>
              <w:divBdr>
                <w:top w:val="none" w:sz="0" w:space="0" w:color="auto"/>
                <w:left w:val="none" w:sz="0" w:space="0" w:color="auto"/>
                <w:bottom w:val="none" w:sz="0" w:space="0" w:color="auto"/>
                <w:right w:val="none" w:sz="0" w:space="0" w:color="auto"/>
              </w:divBdr>
            </w:div>
            <w:div w:id="391587550">
              <w:marLeft w:val="0"/>
              <w:marRight w:val="0"/>
              <w:marTop w:val="0"/>
              <w:marBottom w:val="0"/>
              <w:divBdr>
                <w:top w:val="none" w:sz="0" w:space="0" w:color="auto"/>
                <w:left w:val="none" w:sz="0" w:space="0" w:color="auto"/>
                <w:bottom w:val="none" w:sz="0" w:space="0" w:color="auto"/>
                <w:right w:val="none" w:sz="0" w:space="0" w:color="auto"/>
              </w:divBdr>
            </w:div>
            <w:div w:id="318772766">
              <w:marLeft w:val="0"/>
              <w:marRight w:val="0"/>
              <w:marTop w:val="0"/>
              <w:marBottom w:val="0"/>
              <w:divBdr>
                <w:top w:val="none" w:sz="0" w:space="0" w:color="auto"/>
                <w:left w:val="none" w:sz="0" w:space="0" w:color="auto"/>
                <w:bottom w:val="none" w:sz="0" w:space="0" w:color="auto"/>
                <w:right w:val="none" w:sz="0" w:space="0" w:color="auto"/>
              </w:divBdr>
            </w:div>
            <w:div w:id="837960712">
              <w:marLeft w:val="0"/>
              <w:marRight w:val="0"/>
              <w:marTop w:val="0"/>
              <w:marBottom w:val="0"/>
              <w:divBdr>
                <w:top w:val="none" w:sz="0" w:space="0" w:color="auto"/>
                <w:left w:val="none" w:sz="0" w:space="0" w:color="auto"/>
                <w:bottom w:val="none" w:sz="0" w:space="0" w:color="auto"/>
                <w:right w:val="none" w:sz="0" w:space="0" w:color="auto"/>
              </w:divBdr>
            </w:div>
            <w:div w:id="2121800812">
              <w:marLeft w:val="0"/>
              <w:marRight w:val="0"/>
              <w:marTop w:val="0"/>
              <w:marBottom w:val="0"/>
              <w:divBdr>
                <w:top w:val="none" w:sz="0" w:space="0" w:color="auto"/>
                <w:left w:val="none" w:sz="0" w:space="0" w:color="auto"/>
                <w:bottom w:val="none" w:sz="0" w:space="0" w:color="auto"/>
                <w:right w:val="none" w:sz="0" w:space="0" w:color="auto"/>
              </w:divBdr>
            </w:div>
            <w:div w:id="646933848">
              <w:marLeft w:val="0"/>
              <w:marRight w:val="0"/>
              <w:marTop w:val="0"/>
              <w:marBottom w:val="0"/>
              <w:divBdr>
                <w:top w:val="none" w:sz="0" w:space="0" w:color="auto"/>
                <w:left w:val="none" w:sz="0" w:space="0" w:color="auto"/>
                <w:bottom w:val="none" w:sz="0" w:space="0" w:color="auto"/>
                <w:right w:val="none" w:sz="0" w:space="0" w:color="auto"/>
              </w:divBdr>
            </w:div>
            <w:div w:id="2103259980">
              <w:marLeft w:val="0"/>
              <w:marRight w:val="0"/>
              <w:marTop w:val="0"/>
              <w:marBottom w:val="0"/>
              <w:divBdr>
                <w:top w:val="none" w:sz="0" w:space="0" w:color="auto"/>
                <w:left w:val="none" w:sz="0" w:space="0" w:color="auto"/>
                <w:bottom w:val="none" w:sz="0" w:space="0" w:color="auto"/>
                <w:right w:val="none" w:sz="0" w:space="0" w:color="auto"/>
              </w:divBdr>
            </w:div>
            <w:div w:id="1920868009">
              <w:marLeft w:val="0"/>
              <w:marRight w:val="0"/>
              <w:marTop w:val="0"/>
              <w:marBottom w:val="0"/>
              <w:divBdr>
                <w:top w:val="none" w:sz="0" w:space="0" w:color="auto"/>
                <w:left w:val="none" w:sz="0" w:space="0" w:color="auto"/>
                <w:bottom w:val="none" w:sz="0" w:space="0" w:color="auto"/>
                <w:right w:val="none" w:sz="0" w:space="0" w:color="auto"/>
              </w:divBdr>
            </w:div>
            <w:div w:id="530993211">
              <w:marLeft w:val="0"/>
              <w:marRight w:val="0"/>
              <w:marTop w:val="0"/>
              <w:marBottom w:val="0"/>
              <w:divBdr>
                <w:top w:val="none" w:sz="0" w:space="0" w:color="auto"/>
                <w:left w:val="none" w:sz="0" w:space="0" w:color="auto"/>
                <w:bottom w:val="none" w:sz="0" w:space="0" w:color="auto"/>
                <w:right w:val="none" w:sz="0" w:space="0" w:color="auto"/>
              </w:divBdr>
            </w:div>
            <w:div w:id="902831342">
              <w:marLeft w:val="0"/>
              <w:marRight w:val="0"/>
              <w:marTop w:val="0"/>
              <w:marBottom w:val="0"/>
              <w:divBdr>
                <w:top w:val="none" w:sz="0" w:space="0" w:color="auto"/>
                <w:left w:val="none" w:sz="0" w:space="0" w:color="auto"/>
                <w:bottom w:val="none" w:sz="0" w:space="0" w:color="auto"/>
                <w:right w:val="none" w:sz="0" w:space="0" w:color="auto"/>
              </w:divBdr>
            </w:div>
            <w:div w:id="1598711513">
              <w:marLeft w:val="0"/>
              <w:marRight w:val="0"/>
              <w:marTop w:val="0"/>
              <w:marBottom w:val="0"/>
              <w:divBdr>
                <w:top w:val="none" w:sz="0" w:space="0" w:color="auto"/>
                <w:left w:val="none" w:sz="0" w:space="0" w:color="auto"/>
                <w:bottom w:val="none" w:sz="0" w:space="0" w:color="auto"/>
                <w:right w:val="none" w:sz="0" w:space="0" w:color="auto"/>
              </w:divBdr>
            </w:div>
            <w:div w:id="696001822">
              <w:marLeft w:val="0"/>
              <w:marRight w:val="0"/>
              <w:marTop w:val="0"/>
              <w:marBottom w:val="0"/>
              <w:divBdr>
                <w:top w:val="none" w:sz="0" w:space="0" w:color="auto"/>
                <w:left w:val="none" w:sz="0" w:space="0" w:color="auto"/>
                <w:bottom w:val="none" w:sz="0" w:space="0" w:color="auto"/>
                <w:right w:val="none" w:sz="0" w:space="0" w:color="auto"/>
              </w:divBdr>
            </w:div>
            <w:div w:id="954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stro.build/es/guides/view-transitions/" TargetMode="External"/><Relationship Id="rId18" Type="http://schemas.openxmlformats.org/officeDocument/2006/relationships/hyperlink" Target="https://docs.astro.build/es/guides/view-transitions/" TargetMode="External"/><Relationship Id="rId26" Type="http://schemas.openxmlformats.org/officeDocument/2006/relationships/hyperlink" Target="https://docs.astro.build/es/concepts/islands/" TargetMode="External"/><Relationship Id="rId39" Type="http://schemas.openxmlformats.org/officeDocument/2006/relationships/hyperlink" Target="https://docs.astro.build/es/guides/view-transitions/" TargetMode="External"/><Relationship Id="rId21" Type="http://schemas.openxmlformats.org/officeDocument/2006/relationships/hyperlink" Target="https://docs.astro.build/es/guides/view-transitions/" TargetMode="External"/><Relationship Id="rId34" Type="http://schemas.openxmlformats.org/officeDocument/2006/relationships/hyperlink" Target="https://developer.mozilla.org/en-US/docs/Web/API/View_Transitions_API" TargetMode="External"/><Relationship Id="rId42" Type="http://schemas.openxmlformats.org/officeDocument/2006/relationships/hyperlink" Target="https://docs.astro.build/es/guides/view-transitions/" TargetMode="External"/><Relationship Id="rId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docs.astro.build/es/guides/view-transitions/" TargetMode="External"/><Relationship Id="rId29" Type="http://schemas.openxmlformats.org/officeDocument/2006/relationships/hyperlink" Target="https://docs.astro.build/es/guides/view-transitions/" TargetMode="External"/><Relationship Id="rId1" Type="http://schemas.openxmlformats.org/officeDocument/2006/relationships/numbering" Target="numbering.xml"/><Relationship Id="rId6" Type="http://schemas.openxmlformats.org/officeDocument/2006/relationships/hyperlink" Target="http://localhost:5173/" TargetMode="External"/><Relationship Id="rId11" Type="http://schemas.openxmlformats.org/officeDocument/2006/relationships/hyperlink" Target="http://localhost:3000/blog" TargetMode="External"/><Relationship Id="rId24" Type="http://schemas.openxmlformats.org/officeDocument/2006/relationships/hyperlink" Target="https://docs.astro.build/es/guides/view-transitions/" TargetMode="External"/><Relationship Id="rId32" Type="http://schemas.openxmlformats.org/officeDocument/2006/relationships/hyperlink" Target="https://docs.astro.build/es/reference/directives-reference/" TargetMode="External"/><Relationship Id="rId37" Type="http://schemas.openxmlformats.org/officeDocument/2006/relationships/hyperlink" Target="https://docs.astro.build/es/guides/view-transitions/" TargetMode="External"/><Relationship Id="rId40" Type="http://schemas.openxmlformats.org/officeDocument/2006/relationships/hyperlink" Target="https://docs.astro.build/es/guides/view-transitions/" TargetMode="External"/><Relationship Id="rId45" Type="http://schemas.openxmlformats.org/officeDocument/2006/relationships/fontTable" Target="fontTable.xml"/><Relationship Id="rId5" Type="http://schemas.openxmlformats.org/officeDocument/2006/relationships/hyperlink" Target="https://nodejs.org/" TargetMode="External"/><Relationship Id="rId15" Type="http://schemas.openxmlformats.org/officeDocument/2006/relationships/hyperlink" Target="https://docs.astro.build/es/guides/view-transitions/" TargetMode="External"/><Relationship Id="rId23" Type="http://schemas.openxmlformats.org/officeDocument/2006/relationships/hyperlink" Target="https://docs.astro.build/es/guides/view-transitions/" TargetMode="External"/><Relationship Id="rId28" Type="http://schemas.openxmlformats.org/officeDocument/2006/relationships/hyperlink" Target="https://docs.astro.build/es/guides/view-transitions/" TargetMode="External"/><Relationship Id="rId36" Type="http://schemas.openxmlformats.org/officeDocument/2006/relationships/hyperlink" Target="https://docs.astro.build/es/guides/client-side-scripts/" TargetMode="External"/><Relationship Id="rId10" Type="http://schemas.openxmlformats.org/officeDocument/2006/relationships/hyperlink" Target="https://docs.astro.build/en/guides/integrations-guide/tailwind/" TargetMode="External"/><Relationship Id="rId19" Type="http://schemas.openxmlformats.org/officeDocument/2006/relationships/hyperlink" Target="https://docs.astro.build/es/guides/view-transitions/" TargetMode="External"/><Relationship Id="rId31" Type="http://schemas.openxmlformats.org/officeDocument/2006/relationships/hyperlink" Target="https://docs.astro.build/es/guides/view-transitions/" TargetMode="External"/><Relationship Id="rId44" Type="http://schemas.openxmlformats.org/officeDocument/2006/relationships/hyperlink" Target="https://developer.mozilla.org/en-US/docs/Web/CSS/@media/prefers-reduced-motion" TargetMode="External"/><Relationship Id="rId4" Type="http://schemas.openxmlformats.org/officeDocument/2006/relationships/webSettings" Target="webSettings.xml"/><Relationship Id="rId9" Type="http://schemas.openxmlformats.org/officeDocument/2006/relationships/hyperlink" Target="https://docs.astro.build/en/guides/integrations-guide/tailwind/" TargetMode="External"/><Relationship Id="rId14" Type="http://schemas.openxmlformats.org/officeDocument/2006/relationships/hyperlink" Target="https://developer.chrome.com/docs/web-platform/view-transitions/" TargetMode="External"/><Relationship Id="rId22" Type="http://schemas.openxmlformats.org/officeDocument/2006/relationships/hyperlink" Target="https://docs.astro.build/es/guides/view-transitions/" TargetMode="External"/><Relationship Id="rId27" Type="http://schemas.openxmlformats.org/officeDocument/2006/relationships/hyperlink" Target="https://docs.astro.build/es/reference/directives-reference/" TargetMode="External"/><Relationship Id="rId30" Type="http://schemas.openxmlformats.org/officeDocument/2006/relationships/hyperlink" Target="https://docs.astro.build/es/guides/view-transitions/" TargetMode="External"/><Relationship Id="rId35" Type="http://schemas.openxmlformats.org/officeDocument/2006/relationships/hyperlink" Target="https://docs.astro.build/es/guides/client-side-scripts/" TargetMode="External"/><Relationship Id="rId43" Type="http://schemas.openxmlformats.org/officeDocument/2006/relationships/hyperlink" Target="https://docs.astro.build/es/guides/view-transitions/" TargetMode="External"/><Relationship Id="rId8" Type="http://schemas.openxmlformats.org/officeDocument/2006/relationships/hyperlink" Target="https://docs.astro.build/en/guides/integrations-guide/mdx/" TargetMode="External"/><Relationship Id="rId3" Type="http://schemas.openxmlformats.org/officeDocument/2006/relationships/settings" Target="settings.xml"/><Relationship Id="rId12" Type="http://schemas.openxmlformats.org/officeDocument/2006/relationships/hyperlink" Target="https://docs.astro.build/es/guides/view-transitions/" TargetMode="External"/><Relationship Id="rId17" Type="http://schemas.openxmlformats.org/officeDocument/2006/relationships/hyperlink" Target="https://docs.astro.build/es/guides/view-transitions/" TargetMode="External"/><Relationship Id="rId25" Type="http://schemas.openxmlformats.org/officeDocument/2006/relationships/hyperlink" Target="https://docs.astro.build/es/guides/view-transitions/" TargetMode="External"/><Relationship Id="rId33" Type="http://schemas.openxmlformats.org/officeDocument/2006/relationships/hyperlink" Target="https://docs.astro.build/es/guides/view-transitions/" TargetMode="External"/><Relationship Id="rId38" Type="http://schemas.openxmlformats.org/officeDocument/2006/relationships/hyperlink" Target="https://docs.astro.build/es/guides/view-transitions/" TargetMode="External"/><Relationship Id="rId46" Type="http://schemas.openxmlformats.org/officeDocument/2006/relationships/theme" Target="theme/theme1.xml"/><Relationship Id="rId20" Type="http://schemas.openxmlformats.org/officeDocument/2006/relationships/hyperlink" Target="https://docs.astro.build/es/guides/view-transitions/" TargetMode="External"/><Relationship Id="rId41" Type="http://schemas.openxmlformats.org/officeDocument/2006/relationships/hyperlink" Target="https://docs.astro.build/es/guides/view-transi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121</Pages>
  <Words>22466</Words>
  <Characters>123565</Characters>
  <Application>Microsoft Office Word</Application>
  <DocSecurity>0</DocSecurity>
  <Lines>1029</Lines>
  <Paragraphs>291</Paragraphs>
  <ScaleCrop>false</ScaleCrop>
  <Company/>
  <LinksUpToDate>false</LinksUpToDate>
  <CharactersWithSpaces>145740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de Castro</dc:creator>
  <cp:keywords/>
  <dc:description/>
  <cp:lastModifiedBy>Estefanía de Castro</cp:lastModifiedBy>
  <cp:revision>2</cp:revision>
  <dcterms:created xsi:type="dcterms:W3CDTF">2025-05-02T08:39:00Z</dcterms:created>
  <dcterms:modified xsi:type="dcterms:W3CDTF">2025-05-02T08:53:00Z</dcterms:modified>
</cp:coreProperties>
</file>